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BFDEA" w14:textId="77777777" w:rsidR="0001600C" w:rsidRDefault="0001600C" w:rsidP="0001600C">
      <w:pPr>
        <w:rPr>
          <w:rFonts w:ascii="Arial" w:hAnsi="Arial"/>
          <w:b/>
          <w:sz w:val="22"/>
          <w:szCs w:val="22"/>
          <w:lang w:eastAsia="zh-CN"/>
        </w:rPr>
      </w:pPr>
      <w:r w:rsidRPr="00616871">
        <w:rPr>
          <w:rFonts w:ascii="Arial" w:hAnsi="Arial"/>
          <w:b/>
          <w:sz w:val="22"/>
          <w:szCs w:val="22"/>
          <w:lang w:eastAsia="zh-CN"/>
        </w:rPr>
        <w:t xml:space="preserve">Aim 1: Determine </w:t>
      </w:r>
      <w:r>
        <w:rPr>
          <w:rFonts w:ascii="Arial" w:hAnsi="Arial"/>
          <w:b/>
          <w:sz w:val="22"/>
          <w:szCs w:val="22"/>
          <w:lang w:eastAsia="zh-CN"/>
        </w:rPr>
        <w:t xml:space="preserve">the </w:t>
      </w:r>
      <w:r w:rsidRPr="00616871">
        <w:rPr>
          <w:rFonts w:ascii="Arial" w:hAnsi="Arial"/>
          <w:b/>
          <w:sz w:val="22"/>
          <w:szCs w:val="22"/>
          <w:lang w:eastAsia="zh-CN"/>
        </w:rPr>
        <w:t>applicability of Mixed Graphical Models</w:t>
      </w:r>
      <w:r>
        <w:rPr>
          <w:rFonts w:ascii="Arial" w:hAnsi="Arial"/>
          <w:b/>
          <w:sz w:val="22"/>
          <w:szCs w:val="22"/>
          <w:lang w:eastAsia="zh-CN"/>
        </w:rPr>
        <w:t xml:space="preserve"> </w:t>
      </w:r>
      <w:r w:rsidRPr="00616871">
        <w:rPr>
          <w:rFonts w:ascii="Arial" w:hAnsi="Arial"/>
          <w:b/>
          <w:sz w:val="22"/>
          <w:szCs w:val="22"/>
          <w:lang w:eastAsia="zh-CN"/>
        </w:rPr>
        <w:t>in single subject analysis</w:t>
      </w:r>
    </w:p>
    <w:p w14:paraId="713AD84A" w14:textId="037BCEF6" w:rsidR="0016411E" w:rsidRDefault="0001600C" w:rsidP="00693634">
      <w:pPr>
        <w:ind w:firstLine="446"/>
        <w:rPr>
          <w:ins w:id="0" w:author="Dominic LaRoche" w:date="2015-10-28T15:31:00Z"/>
          <w:rFonts w:ascii="Arial" w:hAnsi="Arial"/>
          <w:sz w:val="22"/>
          <w:szCs w:val="22"/>
          <w:lang w:eastAsia="zh-CN"/>
        </w:rPr>
      </w:pPr>
      <w:r w:rsidRPr="0001600C">
        <w:rPr>
          <w:rFonts w:ascii="Arial" w:hAnsi="Arial"/>
          <w:i/>
          <w:sz w:val="22"/>
          <w:szCs w:val="22"/>
          <w:lang w:eastAsia="zh-CN"/>
        </w:rPr>
        <w:t>Hypothesis and rationale</w:t>
      </w:r>
      <w:r w:rsidR="00143ED1">
        <w:rPr>
          <w:rFonts w:ascii="Arial" w:hAnsi="Arial"/>
          <w:i/>
          <w:sz w:val="22"/>
          <w:szCs w:val="22"/>
          <w:lang w:eastAsia="zh-CN"/>
        </w:rPr>
        <w:t>-</w:t>
      </w:r>
      <w:r>
        <w:rPr>
          <w:rFonts w:ascii="Arial" w:hAnsi="Arial"/>
          <w:i/>
          <w:sz w:val="22"/>
          <w:szCs w:val="22"/>
          <w:lang w:eastAsia="zh-CN"/>
        </w:rPr>
        <w:t xml:space="preserve"> </w:t>
      </w:r>
      <w:del w:id="1" w:author="Dominic LaRoche" w:date="2015-10-28T15:31:00Z">
        <w:r w:rsidR="00143ED1" w:rsidDel="00D67FEA">
          <w:rPr>
            <w:rFonts w:ascii="Arial" w:hAnsi="Arial"/>
            <w:sz w:val="22"/>
            <w:szCs w:val="22"/>
            <w:lang w:eastAsia="zh-CN"/>
          </w:rPr>
          <w:delText>The ever-increasing</w:delText>
        </w:r>
        <w:r w:rsidR="00615F8B" w:rsidDel="00D67FEA">
          <w:rPr>
            <w:rFonts w:ascii="Arial" w:hAnsi="Arial" w:hint="eastAsia"/>
            <w:sz w:val="22"/>
            <w:szCs w:val="22"/>
            <w:lang w:eastAsia="zh-CN"/>
          </w:rPr>
          <w:delText xml:space="preserve"> multi-scale</w:delText>
        </w:r>
      </w:del>
      <w:ins w:id="2" w:author="Dominic LaRoche" w:date="2015-10-28T15:31:00Z">
        <w:r w:rsidR="00D67FEA">
          <w:rPr>
            <w:rFonts w:ascii="Arial" w:hAnsi="Arial"/>
            <w:sz w:val="22"/>
            <w:szCs w:val="22"/>
            <w:lang w:eastAsia="zh-CN"/>
          </w:rPr>
          <w:t>Increasingly available</w:t>
        </w:r>
      </w:ins>
      <w:r w:rsidR="00143ED1">
        <w:rPr>
          <w:rFonts w:ascii="Arial" w:hAnsi="Arial"/>
          <w:sz w:val="22"/>
          <w:szCs w:val="22"/>
          <w:lang w:eastAsia="zh-CN"/>
        </w:rPr>
        <w:t xml:space="preserve"> omic</w:t>
      </w:r>
      <w:r w:rsidR="003A6F6B">
        <w:rPr>
          <w:rFonts w:ascii="Arial" w:hAnsi="Arial"/>
          <w:sz w:val="22"/>
          <w:szCs w:val="22"/>
          <w:lang w:eastAsia="zh-CN"/>
        </w:rPr>
        <w:t>s data provide an unprecedented</w:t>
      </w:r>
      <w:r w:rsidR="003A6F6B">
        <w:rPr>
          <w:rFonts w:ascii="Arial" w:hAnsi="Arial" w:hint="eastAsia"/>
          <w:sz w:val="22"/>
          <w:szCs w:val="22"/>
          <w:lang w:eastAsia="zh-CN"/>
        </w:rPr>
        <w:t xml:space="preserve"> </w:t>
      </w:r>
      <w:r w:rsidR="00143ED1">
        <w:rPr>
          <w:rFonts w:ascii="Arial" w:hAnsi="Arial"/>
          <w:sz w:val="22"/>
          <w:szCs w:val="22"/>
          <w:lang w:eastAsia="zh-CN"/>
        </w:rPr>
        <w:t xml:space="preserve">opportunity </w:t>
      </w:r>
      <w:r w:rsidR="00615F8B">
        <w:rPr>
          <w:rFonts w:ascii="Arial" w:hAnsi="Arial" w:hint="eastAsia"/>
          <w:sz w:val="22"/>
          <w:szCs w:val="22"/>
          <w:lang w:eastAsia="zh-CN"/>
        </w:rPr>
        <w:t>to decipher the molecular mechanisms that underli</w:t>
      </w:r>
      <w:del w:id="3" w:author="Dominic LaRoche" w:date="2015-10-28T15:31:00Z">
        <w:r w:rsidR="00615F8B" w:rsidDel="00D67FEA">
          <w:rPr>
            <w:rFonts w:ascii="Arial" w:hAnsi="Arial" w:hint="eastAsia"/>
            <w:sz w:val="22"/>
            <w:szCs w:val="22"/>
            <w:lang w:eastAsia="zh-CN"/>
          </w:rPr>
          <w:delText>n</w:delText>
        </w:r>
      </w:del>
      <w:r w:rsidR="00615F8B">
        <w:rPr>
          <w:rFonts w:ascii="Arial" w:hAnsi="Arial" w:hint="eastAsia"/>
          <w:sz w:val="22"/>
          <w:szCs w:val="22"/>
          <w:lang w:eastAsia="zh-CN"/>
        </w:rPr>
        <w:t>e disease prog</w:t>
      </w:r>
      <w:r w:rsidR="003A6F6B">
        <w:rPr>
          <w:rFonts w:ascii="Arial" w:hAnsi="Arial" w:hint="eastAsia"/>
          <w:sz w:val="22"/>
          <w:szCs w:val="22"/>
          <w:lang w:eastAsia="zh-CN"/>
        </w:rPr>
        <w:t xml:space="preserve">ression in a comprehensive way. </w:t>
      </w:r>
      <w:r w:rsidR="00D3441F">
        <w:rPr>
          <w:rFonts w:ascii="Arial" w:hAnsi="Arial"/>
          <w:sz w:val="22"/>
          <w:szCs w:val="22"/>
          <w:lang w:eastAsia="zh-CN"/>
        </w:rPr>
        <w:t xml:space="preserve">While </w:t>
      </w:r>
      <w:r w:rsidR="00143ED1">
        <w:rPr>
          <w:rFonts w:ascii="Arial" w:hAnsi="Arial"/>
          <w:sz w:val="22"/>
          <w:szCs w:val="22"/>
          <w:lang w:eastAsia="zh-CN"/>
        </w:rPr>
        <w:t xml:space="preserve">many models, </w:t>
      </w:r>
      <w:r w:rsidR="00D3441F">
        <w:rPr>
          <w:rFonts w:ascii="Arial" w:hAnsi="Arial"/>
          <w:sz w:val="22"/>
          <w:szCs w:val="22"/>
          <w:lang w:eastAsia="zh-CN"/>
        </w:rPr>
        <w:t xml:space="preserve">including </w:t>
      </w:r>
      <w:r w:rsidR="00143ED1" w:rsidRPr="00125D8C">
        <w:rPr>
          <w:rFonts w:ascii="Arial" w:hAnsi="Arial"/>
          <w:sz w:val="22"/>
          <w:szCs w:val="22"/>
          <w:u w:val="single"/>
          <w:lang w:eastAsia="zh-CN"/>
        </w:rPr>
        <w:t>M</w:t>
      </w:r>
      <w:r w:rsidR="00143ED1">
        <w:rPr>
          <w:rFonts w:ascii="Arial" w:hAnsi="Arial"/>
          <w:sz w:val="22"/>
          <w:szCs w:val="22"/>
          <w:lang w:eastAsia="zh-CN"/>
        </w:rPr>
        <w:t xml:space="preserve">ixed </w:t>
      </w:r>
      <w:r w:rsidR="00143ED1" w:rsidRPr="00125D8C">
        <w:rPr>
          <w:rFonts w:ascii="Arial" w:hAnsi="Arial"/>
          <w:sz w:val="22"/>
          <w:szCs w:val="22"/>
          <w:u w:val="single"/>
          <w:lang w:eastAsia="zh-CN"/>
        </w:rPr>
        <w:t>G</w:t>
      </w:r>
      <w:r w:rsidR="00143ED1">
        <w:rPr>
          <w:rFonts w:ascii="Arial" w:hAnsi="Arial"/>
          <w:sz w:val="22"/>
          <w:szCs w:val="22"/>
          <w:lang w:eastAsia="zh-CN"/>
        </w:rPr>
        <w:t xml:space="preserve">raphical </w:t>
      </w:r>
      <w:r w:rsidR="00143ED1" w:rsidRPr="00125D8C">
        <w:rPr>
          <w:rFonts w:ascii="Arial" w:hAnsi="Arial"/>
          <w:sz w:val="22"/>
          <w:szCs w:val="22"/>
          <w:u w:val="single"/>
          <w:lang w:eastAsia="zh-CN"/>
        </w:rPr>
        <w:t>M</w:t>
      </w:r>
      <w:r w:rsidR="00143ED1">
        <w:rPr>
          <w:rFonts w:ascii="Arial" w:hAnsi="Arial"/>
          <w:sz w:val="22"/>
          <w:szCs w:val="22"/>
          <w:lang w:eastAsia="zh-CN"/>
        </w:rPr>
        <w:t>odels (MGM)</w:t>
      </w:r>
      <w:r w:rsidR="00D3441F">
        <w:rPr>
          <w:rFonts w:ascii="Arial" w:hAnsi="Arial"/>
          <w:sz w:val="22"/>
          <w:szCs w:val="22"/>
          <w:lang w:eastAsia="zh-CN"/>
        </w:rPr>
        <w:t>,</w:t>
      </w:r>
      <w:r w:rsidR="00143ED1">
        <w:rPr>
          <w:rFonts w:ascii="Arial" w:hAnsi="Arial"/>
          <w:sz w:val="22"/>
          <w:szCs w:val="22"/>
          <w:lang w:eastAsia="zh-CN"/>
        </w:rPr>
        <w:t xml:space="preserve"> </w:t>
      </w:r>
      <w:r w:rsidR="00D3441F">
        <w:rPr>
          <w:rFonts w:ascii="Arial" w:hAnsi="Arial"/>
          <w:sz w:val="22"/>
          <w:szCs w:val="22"/>
          <w:lang w:eastAsia="zh-CN"/>
        </w:rPr>
        <w:t xml:space="preserve">have been successfully applied to multi-omics integration with a large </w:t>
      </w:r>
      <w:proofErr w:type="gramStart"/>
      <w:r w:rsidR="00D3441F">
        <w:rPr>
          <w:rFonts w:ascii="Arial" w:hAnsi="Arial"/>
          <w:sz w:val="22"/>
          <w:szCs w:val="22"/>
          <w:lang w:eastAsia="zh-CN"/>
        </w:rPr>
        <w:t>sample</w:t>
      </w:r>
      <w:proofErr w:type="gramEnd"/>
      <w:r w:rsidR="00112D57">
        <w:rPr>
          <w:rFonts w:ascii="Arial" w:hAnsi="Arial"/>
          <w:sz w:val="22"/>
          <w:szCs w:val="22"/>
          <w:lang w:eastAsia="zh-CN"/>
        </w:rPr>
        <w:fldChar w:fldCharType="begin">
          <w:fldData xml:space="preserve">PEVuZE5vdGU+PENpdGU+PEF1dGhvcj5ZYW5nPC9BdXRob3I+PFllYXI+MjAxNDwvWWVhcj48UmVj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</w:fldData>
        </w:fldChar>
      </w:r>
      <w:r w:rsidR="00112D57">
        <w:rPr>
          <w:rFonts w:ascii="Arial" w:hAnsi="Arial"/>
          <w:sz w:val="22"/>
          <w:szCs w:val="22"/>
          <w:lang w:eastAsia="zh-CN"/>
        </w:rPr>
        <w:instrText xml:space="preserve"> ADDIN EN.CITE </w:instrText>
      </w:r>
      <w:r w:rsidR="00112D57">
        <w:rPr>
          <w:rFonts w:ascii="Arial" w:hAnsi="Arial"/>
          <w:sz w:val="22"/>
          <w:szCs w:val="22"/>
          <w:lang w:eastAsia="zh-CN"/>
        </w:rPr>
        <w:fldChar w:fldCharType="begin">
          <w:fldData xml:space="preserve">PEVuZE5vdGU+PENpdGU+PEF1dGhvcj5ZYW5nPC9BdXRob3I+PFllYXI+MjAxNDwvWWVhcj48UmVj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</w:fldData>
        </w:fldChar>
      </w:r>
      <w:r w:rsidR="00112D57">
        <w:rPr>
          <w:rFonts w:ascii="Arial" w:hAnsi="Arial"/>
          <w:sz w:val="22"/>
          <w:szCs w:val="22"/>
          <w:lang w:eastAsia="zh-CN"/>
        </w:rPr>
        <w:instrText xml:space="preserve"> ADDIN EN.CITE.DATA </w:instrText>
      </w:r>
      <w:r w:rsidR="00112D57">
        <w:rPr>
          <w:rFonts w:ascii="Arial" w:hAnsi="Arial"/>
          <w:sz w:val="22"/>
          <w:szCs w:val="22"/>
          <w:lang w:eastAsia="zh-CN"/>
        </w:rPr>
      </w:r>
      <w:r w:rsidR="00112D57">
        <w:rPr>
          <w:rFonts w:ascii="Arial" w:hAnsi="Arial"/>
          <w:sz w:val="22"/>
          <w:szCs w:val="22"/>
          <w:lang w:eastAsia="zh-CN"/>
        </w:rPr>
        <w:fldChar w:fldCharType="end"/>
      </w:r>
      <w:r w:rsidR="00112D57">
        <w:rPr>
          <w:rFonts w:ascii="Arial" w:hAnsi="Arial"/>
          <w:sz w:val="22"/>
          <w:szCs w:val="22"/>
          <w:lang w:eastAsia="zh-CN"/>
        </w:rPr>
      </w:r>
      <w:r w:rsidR="00112D57">
        <w:rPr>
          <w:rFonts w:ascii="Arial" w:hAnsi="Arial"/>
          <w:sz w:val="22"/>
          <w:szCs w:val="22"/>
          <w:lang w:eastAsia="zh-CN"/>
        </w:rPr>
        <w:fldChar w:fldCharType="separate"/>
      </w:r>
      <w:r w:rsidR="00112D57">
        <w:rPr>
          <w:rFonts w:ascii="Arial" w:hAnsi="Arial"/>
          <w:noProof/>
          <w:sz w:val="22"/>
          <w:szCs w:val="22"/>
          <w:lang w:eastAsia="zh-CN"/>
        </w:rPr>
        <w:t>[1-4]</w:t>
      </w:r>
      <w:r w:rsidR="00112D57">
        <w:rPr>
          <w:rFonts w:ascii="Arial" w:hAnsi="Arial"/>
          <w:sz w:val="22"/>
          <w:szCs w:val="22"/>
          <w:lang w:eastAsia="zh-CN"/>
        </w:rPr>
        <w:fldChar w:fldCharType="end"/>
      </w:r>
      <w:r w:rsidR="003A6F6B">
        <w:rPr>
          <w:rFonts w:ascii="Arial" w:hAnsi="Arial" w:hint="eastAsia"/>
          <w:sz w:val="22"/>
          <w:szCs w:val="22"/>
          <w:lang w:eastAsia="zh-CN"/>
        </w:rPr>
        <w:t xml:space="preserve">, we </w:t>
      </w:r>
      <w:del w:id="4" w:author="Dominic LaRoche" w:date="2015-10-28T15:32:00Z">
        <w:r w:rsidR="003A6F6B" w:rsidDel="00D67FEA">
          <w:rPr>
            <w:rFonts w:ascii="Arial" w:hAnsi="Arial" w:hint="eastAsia"/>
            <w:sz w:val="22"/>
            <w:szCs w:val="22"/>
            <w:lang w:eastAsia="zh-CN"/>
          </w:rPr>
          <w:delText>have</w:delText>
        </w:r>
      </w:del>
      <w:r w:rsidR="003A6F6B">
        <w:rPr>
          <w:rFonts w:ascii="Arial" w:hAnsi="Arial" w:hint="eastAsia"/>
          <w:sz w:val="22"/>
          <w:szCs w:val="22"/>
          <w:lang w:eastAsia="zh-CN"/>
        </w:rPr>
        <w:t xml:space="preserve"> still fal</w:t>
      </w:r>
      <w:ins w:id="5" w:author="Dominic LaRoche" w:date="2015-10-28T15:32:00Z">
        <w:r w:rsidR="00D67FEA">
          <w:rPr>
            <w:rFonts w:ascii="Arial" w:hAnsi="Arial"/>
            <w:sz w:val="22"/>
            <w:szCs w:val="22"/>
            <w:lang w:eastAsia="zh-CN"/>
          </w:rPr>
          <w:t>l</w:t>
        </w:r>
      </w:ins>
      <w:del w:id="6" w:author="Dominic LaRoche" w:date="2015-10-28T15:32:00Z">
        <w:r w:rsidR="003A6F6B" w:rsidDel="00D67FEA">
          <w:rPr>
            <w:rFonts w:ascii="Arial" w:hAnsi="Arial" w:hint="eastAsia"/>
            <w:sz w:val="22"/>
            <w:szCs w:val="22"/>
            <w:lang w:eastAsia="zh-CN"/>
          </w:rPr>
          <w:delText>len</w:delText>
        </w:r>
      </w:del>
      <w:r w:rsidR="003A6F6B">
        <w:rPr>
          <w:rFonts w:ascii="Arial" w:hAnsi="Arial" w:hint="eastAsia"/>
          <w:sz w:val="22"/>
          <w:szCs w:val="22"/>
          <w:lang w:eastAsia="zh-CN"/>
        </w:rPr>
        <w:t xml:space="preserve"> short</w:t>
      </w:r>
      <w:del w:id="7" w:author="Dominic LaRoche" w:date="2015-10-28T15:32:00Z">
        <w:r w:rsidR="003A6F6B" w:rsidDel="00D67FEA">
          <w:rPr>
            <w:rFonts w:ascii="Arial" w:hAnsi="Arial" w:hint="eastAsia"/>
            <w:sz w:val="22"/>
            <w:szCs w:val="22"/>
            <w:lang w:eastAsia="zh-CN"/>
          </w:rPr>
          <w:delText>en</w:delText>
        </w:r>
      </w:del>
      <w:r w:rsidR="003A6F6B">
        <w:rPr>
          <w:rFonts w:ascii="Arial" w:hAnsi="Arial" w:hint="eastAsia"/>
          <w:sz w:val="22"/>
          <w:szCs w:val="22"/>
          <w:lang w:eastAsia="zh-CN"/>
        </w:rPr>
        <w:t xml:space="preserve"> of </w:t>
      </w:r>
      <w:ins w:id="8" w:author="Dominic LaRoche" w:date="2015-10-28T15:32:00Z">
        <w:r w:rsidR="00D67FEA">
          <w:rPr>
            <w:rFonts w:ascii="Arial" w:hAnsi="Arial"/>
            <w:sz w:val="22"/>
            <w:szCs w:val="22"/>
            <w:lang w:eastAsia="zh-CN"/>
          </w:rPr>
          <w:t xml:space="preserve">an </w:t>
        </w:r>
      </w:ins>
      <w:r w:rsidR="00D3441F">
        <w:rPr>
          <w:rFonts w:ascii="Arial" w:hAnsi="Arial" w:hint="eastAsia"/>
          <w:sz w:val="22"/>
          <w:szCs w:val="22"/>
          <w:lang w:eastAsia="zh-CN"/>
        </w:rPr>
        <w:t>approa</w:t>
      </w:r>
      <w:r w:rsidR="00E12E26">
        <w:rPr>
          <w:rFonts w:ascii="Arial" w:hAnsi="Arial" w:hint="eastAsia"/>
          <w:sz w:val="22"/>
          <w:szCs w:val="22"/>
          <w:lang w:eastAsia="zh-CN"/>
        </w:rPr>
        <w:t>ch to integrat</w:t>
      </w:r>
      <w:ins w:id="9" w:author="Dominic LaRoche" w:date="2015-10-28T15:32:00Z">
        <w:r w:rsidR="00D67FEA">
          <w:rPr>
            <w:rFonts w:ascii="Arial" w:hAnsi="Arial"/>
            <w:sz w:val="22"/>
            <w:szCs w:val="22"/>
            <w:lang w:eastAsia="zh-CN"/>
          </w:rPr>
          <w:t>e</w:t>
        </w:r>
      </w:ins>
      <w:del w:id="10" w:author="Dominic LaRoche" w:date="2015-10-28T15:32:00Z">
        <w:r w:rsidR="00E12E26" w:rsidDel="00D67FEA">
          <w:rPr>
            <w:rFonts w:ascii="Arial" w:hAnsi="Arial" w:hint="eastAsia"/>
            <w:sz w:val="22"/>
            <w:szCs w:val="22"/>
            <w:lang w:eastAsia="zh-CN"/>
          </w:rPr>
          <w:delText>ing</w:delText>
        </w:r>
      </w:del>
      <w:r w:rsidR="00E12E26">
        <w:rPr>
          <w:rFonts w:ascii="Arial" w:hAnsi="Arial" w:hint="eastAsia"/>
          <w:sz w:val="22"/>
          <w:szCs w:val="22"/>
          <w:lang w:eastAsia="zh-CN"/>
        </w:rPr>
        <w:t xml:space="preserve"> </w:t>
      </w:r>
      <w:r w:rsidR="00D3441F">
        <w:rPr>
          <w:rFonts w:ascii="Arial" w:hAnsi="Arial" w:hint="eastAsia"/>
          <w:sz w:val="22"/>
          <w:szCs w:val="22"/>
          <w:lang w:eastAsia="zh-CN"/>
        </w:rPr>
        <w:t xml:space="preserve">multi-omics data in </w:t>
      </w:r>
      <w:r w:rsidR="00914999">
        <w:rPr>
          <w:rFonts w:ascii="Arial" w:hAnsi="Arial"/>
          <w:sz w:val="22"/>
          <w:szCs w:val="22"/>
          <w:lang w:eastAsia="zh-CN"/>
        </w:rPr>
        <w:t xml:space="preserve">the </w:t>
      </w:r>
      <w:r w:rsidR="00D3441F">
        <w:rPr>
          <w:rFonts w:ascii="Arial" w:hAnsi="Arial" w:hint="eastAsia"/>
          <w:sz w:val="22"/>
          <w:szCs w:val="22"/>
          <w:lang w:eastAsia="zh-CN"/>
        </w:rPr>
        <w:t>s</w:t>
      </w:r>
      <w:r w:rsidR="003A6F6B">
        <w:rPr>
          <w:rFonts w:ascii="Arial" w:hAnsi="Arial" w:hint="eastAsia"/>
          <w:sz w:val="22"/>
          <w:szCs w:val="22"/>
          <w:lang w:eastAsia="zh-CN"/>
        </w:rPr>
        <w:t>ingle-subject analysis</w:t>
      </w:r>
      <w:r w:rsidR="00D3441F">
        <w:rPr>
          <w:rFonts w:ascii="Arial" w:hAnsi="Arial"/>
          <w:sz w:val="22"/>
          <w:szCs w:val="22"/>
          <w:lang w:eastAsia="zh-CN"/>
        </w:rPr>
        <w:t xml:space="preserve">. </w:t>
      </w:r>
      <w:commentRangeStart w:id="11"/>
      <w:r w:rsidR="00D3441F">
        <w:rPr>
          <w:rFonts w:ascii="Arial" w:hAnsi="Arial"/>
          <w:sz w:val="22"/>
          <w:szCs w:val="22"/>
          <w:lang w:eastAsia="zh-CN"/>
        </w:rPr>
        <w:t>With the wealth of multi-omics data, single subject analysis</w:t>
      </w:r>
      <w:r w:rsidR="00EE3EC6">
        <w:rPr>
          <w:rFonts w:ascii="Arial" w:hAnsi="Arial"/>
          <w:sz w:val="22"/>
          <w:szCs w:val="22"/>
          <w:lang w:eastAsia="zh-CN"/>
        </w:rPr>
        <w:t xml:space="preserve"> circumvents its shortcoming of high false positive rate and offers well-rounded perspective</w:t>
      </w:r>
      <w:r w:rsidR="00E12E26">
        <w:rPr>
          <w:rFonts w:ascii="Arial" w:hAnsi="Arial"/>
          <w:sz w:val="22"/>
          <w:szCs w:val="22"/>
          <w:lang w:eastAsia="zh-CN"/>
        </w:rPr>
        <w:t>s</w:t>
      </w:r>
      <w:r w:rsidR="00EE3EC6">
        <w:rPr>
          <w:rFonts w:ascii="Arial" w:hAnsi="Arial"/>
          <w:sz w:val="22"/>
          <w:szCs w:val="22"/>
          <w:lang w:eastAsia="zh-CN"/>
        </w:rPr>
        <w:t xml:space="preserve"> of a single patient.</w:t>
      </w:r>
      <w:commentRangeEnd w:id="11"/>
      <w:r w:rsidR="00D67FEA">
        <w:rPr>
          <w:rStyle w:val="CommentReference"/>
        </w:rPr>
        <w:commentReference w:id="11"/>
      </w:r>
      <w:r w:rsidR="00EE3EC6">
        <w:rPr>
          <w:rFonts w:ascii="Arial" w:hAnsi="Arial"/>
          <w:sz w:val="22"/>
          <w:szCs w:val="22"/>
          <w:lang w:eastAsia="zh-CN"/>
        </w:rPr>
        <w:t xml:space="preserve"> </w:t>
      </w:r>
      <w:commentRangeStart w:id="12"/>
      <w:r w:rsidR="003A6F6B">
        <w:rPr>
          <w:rFonts w:ascii="Arial" w:hAnsi="Arial"/>
          <w:sz w:val="22"/>
          <w:szCs w:val="22"/>
          <w:lang w:eastAsia="zh-CN"/>
        </w:rPr>
        <w:t>We hypothesize th</w:t>
      </w:r>
      <w:r w:rsidR="00125D8C">
        <w:rPr>
          <w:rFonts w:ascii="Arial" w:hAnsi="Arial"/>
          <w:sz w:val="22"/>
          <w:szCs w:val="22"/>
          <w:lang w:eastAsia="zh-CN"/>
        </w:rPr>
        <w:t xml:space="preserve">at </w:t>
      </w:r>
      <w:r w:rsidR="00125D8C" w:rsidRPr="00125D8C">
        <w:rPr>
          <w:rFonts w:ascii="Arial" w:hAnsi="Arial"/>
          <w:sz w:val="22"/>
          <w:szCs w:val="22"/>
          <w:u w:val="single"/>
          <w:lang w:eastAsia="zh-CN"/>
        </w:rPr>
        <w:t>A</w:t>
      </w:r>
      <w:r w:rsidR="00125D8C">
        <w:rPr>
          <w:rFonts w:ascii="Arial" w:hAnsi="Arial"/>
          <w:sz w:val="22"/>
          <w:szCs w:val="22"/>
          <w:lang w:eastAsia="zh-CN"/>
        </w:rPr>
        <w:t xml:space="preserve">pproximate </w:t>
      </w:r>
      <w:r w:rsidR="00125D8C" w:rsidRPr="00125D8C">
        <w:rPr>
          <w:rFonts w:ascii="Arial" w:hAnsi="Arial"/>
          <w:sz w:val="22"/>
          <w:szCs w:val="22"/>
          <w:u w:val="single"/>
          <w:lang w:eastAsia="zh-CN"/>
        </w:rPr>
        <w:t>B</w:t>
      </w:r>
      <w:r w:rsidR="00125D8C">
        <w:rPr>
          <w:rFonts w:ascii="Arial" w:hAnsi="Arial"/>
          <w:sz w:val="22"/>
          <w:szCs w:val="22"/>
          <w:lang w:eastAsia="zh-CN"/>
        </w:rPr>
        <w:t xml:space="preserve">ayesian </w:t>
      </w:r>
      <w:r w:rsidR="00125D8C" w:rsidRPr="00125D8C">
        <w:rPr>
          <w:rFonts w:ascii="Arial" w:hAnsi="Arial"/>
          <w:sz w:val="22"/>
          <w:szCs w:val="22"/>
          <w:u w:val="single"/>
          <w:lang w:eastAsia="zh-CN"/>
        </w:rPr>
        <w:t>C</w:t>
      </w:r>
      <w:r w:rsidR="003A6F6B">
        <w:rPr>
          <w:rFonts w:ascii="Arial" w:hAnsi="Arial"/>
          <w:sz w:val="22"/>
          <w:szCs w:val="22"/>
          <w:lang w:eastAsia="zh-CN"/>
        </w:rPr>
        <w:t xml:space="preserve">omputation (ABC) can facilitate </w:t>
      </w:r>
      <w:r w:rsidR="00112D57">
        <w:rPr>
          <w:rFonts w:ascii="Arial" w:hAnsi="Arial"/>
          <w:sz w:val="22"/>
          <w:szCs w:val="22"/>
          <w:lang w:eastAsia="zh-CN"/>
        </w:rPr>
        <w:t xml:space="preserve">the application of </w:t>
      </w:r>
      <w:r w:rsidR="003A6F6B">
        <w:rPr>
          <w:rFonts w:ascii="Arial" w:hAnsi="Arial"/>
          <w:sz w:val="22"/>
          <w:szCs w:val="22"/>
          <w:lang w:eastAsia="zh-CN"/>
        </w:rPr>
        <w:t>MGM</w:t>
      </w:r>
      <w:r w:rsidR="00112D57">
        <w:rPr>
          <w:rFonts w:ascii="Arial" w:hAnsi="Arial"/>
          <w:sz w:val="22"/>
          <w:szCs w:val="22"/>
          <w:lang w:eastAsia="zh-CN"/>
        </w:rPr>
        <w:t xml:space="preserve"> in </w:t>
      </w:r>
      <w:r w:rsidR="00E12E26">
        <w:rPr>
          <w:rFonts w:ascii="Arial" w:hAnsi="Arial"/>
          <w:sz w:val="22"/>
          <w:szCs w:val="22"/>
          <w:lang w:eastAsia="zh-CN"/>
        </w:rPr>
        <w:t xml:space="preserve">the </w:t>
      </w:r>
      <w:r w:rsidR="00112D57">
        <w:rPr>
          <w:rFonts w:ascii="Arial" w:hAnsi="Arial"/>
          <w:sz w:val="22"/>
          <w:szCs w:val="22"/>
          <w:lang w:eastAsia="zh-CN"/>
        </w:rPr>
        <w:t>single subject analysis</w:t>
      </w:r>
      <w:commentRangeEnd w:id="12"/>
      <w:r w:rsidR="00D67FEA">
        <w:rPr>
          <w:rStyle w:val="CommentReference"/>
        </w:rPr>
        <w:commentReference w:id="12"/>
      </w:r>
      <w:r w:rsidR="00112D57">
        <w:rPr>
          <w:rFonts w:ascii="Arial" w:hAnsi="Arial"/>
          <w:sz w:val="22"/>
          <w:szCs w:val="22"/>
          <w:lang w:eastAsia="zh-CN"/>
        </w:rPr>
        <w:t>.</w:t>
      </w:r>
      <w:r w:rsidR="00126756">
        <w:rPr>
          <w:rFonts w:ascii="Arial" w:hAnsi="Arial"/>
          <w:sz w:val="22"/>
          <w:szCs w:val="22"/>
          <w:lang w:eastAsia="zh-CN"/>
        </w:rPr>
        <w:t xml:space="preserve"> </w:t>
      </w:r>
      <w:r w:rsidR="00125D8C">
        <w:rPr>
          <w:rFonts w:ascii="Arial" w:hAnsi="Arial"/>
          <w:sz w:val="22"/>
          <w:szCs w:val="22"/>
          <w:lang w:eastAsia="zh-CN"/>
        </w:rPr>
        <w:t xml:space="preserve">ABC </w:t>
      </w:r>
      <w:r w:rsidR="00125D8C">
        <w:rPr>
          <w:rFonts w:ascii="Arial" w:hAnsi="Arial" w:hint="eastAsia"/>
          <w:sz w:val="22"/>
          <w:szCs w:val="22"/>
          <w:lang w:eastAsia="zh-CN"/>
        </w:rPr>
        <w:t>assists</w:t>
      </w:r>
      <w:r w:rsidR="00125D8C">
        <w:rPr>
          <w:rFonts w:ascii="Arial" w:hAnsi="Arial"/>
          <w:sz w:val="22"/>
          <w:szCs w:val="22"/>
          <w:lang w:eastAsia="zh-CN"/>
        </w:rPr>
        <w:t xml:space="preserve"> MGM </w:t>
      </w:r>
      <w:r w:rsidR="00125D8C">
        <w:rPr>
          <w:rFonts w:ascii="Arial" w:hAnsi="Arial" w:hint="eastAsia"/>
          <w:sz w:val="22"/>
          <w:szCs w:val="22"/>
          <w:lang w:eastAsia="zh-CN"/>
        </w:rPr>
        <w:t>over the limitation of small sample size and further equips MGM with the</w:t>
      </w:r>
      <w:r w:rsidR="00125D8C">
        <w:rPr>
          <w:rFonts w:ascii="Arial" w:hAnsi="Arial"/>
          <w:sz w:val="22"/>
          <w:szCs w:val="22"/>
          <w:lang w:eastAsia="zh-CN"/>
        </w:rPr>
        <w:t xml:space="preserve"> capacity to incorporate the domain knowledge</w:t>
      </w:r>
      <w:r w:rsidR="00A359BD">
        <w:rPr>
          <w:rFonts w:ascii="Arial" w:hAnsi="Arial" w:hint="eastAsia"/>
          <w:sz w:val="22"/>
          <w:szCs w:val="22"/>
          <w:lang w:eastAsia="zh-CN"/>
        </w:rPr>
        <w:t xml:space="preserve">. </w:t>
      </w:r>
      <w:commentRangeStart w:id="13"/>
      <w:r w:rsidR="00A359BD">
        <w:rPr>
          <w:rFonts w:ascii="Arial" w:hAnsi="Arial" w:hint="eastAsia"/>
          <w:sz w:val="22"/>
          <w:szCs w:val="22"/>
          <w:lang w:eastAsia="zh-CN"/>
        </w:rPr>
        <w:t xml:space="preserve">We will simulate </w:t>
      </w:r>
      <w:r w:rsidR="0016411E">
        <w:rPr>
          <w:rFonts w:ascii="Arial" w:hAnsi="Arial" w:hint="eastAsia"/>
          <w:sz w:val="22"/>
          <w:szCs w:val="22"/>
          <w:lang w:eastAsia="zh-CN"/>
        </w:rPr>
        <w:t>multi-omics data pertaining to molecular pathways involved in cancer progression, with which the accuracy of the proposed method can be tested</w:t>
      </w:r>
      <w:commentRangeEnd w:id="13"/>
      <w:r w:rsidR="00D67FEA">
        <w:rPr>
          <w:rStyle w:val="CommentReference"/>
        </w:rPr>
        <w:commentReference w:id="13"/>
      </w:r>
      <w:r w:rsidR="0016411E">
        <w:rPr>
          <w:rFonts w:ascii="Arial" w:hAnsi="Arial" w:hint="eastAsia"/>
          <w:sz w:val="22"/>
          <w:szCs w:val="22"/>
          <w:lang w:eastAsia="zh-CN"/>
        </w:rPr>
        <w:t>. In addition,</w:t>
      </w:r>
      <w:r w:rsidR="00693634">
        <w:rPr>
          <w:rFonts w:ascii="Arial" w:hAnsi="Arial"/>
          <w:sz w:val="22"/>
          <w:szCs w:val="22"/>
          <w:lang w:eastAsia="zh-CN"/>
        </w:rPr>
        <w:t xml:space="preserve"> with the breast invasive carcinoma dataset hosted by </w:t>
      </w:r>
      <w:r w:rsidR="00693634" w:rsidRPr="0016411E">
        <w:rPr>
          <w:rFonts w:ascii="Arial" w:hAnsi="Arial"/>
          <w:sz w:val="22"/>
          <w:szCs w:val="22"/>
          <w:lang w:eastAsia="zh-CN"/>
        </w:rPr>
        <w:t>The Cancer Genome Atlas (TCGA)</w:t>
      </w:r>
      <w:r w:rsidR="00693634">
        <w:rPr>
          <w:rFonts w:ascii="Arial" w:hAnsi="Arial"/>
          <w:sz w:val="22"/>
          <w:szCs w:val="22"/>
          <w:lang w:eastAsia="zh-CN"/>
        </w:rPr>
        <w:t>,</w:t>
      </w:r>
      <w:r w:rsidR="0016411E">
        <w:rPr>
          <w:rFonts w:ascii="Arial" w:hAnsi="Arial" w:hint="eastAsia"/>
          <w:sz w:val="22"/>
          <w:szCs w:val="22"/>
          <w:lang w:eastAsia="zh-CN"/>
        </w:rPr>
        <w:t xml:space="preserve"> we will </w:t>
      </w:r>
      <w:r w:rsidR="00693634">
        <w:rPr>
          <w:rFonts w:ascii="Arial" w:hAnsi="Arial"/>
          <w:sz w:val="22"/>
          <w:szCs w:val="22"/>
          <w:lang w:eastAsia="zh-CN"/>
        </w:rPr>
        <w:t xml:space="preserve">test the proposed method’s performance in analyzing real biological data. We </w:t>
      </w:r>
      <w:r w:rsidR="00360F1D">
        <w:rPr>
          <w:rFonts w:ascii="Arial" w:hAnsi="Arial"/>
          <w:sz w:val="22"/>
          <w:szCs w:val="22"/>
          <w:lang w:eastAsia="zh-CN"/>
        </w:rPr>
        <w:t xml:space="preserve">will </w:t>
      </w:r>
      <w:r w:rsidR="00BD6B3A">
        <w:rPr>
          <w:rFonts w:ascii="Arial" w:hAnsi="Arial"/>
          <w:sz w:val="22"/>
          <w:szCs w:val="22"/>
          <w:lang w:eastAsia="zh-CN"/>
        </w:rPr>
        <w:t xml:space="preserve">test </w:t>
      </w:r>
      <w:r w:rsidR="00360F1D">
        <w:rPr>
          <w:rFonts w:ascii="Arial" w:hAnsi="Arial"/>
          <w:sz w:val="22"/>
          <w:szCs w:val="22"/>
          <w:lang w:eastAsia="zh-CN"/>
        </w:rPr>
        <w:t>the association between patient survival time and the abnormal pathways identified by the proposed method</w:t>
      </w:r>
      <w:r w:rsidR="00693634">
        <w:rPr>
          <w:rFonts w:ascii="Arial" w:hAnsi="Arial"/>
          <w:sz w:val="22"/>
          <w:szCs w:val="22"/>
          <w:lang w:eastAsia="zh-CN"/>
        </w:rPr>
        <w:t xml:space="preserve">. </w:t>
      </w:r>
      <w:r w:rsidR="00624BB8">
        <w:rPr>
          <w:rFonts w:ascii="Arial" w:hAnsi="Arial"/>
          <w:sz w:val="22"/>
          <w:szCs w:val="22"/>
          <w:lang w:eastAsia="zh-CN"/>
        </w:rPr>
        <w:t>At the completion of this aim</w:t>
      </w:r>
      <w:r w:rsidR="00925BD2">
        <w:rPr>
          <w:rFonts w:ascii="Arial" w:hAnsi="Arial"/>
          <w:sz w:val="22"/>
          <w:szCs w:val="22"/>
          <w:lang w:eastAsia="zh-CN"/>
        </w:rPr>
        <w:t>,</w:t>
      </w:r>
      <w:r w:rsidR="00624BB8">
        <w:rPr>
          <w:rFonts w:ascii="Arial" w:hAnsi="Arial"/>
          <w:sz w:val="22"/>
          <w:szCs w:val="22"/>
          <w:lang w:eastAsia="zh-CN"/>
        </w:rPr>
        <w:t xml:space="preserve"> we will develop the first method for single-subject multi-omics </w:t>
      </w:r>
      <w:r w:rsidR="006D6540">
        <w:rPr>
          <w:rFonts w:ascii="Arial" w:hAnsi="Arial"/>
          <w:sz w:val="22"/>
          <w:szCs w:val="22"/>
          <w:lang w:eastAsia="zh-CN"/>
        </w:rPr>
        <w:t>analysis, which</w:t>
      </w:r>
      <w:r w:rsidR="008D6F30">
        <w:rPr>
          <w:rFonts w:ascii="Arial" w:hAnsi="Arial"/>
          <w:sz w:val="22"/>
          <w:szCs w:val="22"/>
          <w:lang w:eastAsia="zh-CN"/>
        </w:rPr>
        <w:t xml:space="preserve"> may greatly contribute </w:t>
      </w:r>
      <w:r w:rsidR="00B80102">
        <w:rPr>
          <w:rFonts w:ascii="Arial" w:hAnsi="Arial"/>
          <w:sz w:val="22"/>
          <w:szCs w:val="22"/>
          <w:lang w:eastAsia="zh-CN"/>
        </w:rPr>
        <w:t xml:space="preserve">to </w:t>
      </w:r>
      <w:r w:rsidR="008D6F30">
        <w:rPr>
          <w:rFonts w:ascii="Arial" w:hAnsi="Arial"/>
          <w:sz w:val="22"/>
          <w:szCs w:val="22"/>
          <w:lang w:eastAsia="zh-CN"/>
        </w:rPr>
        <w:t>the realization of personalized medicine.</w:t>
      </w:r>
    </w:p>
    <w:p w14:paraId="13B11614" w14:textId="77777777" w:rsidR="00D67FEA" w:rsidRDefault="00D67FEA" w:rsidP="00693634">
      <w:pPr>
        <w:ind w:firstLine="446"/>
        <w:rPr>
          <w:rFonts w:ascii="Arial" w:hAnsi="Arial"/>
          <w:sz w:val="22"/>
          <w:szCs w:val="22"/>
          <w:lang w:eastAsia="zh-CN"/>
        </w:rPr>
      </w:pPr>
    </w:p>
    <w:p w14:paraId="2BE3A71B" w14:textId="376D0DC5" w:rsidR="00B30486" w:rsidRDefault="00B30486" w:rsidP="00693634">
      <w:pPr>
        <w:ind w:firstLine="446"/>
        <w:rPr>
          <w:ins w:id="14" w:author="Dominic LaRoche" w:date="2015-10-28T15:31:00Z"/>
          <w:rFonts w:ascii="Arial" w:hAnsi="Arial"/>
          <w:sz w:val="22"/>
          <w:szCs w:val="22"/>
          <w:lang w:eastAsia="zh-CN"/>
        </w:rPr>
      </w:pPr>
      <w:r w:rsidRPr="00B30486">
        <w:rPr>
          <w:rFonts w:ascii="Arial" w:hAnsi="Arial"/>
          <w:i/>
          <w:sz w:val="22"/>
          <w:szCs w:val="22"/>
          <w:lang w:eastAsia="zh-CN"/>
        </w:rPr>
        <w:t>Approach</w:t>
      </w:r>
      <w:r>
        <w:rPr>
          <w:rFonts w:ascii="Arial" w:hAnsi="Arial"/>
          <w:sz w:val="22"/>
          <w:szCs w:val="22"/>
          <w:lang w:eastAsia="zh-CN"/>
        </w:rPr>
        <w:t xml:space="preserve">- </w:t>
      </w:r>
      <w:del w:id="15" w:author="Dominic LaRoche" w:date="2015-10-28T15:37:00Z">
        <w:r w:rsidR="00140BAD" w:rsidDel="00D67FEA">
          <w:rPr>
            <w:rFonts w:ascii="Arial" w:hAnsi="Arial"/>
            <w:sz w:val="22"/>
            <w:szCs w:val="22"/>
            <w:lang w:eastAsia="zh-CN"/>
          </w:rPr>
          <w:delText>In the simulation study, w</w:delText>
        </w:r>
      </w:del>
      <w:ins w:id="16" w:author="Dominic LaRoche" w:date="2015-10-28T15:37:00Z">
        <w:r w:rsidR="00D67FEA">
          <w:rPr>
            <w:rFonts w:ascii="Arial" w:hAnsi="Arial"/>
            <w:sz w:val="22"/>
            <w:szCs w:val="22"/>
            <w:lang w:eastAsia="zh-CN"/>
          </w:rPr>
          <w:t>W</w:t>
        </w:r>
      </w:ins>
      <w:r w:rsidR="00140BAD">
        <w:rPr>
          <w:rFonts w:ascii="Arial" w:hAnsi="Arial"/>
          <w:sz w:val="22"/>
          <w:szCs w:val="22"/>
          <w:lang w:eastAsia="zh-CN"/>
        </w:rPr>
        <w:t xml:space="preserve">e will </w:t>
      </w:r>
      <w:r w:rsidR="00BD506B">
        <w:rPr>
          <w:rFonts w:ascii="Arial" w:hAnsi="Arial"/>
          <w:sz w:val="22"/>
          <w:szCs w:val="22"/>
          <w:lang w:eastAsia="zh-CN"/>
        </w:rPr>
        <w:t>simulate different scenarios of pathway perturbation</w:t>
      </w:r>
      <w:r w:rsidR="00F56B65">
        <w:rPr>
          <w:rFonts w:ascii="Arial" w:hAnsi="Arial"/>
          <w:sz w:val="22"/>
          <w:szCs w:val="22"/>
          <w:lang w:eastAsia="zh-CN"/>
        </w:rPr>
        <w:t xml:space="preserve">. To simulate the joint distribution of </w:t>
      </w:r>
      <w:r w:rsidR="00BD506B">
        <w:rPr>
          <w:rFonts w:ascii="Arial" w:hAnsi="Arial"/>
          <w:sz w:val="22"/>
          <w:szCs w:val="22"/>
          <w:lang w:eastAsia="zh-CN"/>
        </w:rPr>
        <w:t>a</w:t>
      </w:r>
      <w:r w:rsidR="00E12E26">
        <w:rPr>
          <w:rFonts w:ascii="Arial" w:hAnsi="Arial"/>
          <w:sz w:val="22"/>
          <w:szCs w:val="22"/>
          <w:lang w:eastAsia="zh-CN"/>
        </w:rPr>
        <w:t>n</w:t>
      </w:r>
      <w:r w:rsidR="00BD506B">
        <w:rPr>
          <w:rFonts w:ascii="Arial" w:hAnsi="Arial"/>
          <w:sz w:val="22"/>
          <w:szCs w:val="22"/>
          <w:lang w:eastAsia="zh-CN"/>
        </w:rPr>
        <w:t xml:space="preserve"> unaltered pathway</w:t>
      </w:r>
      <w:r w:rsidR="00F56B65">
        <w:rPr>
          <w:rFonts w:ascii="Arial" w:hAnsi="Arial"/>
          <w:sz w:val="22"/>
          <w:szCs w:val="22"/>
          <w:lang w:eastAsia="zh-CN"/>
        </w:rPr>
        <w:t xml:space="preserve"> under study, we will </w:t>
      </w:r>
      <w:r w:rsidR="00140BAD">
        <w:rPr>
          <w:rFonts w:ascii="Arial" w:hAnsi="Arial"/>
          <w:sz w:val="22"/>
          <w:szCs w:val="22"/>
          <w:lang w:eastAsia="zh-CN"/>
        </w:rPr>
        <w:t xml:space="preserve">first examine the statistical </w:t>
      </w:r>
      <w:del w:id="17" w:author="Dominic LaRoche" w:date="2015-10-28T15:37:00Z">
        <w:r w:rsidR="00360C67" w:rsidDel="00D67FEA">
          <w:rPr>
            <w:rFonts w:ascii="Arial" w:hAnsi="Arial"/>
            <w:sz w:val="22"/>
            <w:szCs w:val="22"/>
            <w:lang w:eastAsia="zh-CN"/>
          </w:rPr>
          <w:delText xml:space="preserve">the </w:delText>
        </w:r>
      </w:del>
      <w:r w:rsidR="00360C67">
        <w:rPr>
          <w:rFonts w:ascii="Arial" w:hAnsi="Arial"/>
          <w:sz w:val="22"/>
          <w:szCs w:val="22"/>
          <w:lang w:eastAsia="zh-CN"/>
        </w:rPr>
        <w:t xml:space="preserve">distributions of each measuring unit </w:t>
      </w:r>
      <w:r w:rsidR="00140BAD">
        <w:rPr>
          <w:rFonts w:ascii="Arial" w:hAnsi="Arial"/>
          <w:sz w:val="22"/>
          <w:szCs w:val="22"/>
          <w:lang w:eastAsia="zh-CN"/>
        </w:rPr>
        <w:t>of SNP, copy number variation (CNV), mRNA expression, and protein expression</w:t>
      </w:r>
      <w:ins w:id="18" w:author="Dominic LaRoche" w:date="2015-10-28T15:37:00Z">
        <w:r w:rsidR="00D67FEA">
          <w:rPr>
            <w:rFonts w:ascii="Arial" w:hAnsi="Arial"/>
            <w:sz w:val="22"/>
            <w:szCs w:val="22"/>
            <w:lang w:eastAsia="zh-CN"/>
          </w:rPr>
          <w:t>.</w:t>
        </w:r>
      </w:ins>
      <w:del w:id="19" w:author="Dominic LaRoche" w:date="2015-10-28T15:37:00Z">
        <w:r w:rsidR="00360C67" w:rsidDel="00D67FEA">
          <w:rPr>
            <w:rFonts w:ascii="Arial" w:hAnsi="Arial"/>
            <w:sz w:val="22"/>
            <w:szCs w:val="22"/>
            <w:lang w:eastAsia="zh-CN"/>
          </w:rPr>
          <w:delText>;</w:delText>
        </w:r>
      </w:del>
      <w:r w:rsidR="00360C67">
        <w:rPr>
          <w:rFonts w:ascii="Arial" w:hAnsi="Arial"/>
          <w:sz w:val="22"/>
          <w:szCs w:val="22"/>
          <w:lang w:eastAsia="zh-CN"/>
        </w:rPr>
        <w:t xml:space="preserve"> </w:t>
      </w:r>
      <w:ins w:id="20" w:author="Dominic LaRoche" w:date="2015-10-28T15:37:00Z">
        <w:r w:rsidR="00D67FEA">
          <w:rPr>
            <w:rFonts w:ascii="Arial" w:hAnsi="Arial"/>
            <w:sz w:val="22"/>
            <w:szCs w:val="22"/>
            <w:lang w:eastAsia="zh-CN"/>
          </w:rPr>
          <w:t xml:space="preserve"> S</w:t>
        </w:r>
      </w:ins>
      <w:del w:id="21" w:author="Dominic LaRoche" w:date="2015-10-28T15:37:00Z">
        <w:r w:rsidR="00360C67" w:rsidDel="00D67FEA">
          <w:rPr>
            <w:rFonts w:ascii="Arial" w:hAnsi="Arial"/>
            <w:sz w:val="22"/>
            <w:szCs w:val="22"/>
            <w:lang w:eastAsia="zh-CN"/>
          </w:rPr>
          <w:delText>s</w:delText>
        </w:r>
      </w:del>
      <w:r w:rsidR="00360C67">
        <w:rPr>
          <w:rFonts w:ascii="Arial" w:hAnsi="Arial"/>
          <w:sz w:val="22"/>
          <w:szCs w:val="22"/>
          <w:lang w:eastAsia="zh-CN"/>
        </w:rPr>
        <w:t>econdly, we will investigate the correlations among</w:t>
      </w:r>
      <w:r w:rsidR="006D3073">
        <w:rPr>
          <w:rFonts w:ascii="Arial" w:hAnsi="Arial"/>
          <w:sz w:val="22"/>
          <w:szCs w:val="22"/>
          <w:lang w:eastAsia="zh-CN"/>
        </w:rPr>
        <w:t xml:space="preserve"> measuring units </w:t>
      </w:r>
      <w:r w:rsidR="00360C67">
        <w:rPr>
          <w:rFonts w:ascii="Arial" w:hAnsi="Arial"/>
          <w:sz w:val="22"/>
          <w:szCs w:val="22"/>
          <w:lang w:eastAsia="zh-CN"/>
        </w:rPr>
        <w:t>at each omics scale, and the correlations of the measuring units across different scales. With the independent empirical distributions of all</w:t>
      </w:r>
      <w:r w:rsidR="00BD506B">
        <w:rPr>
          <w:rFonts w:ascii="Arial" w:hAnsi="Arial"/>
          <w:sz w:val="22"/>
          <w:szCs w:val="22"/>
          <w:lang w:eastAsia="zh-CN"/>
        </w:rPr>
        <w:t xml:space="preserve"> measuring units at all scales </w:t>
      </w:r>
      <w:r w:rsidR="00360C67">
        <w:rPr>
          <w:rFonts w:ascii="Arial" w:hAnsi="Arial"/>
          <w:sz w:val="22"/>
          <w:szCs w:val="22"/>
          <w:lang w:eastAsia="zh-CN"/>
        </w:rPr>
        <w:t xml:space="preserve">and the correlations </w:t>
      </w:r>
      <w:r w:rsidR="00BD506B">
        <w:rPr>
          <w:rFonts w:ascii="Arial" w:hAnsi="Arial"/>
          <w:sz w:val="22"/>
          <w:szCs w:val="22"/>
          <w:lang w:eastAsia="zh-CN"/>
        </w:rPr>
        <w:t xml:space="preserve">of the measuring units within/between scales, we can jointly simulate any pathway of interest. We have collaborated with a biologist to design different scenarios of pathway perturbation, including genetic mutation, </w:t>
      </w:r>
      <w:r w:rsidR="00BD506B" w:rsidRPr="00BD506B">
        <w:rPr>
          <w:rFonts w:ascii="Arial" w:hAnsi="Arial"/>
          <w:sz w:val="22"/>
          <w:szCs w:val="22"/>
          <w:lang w:eastAsia="zh-CN"/>
        </w:rPr>
        <w:t xml:space="preserve">transcriptional </w:t>
      </w:r>
      <w:r w:rsidR="00BD506B">
        <w:rPr>
          <w:rFonts w:ascii="Arial" w:hAnsi="Arial"/>
          <w:sz w:val="22"/>
          <w:szCs w:val="22"/>
          <w:lang w:eastAsia="zh-CN"/>
        </w:rPr>
        <w:t xml:space="preserve">and translational </w:t>
      </w:r>
      <w:r w:rsidR="00BD506B" w:rsidRPr="00BD506B">
        <w:rPr>
          <w:rFonts w:ascii="Arial" w:hAnsi="Arial"/>
          <w:sz w:val="22"/>
          <w:szCs w:val="22"/>
          <w:lang w:eastAsia="zh-CN"/>
        </w:rPr>
        <w:t>dysregulation</w:t>
      </w:r>
      <w:r w:rsidR="00BD506B">
        <w:rPr>
          <w:rFonts w:ascii="Arial" w:hAnsi="Arial"/>
          <w:sz w:val="22"/>
          <w:szCs w:val="22"/>
          <w:lang w:eastAsia="zh-CN"/>
        </w:rPr>
        <w:t xml:space="preserve">, and abnormal post-transcriptional regulation. </w:t>
      </w:r>
      <w:r w:rsidR="0072195F">
        <w:rPr>
          <w:rFonts w:ascii="Arial" w:hAnsi="Arial"/>
          <w:sz w:val="22"/>
          <w:szCs w:val="22"/>
          <w:lang w:eastAsia="zh-CN"/>
        </w:rPr>
        <w:t xml:space="preserve">For each pathway, we will simulate 1000 unaltered replicates and will incorporate all </w:t>
      </w:r>
      <w:proofErr w:type="gramStart"/>
      <w:r w:rsidR="0072195F">
        <w:rPr>
          <w:rFonts w:ascii="Arial" w:hAnsi="Arial"/>
          <w:sz w:val="22"/>
          <w:szCs w:val="22"/>
          <w:lang w:eastAsia="zh-CN"/>
        </w:rPr>
        <w:t>types</w:t>
      </w:r>
      <w:proofErr w:type="gramEnd"/>
      <w:r w:rsidR="0072195F">
        <w:rPr>
          <w:rFonts w:ascii="Arial" w:hAnsi="Arial"/>
          <w:sz w:val="22"/>
          <w:szCs w:val="22"/>
          <w:lang w:eastAsia="zh-CN"/>
        </w:rPr>
        <w:t xml:space="preserve"> perturbations and their combinations to simulate perturbed pathways with 1000 repetitions for each </w:t>
      </w:r>
      <w:commentRangeStart w:id="22"/>
      <w:r w:rsidR="0072195F">
        <w:rPr>
          <w:rFonts w:ascii="Arial" w:hAnsi="Arial"/>
          <w:sz w:val="22"/>
          <w:szCs w:val="22"/>
          <w:lang w:eastAsia="zh-CN"/>
        </w:rPr>
        <w:t>scenario</w:t>
      </w:r>
      <w:commentRangeEnd w:id="22"/>
      <w:r w:rsidR="00D67FEA">
        <w:rPr>
          <w:rStyle w:val="CommentReference"/>
        </w:rPr>
        <w:commentReference w:id="22"/>
      </w:r>
      <w:r w:rsidR="00E367DD">
        <w:rPr>
          <w:rFonts w:ascii="Arial" w:hAnsi="Arial"/>
          <w:sz w:val="22"/>
          <w:szCs w:val="22"/>
          <w:lang w:eastAsia="zh-CN"/>
        </w:rPr>
        <w:t>.</w:t>
      </w:r>
    </w:p>
    <w:p w14:paraId="0BA8BA09" w14:textId="77777777" w:rsidR="00D67FEA" w:rsidRDefault="00D67FEA" w:rsidP="00693634">
      <w:pPr>
        <w:ind w:firstLine="446"/>
        <w:rPr>
          <w:rFonts w:ascii="Arial" w:hAnsi="Arial"/>
          <w:sz w:val="22"/>
          <w:szCs w:val="22"/>
          <w:lang w:eastAsia="zh-CN"/>
        </w:rPr>
      </w:pPr>
    </w:p>
    <w:p w14:paraId="4FCC82FF" w14:textId="1BC199BB" w:rsidR="00B607D5" w:rsidRDefault="00E367DD" w:rsidP="00B607D5">
      <w:pPr>
        <w:ind w:firstLine="446"/>
        <w:rPr>
          <w:ins w:id="23" w:author="Dominic LaRoche" w:date="2015-10-28T15:31:00Z"/>
          <w:rFonts w:ascii="Arial" w:hAnsi="Arial"/>
          <w:bCs/>
          <w:sz w:val="22"/>
          <w:szCs w:val="22"/>
          <w:lang w:eastAsia="zh-CN"/>
        </w:rPr>
      </w:pPr>
      <w:r>
        <w:rPr>
          <w:rFonts w:ascii="Arial" w:hAnsi="Arial"/>
          <w:sz w:val="22"/>
          <w:szCs w:val="22"/>
          <w:lang w:eastAsia="zh-CN"/>
        </w:rPr>
        <w:t>With the comprehensive simulation dataset, we will evaluate</w:t>
      </w:r>
      <w:r w:rsidR="00B607D5">
        <w:rPr>
          <w:rFonts w:ascii="Arial" w:hAnsi="Arial"/>
          <w:sz w:val="22"/>
          <w:szCs w:val="22"/>
          <w:lang w:eastAsia="zh-CN"/>
        </w:rPr>
        <w:t xml:space="preserve"> the accuracy of the proposed method in each perturbation scenario and the overall accuracy by assessing </w:t>
      </w:r>
      <w:r>
        <w:rPr>
          <w:rFonts w:ascii="Arial" w:hAnsi="Arial"/>
          <w:sz w:val="22"/>
          <w:szCs w:val="22"/>
          <w:lang w:eastAsia="zh-CN"/>
        </w:rPr>
        <w:t>the false po</w:t>
      </w:r>
      <w:r w:rsidR="00B607D5">
        <w:rPr>
          <w:rFonts w:ascii="Arial" w:hAnsi="Arial"/>
          <w:sz w:val="22"/>
          <w:szCs w:val="22"/>
          <w:lang w:eastAsia="zh-CN"/>
        </w:rPr>
        <w:t xml:space="preserve">sitive rate, true positive rate, and </w:t>
      </w:r>
      <w:r w:rsidR="00B607D5" w:rsidRPr="00B607D5">
        <w:rPr>
          <w:rFonts w:ascii="Arial" w:hAnsi="Arial"/>
          <w:sz w:val="22"/>
          <w:szCs w:val="22"/>
          <w:u w:val="single"/>
          <w:lang w:eastAsia="zh-CN"/>
        </w:rPr>
        <w:t>a</w:t>
      </w:r>
      <w:r w:rsidR="00B607D5">
        <w:rPr>
          <w:rFonts w:ascii="Arial" w:hAnsi="Arial"/>
          <w:sz w:val="22"/>
          <w:szCs w:val="22"/>
          <w:lang w:eastAsia="zh-CN"/>
        </w:rPr>
        <w:t xml:space="preserve">rea </w:t>
      </w:r>
      <w:r w:rsidR="00B607D5" w:rsidRPr="00B607D5">
        <w:rPr>
          <w:rFonts w:ascii="Arial" w:hAnsi="Arial"/>
          <w:sz w:val="22"/>
          <w:szCs w:val="22"/>
          <w:u w:val="single"/>
          <w:lang w:eastAsia="zh-CN"/>
        </w:rPr>
        <w:t>u</w:t>
      </w:r>
      <w:r w:rsidR="00B607D5">
        <w:rPr>
          <w:rFonts w:ascii="Arial" w:hAnsi="Arial"/>
          <w:sz w:val="22"/>
          <w:szCs w:val="22"/>
          <w:lang w:eastAsia="zh-CN"/>
        </w:rPr>
        <w:t>nder</w:t>
      </w:r>
      <w:r w:rsidR="00B607D5" w:rsidRPr="00B607D5">
        <w:rPr>
          <w:rFonts w:ascii="Arial" w:hAnsi="Arial"/>
          <w:sz w:val="22"/>
          <w:szCs w:val="22"/>
          <w:lang w:eastAsia="zh-CN"/>
        </w:rPr>
        <w:t xml:space="preserve"> </w:t>
      </w:r>
      <w:r w:rsidR="00925BD2">
        <w:rPr>
          <w:rFonts w:ascii="Arial" w:hAnsi="Arial"/>
          <w:sz w:val="22"/>
          <w:szCs w:val="22"/>
          <w:lang w:eastAsia="zh-CN"/>
        </w:rPr>
        <w:t xml:space="preserve">the </w:t>
      </w:r>
      <w:r w:rsidR="00B607D5" w:rsidRPr="00B607D5">
        <w:rPr>
          <w:rFonts w:ascii="Arial" w:hAnsi="Arial"/>
          <w:bCs/>
          <w:sz w:val="22"/>
          <w:szCs w:val="22"/>
          <w:lang w:eastAsia="zh-CN"/>
        </w:rPr>
        <w:t>receiver operating characteristic</w:t>
      </w:r>
      <w:r w:rsidR="00B607D5">
        <w:rPr>
          <w:rFonts w:ascii="Arial" w:hAnsi="Arial"/>
          <w:bCs/>
          <w:sz w:val="22"/>
          <w:szCs w:val="22"/>
          <w:lang w:eastAsia="zh-CN"/>
        </w:rPr>
        <w:t xml:space="preserve"> </w:t>
      </w:r>
      <w:r w:rsidR="00B607D5" w:rsidRPr="00B607D5">
        <w:rPr>
          <w:rFonts w:ascii="Arial" w:hAnsi="Arial"/>
          <w:bCs/>
          <w:sz w:val="22"/>
          <w:szCs w:val="22"/>
          <w:u w:val="single"/>
          <w:lang w:eastAsia="zh-CN"/>
        </w:rPr>
        <w:t>c</w:t>
      </w:r>
      <w:r w:rsidR="00B607D5">
        <w:rPr>
          <w:rFonts w:ascii="Arial" w:hAnsi="Arial"/>
          <w:bCs/>
          <w:sz w:val="22"/>
          <w:szCs w:val="22"/>
          <w:lang w:eastAsia="zh-CN"/>
        </w:rPr>
        <w:t xml:space="preserve">urve (AUC). </w:t>
      </w:r>
      <w:commentRangeStart w:id="24"/>
      <w:r w:rsidR="00C3240D">
        <w:rPr>
          <w:rFonts w:ascii="Arial" w:hAnsi="Arial"/>
          <w:bCs/>
          <w:sz w:val="22"/>
          <w:szCs w:val="22"/>
          <w:lang w:eastAsia="zh-CN"/>
        </w:rPr>
        <w:t>The Bayesian framework of the proposed method provides a flexible way to incorporate the external understanding of the unaltered pathway in the inference thr</w:t>
      </w:r>
      <w:r w:rsidR="001F76AC">
        <w:rPr>
          <w:rFonts w:ascii="Arial" w:hAnsi="Arial"/>
          <w:bCs/>
          <w:sz w:val="22"/>
          <w:szCs w:val="22"/>
          <w:lang w:eastAsia="zh-CN"/>
        </w:rPr>
        <w:t>ough the prior distributions.</w:t>
      </w:r>
      <w:commentRangeEnd w:id="24"/>
      <w:r w:rsidR="00D67FEA">
        <w:rPr>
          <w:rStyle w:val="CommentReference"/>
        </w:rPr>
        <w:commentReference w:id="24"/>
      </w:r>
      <w:r w:rsidR="001F76AC">
        <w:rPr>
          <w:rFonts w:ascii="Arial" w:hAnsi="Arial"/>
          <w:bCs/>
          <w:sz w:val="22"/>
          <w:szCs w:val="22"/>
          <w:lang w:eastAsia="zh-CN"/>
        </w:rPr>
        <w:t xml:space="preserve"> In other words, </w:t>
      </w:r>
      <w:r w:rsidR="00925BD2">
        <w:rPr>
          <w:rFonts w:ascii="Arial" w:hAnsi="Arial"/>
          <w:bCs/>
          <w:sz w:val="22"/>
          <w:szCs w:val="22"/>
          <w:lang w:eastAsia="zh-CN"/>
        </w:rPr>
        <w:t xml:space="preserve">a </w:t>
      </w:r>
      <w:r w:rsidR="001F76AC">
        <w:rPr>
          <w:rFonts w:ascii="Arial" w:hAnsi="Arial"/>
          <w:bCs/>
          <w:sz w:val="22"/>
          <w:szCs w:val="22"/>
          <w:lang w:eastAsia="zh-CN"/>
        </w:rPr>
        <w:t>physician can apply their knowledge of the molecular mechanisms in pathway perturbation for diagnosis. When</w:t>
      </w:r>
      <w:r w:rsidR="00C3240D">
        <w:rPr>
          <w:rFonts w:ascii="Arial" w:hAnsi="Arial"/>
          <w:bCs/>
          <w:sz w:val="22"/>
          <w:szCs w:val="22"/>
          <w:lang w:eastAsia="zh-CN"/>
        </w:rPr>
        <w:t xml:space="preserve"> testing the accuracy of the method, we will distort the prior distributions gradually away from the true prior distributions and test the influence of</w:t>
      </w:r>
      <w:r w:rsidR="001F76AC">
        <w:rPr>
          <w:rFonts w:ascii="Arial" w:hAnsi="Arial"/>
          <w:bCs/>
          <w:sz w:val="22"/>
          <w:szCs w:val="22"/>
          <w:lang w:eastAsia="zh-CN"/>
        </w:rPr>
        <w:t xml:space="preserve"> correctly</w:t>
      </w:r>
      <w:r w:rsidR="00C3240D">
        <w:rPr>
          <w:rFonts w:ascii="Arial" w:hAnsi="Arial"/>
          <w:bCs/>
          <w:sz w:val="22"/>
          <w:szCs w:val="22"/>
          <w:lang w:eastAsia="zh-CN"/>
        </w:rPr>
        <w:t xml:space="preserve"> </w:t>
      </w:r>
      <w:r w:rsidR="001F76AC">
        <w:rPr>
          <w:rFonts w:ascii="Arial" w:hAnsi="Arial"/>
          <w:bCs/>
          <w:sz w:val="22"/>
          <w:szCs w:val="22"/>
          <w:lang w:eastAsia="zh-CN"/>
        </w:rPr>
        <w:t>incorporating exp</w:t>
      </w:r>
      <w:ins w:id="25" w:author="Dominic LaRoche" w:date="2015-10-28T15:40:00Z">
        <w:r w:rsidR="00D67FEA">
          <w:rPr>
            <w:rFonts w:ascii="Arial" w:hAnsi="Arial"/>
            <w:bCs/>
            <w:sz w:val="22"/>
            <w:szCs w:val="22"/>
            <w:lang w:eastAsia="zh-CN"/>
          </w:rPr>
          <w:t>e</w:t>
        </w:r>
      </w:ins>
      <w:del w:id="26" w:author="Dominic LaRoche" w:date="2015-10-28T15:40:00Z">
        <w:r w:rsidR="001F76AC" w:rsidDel="00D67FEA">
          <w:rPr>
            <w:rFonts w:ascii="Arial" w:hAnsi="Arial"/>
            <w:bCs/>
            <w:sz w:val="22"/>
            <w:szCs w:val="22"/>
            <w:lang w:eastAsia="zh-CN"/>
          </w:rPr>
          <w:delText>o</w:delText>
        </w:r>
      </w:del>
      <w:proofErr w:type="gramStart"/>
      <w:r w:rsidR="001F76AC">
        <w:rPr>
          <w:rFonts w:ascii="Arial" w:hAnsi="Arial"/>
          <w:bCs/>
          <w:sz w:val="22"/>
          <w:szCs w:val="22"/>
          <w:lang w:eastAsia="zh-CN"/>
        </w:rPr>
        <w:t>rt</w:t>
      </w:r>
      <w:proofErr w:type="gramEnd"/>
      <w:r w:rsidR="001F76AC">
        <w:rPr>
          <w:rFonts w:ascii="Arial" w:hAnsi="Arial"/>
          <w:bCs/>
          <w:sz w:val="22"/>
          <w:szCs w:val="22"/>
          <w:lang w:eastAsia="zh-CN"/>
        </w:rPr>
        <w:t xml:space="preserve"> knowledge. </w:t>
      </w:r>
    </w:p>
    <w:p w14:paraId="62F5AAA8" w14:textId="77777777" w:rsidR="00D67FEA" w:rsidRPr="00B607D5" w:rsidRDefault="00D67FEA" w:rsidP="00B607D5">
      <w:pPr>
        <w:ind w:firstLine="446"/>
        <w:rPr>
          <w:rFonts w:ascii="Arial" w:hAnsi="Arial"/>
          <w:sz w:val="22"/>
          <w:szCs w:val="22"/>
          <w:lang w:eastAsia="zh-CN"/>
        </w:rPr>
      </w:pPr>
    </w:p>
    <w:p w14:paraId="1EBA5ABC" w14:textId="326AA9D5" w:rsidR="00143ED1" w:rsidRDefault="001F76AC" w:rsidP="008E7363">
      <w:pPr>
        <w:ind w:firstLine="446"/>
        <w:rPr>
          <w:ins w:id="27" w:author="Dominic LaRoche" w:date="2015-10-28T15:31:00Z"/>
          <w:rFonts w:ascii="Arial" w:hAnsi="Arial"/>
          <w:sz w:val="22"/>
          <w:szCs w:val="22"/>
          <w:lang w:eastAsia="zh-CN"/>
        </w:rPr>
      </w:pPr>
      <w:r>
        <w:rPr>
          <w:rFonts w:ascii="Arial" w:hAnsi="Arial"/>
          <w:sz w:val="22"/>
          <w:szCs w:val="22"/>
          <w:lang w:eastAsia="zh-CN"/>
        </w:rPr>
        <w:t xml:space="preserve">The primary outcome of the simulation study is </w:t>
      </w:r>
      <w:r w:rsidR="00460C49">
        <w:rPr>
          <w:rFonts w:ascii="Arial" w:hAnsi="Arial"/>
          <w:sz w:val="22"/>
          <w:szCs w:val="22"/>
          <w:lang w:eastAsia="zh-CN"/>
        </w:rPr>
        <w:t>an objective evaluation of the</w:t>
      </w:r>
      <w:r>
        <w:rPr>
          <w:rFonts w:ascii="Arial" w:hAnsi="Arial"/>
          <w:sz w:val="22"/>
          <w:szCs w:val="22"/>
          <w:lang w:eastAsia="zh-CN"/>
        </w:rPr>
        <w:t xml:space="preserve"> accuracy of the proposed method and its accuracy in different pathway-perturbation scenarios. This will </w:t>
      </w:r>
      <w:del w:id="28" w:author="Dominic LaRoche" w:date="2015-10-28T15:40:00Z">
        <w:r w:rsidDel="00D67FEA">
          <w:rPr>
            <w:rFonts w:ascii="Arial" w:hAnsi="Arial"/>
            <w:sz w:val="22"/>
            <w:szCs w:val="22"/>
            <w:lang w:eastAsia="zh-CN"/>
          </w:rPr>
          <w:delText>inform us</w:delText>
        </w:r>
      </w:del>
      <w:ins w:id="29" w:author="Dominic LaRoche" w:date="2015-10-28T15:40:00Z">
        <w:r w:rsidR="00D67FEA">
          <w:rPr>
            <w:rFonts w:ascii="Arial" w:hAnsi="Arial"/>
            <w:sz w:val="22"/>
            <w:szCs w:val="22"/>
            <w:lang w:eastAsia="zh-CN"/>
          </w:rPr>
          <w:t>determine</w:t>
        </w:r>
      </w:ins>
      <w:r>
        <w:rPr>
          <w:rFonts w:ascii="Arial" w:hAnsi="Arial"/>
          <w:sz w:val="22"/>
          <w:szCs w:val="22"/>
          <w:lang w:eastAsia="zh-CN"/>
        </w:rPr>
        <w:t xml:space="preserve"> the applicability of the proposed method in single-subject multi-omics analysis</w:t>
      </w:r>
      <w:del w:id="30" w:author="Dominic LaRoche" w:date="2015-10-28T15:41:00Z">
        <w:r w:rsidDel="00B749D8">
          <w:rPr>
            <w:rFonts w:ascii="Arial" w:hAnsi="Arial"/>
            <w:sz w:val="22"/>
            <w:szCs w:val="22"/>
            <w:lang w:eastAsia="zh-CN"/>
          </w:rPr>
          <w:delText xml:space="preserve"> </w:delText>
        </w:r>
        <w:commentRangeStart w:id="31"/>
        <w:r w:rsidDel="00B749D8">
          <w:rPr>
            <w:rFonts w:ascii="Arial" w:hAnsi="Arial"/>
            <w:sz w:val="22"/>
            <w:szCs w:val="22"/>
            <w:lang w:eastAsia="zh-CN"/>
          </w:rPr>
          <w:delText>and the potential scenarios in which the proposed method succeeds and fails</w:delText>
        </w:r>
        <w:commentRangeEnd w:id="31"/>
        <w:r w:rsidR="00B749D8" w:rsidDel="00B749D8">
          <w:rPr>
            <w:rStyle w:val="CommentReference"/>
          </w:rPr>
          <w:commentReference w:id="31"/>
        </w:r>
      </w:del>
      <w:r>
        <w:rPr>
          <w:rFonts w:ascii="Arial" w:hAnsi="Arial"/>
          <w:sz w:val="22"/>
          <w:szCs w:val="22"/>
          <w:lang w:eastAsia="zh-CN"/>
        </w:rPr>
        <w:t>.</w:t>
      </w:r>
      <w:r w:rsidR="00D47ED3">
        <w:rPr>
          <w:rFonts w:ascii="Arial" w:hAnsi="Arial"/>
          <w:sz w:val="22"/>
          <w:szCs w:val="22"/>
          <w:lang w:eastAsia="zh-CN"/>
        </w:rPr>
        <w:t xml:space="preserve"> </w:t>
      </w:r>
      <w:r w:rsidR="008E7363">
        <w:rPr>
          <w:rFonts w:ascii="Arial" w:hAnsi="Arial"/>
          <w:sz w:val="22"/>
          <w:szCs w:val="22"/>
          <w:lang w:eastAsia="zh-CN"/>
        </w:rPr>
        <w:t xml:space="preserve">In addition, we will understand better the impact of utilizing external expert knowledge in the inference. </w:t>
      </w:r>
      <w:r w:rsidR="00D47ED3">
        <w:rPr>
          <w:rFonts w:ascii="Arial" w:hAnsi="Arial"/>
          <w:sz w:val="22"/>
          <w:szCs w:val="22"/>
          <w:lang w:eastAsia="zh-CN"/>
        </w:rPr>
        <w:t xml:space="preserve">The outcome in turn will provide insights to further improve the proposed </w:t>
      </w:r>
      <w:commentRangeStart w:id="32"/>
      <w:r w:rsidR="00D47ED3">
        <w:rPr>
          <w:rFonts w:ascii="Arial" w:hAnsi="Arial"/>
          <w:sz w:val="22"/>
          <w:szCs w:val="22"/>
          <w:lang w:eastAsia="zh-CN"/>
        </w:rPr>
        <w:t>method</w:t>
      </w:r>
      <w:commentRangeEnd w:id="32"/>
      <w:r w:rsidR="00B749D8">
        <w:rPr>
          <w:rStyle w:val="CommentReference"/>
        </w:rPr>
        <w:commentReference w:id="32"/>
      </w:r>
      <w:r w:rsidR="00D47ED3">
        <w:rPr>
          <w:rFonts w:ascii="Arial" w:hAnsi="Arial"/>
          <w:sz w:val="22"/>
          <w:szCs w:val="22"/>
          <w:lang w:eastAsia="zh-CN"/>
        </w:rPr>
        <w:t xml:space="preserve">. </w:t>
      </w:r>
    </w:p>
    <w:p w14:paraId="05A0E280" w14:textId="77777777" w:rsidR="00D67FEA" w:rsidRDefault="00D67FEA" w:rsidP="008E7363">
      <w:pPr>
        <w:ind w:firstLine="446"/>
        <w:rPr>
          <w:rFonts w:ascii="Arial" w:hAnsi="Arial"/>
          <w:sz w:val="22"/>
          <w:szCs w:val="22"/>
          <w:lang w:eastAsia="zh-CN"/>
        </w:rPr>
      </w:pPr>
    </w:p>
    <w:p w14:paraId="7EFB841F" w14:textId="0463C8CB" w:rsidR="00DE4CCF" w:rsidRDefault="00FD7374" w:rsidP="00DE4CCF">
      <w:pPr>
        <w:ind w:firstLine="446"/>
        <w:rPr>
          <w:ins w:id="33" w:author="Dominic LaRoche" w:date="2015-10-28T15:31:00Z"/>
          <w:rFonts w:ascii="Arial" w:hAnsi="Arial"/>
          <w:sz w:val="22"/>
          <w:szCs w:val="22"/>
        </w:rPr>
      </w:pPr>
      <w:r>
        <w:rPr>
          <w:rFonts w:ascii="Arial" w:hAnsi="Arial"/>
          <w:sz w:val="22"/>
          <w:szCs w:val="22"/>
          <w:lang w:eastAsia="zh-CN"/>
        </w:rPr>
        <w:t xml:space="preserve">To test the performance of the proposed method in a real biological dataset, we will employ the breast invasive carcinoma dataset hosted by </w:t>
      </w:r>
      <w:r w:rsidRPr="0016411E">
        <w:rPr>
          <w:rFonts w:ascii="Arial" w:hAnsi="Arial"/>
          <w:sz w:val="22"/>
          <w:szCs w:val="22"/>
          <w:lang w:eastAsia="zh-CN"/>
        </w:rPr>
        <w:t>TCGA</w:t>
      </w:r>
      <w:r>
        <w:rPr>
          <w:rFonts w:ascii="Arial" w:hAnsi="Arial"/>
          <w:sz w:val="22"/>
          <w:szCs w:val="22"/>
          <w:lang w:eastAsia="zh-CN"/>
        </w:rPr>
        <w:t xml:space="preserve">, which includes SNP, CNV, mRNA expression, and protein expression. </w:t>
      </w:r>
      <w:r w:rsidR="00FB4E88">
        <w:rPr>
          <w:rFonts w:ascii="Arial" w:hAnsi="Arial"/>
          <w:sz w:val="22"/>
          <w:szCs w:val="22"/>
          <w:lang w:eastAsia="zh-CN"/>
        </w:rPr>
        <w:t xml:space="preserve">We will apply the proposed method to identify the perturbed pathways of each </w:t>
      </w:r>
      <w:commentRangeStart w:id="34"/>
      <w:r w:rsidR="00FB4E88">
        <w:rPr>
          <w:rFonts w:ascii="Arial" w:hAnsi="Arial"/>
          <w:sz w:val="22"/>
          <w:szCs w:val="22"/>
          <w:lang w:eastAsia="zh-CN"/>
        </w:rPr>
        <w:t>patient</w:t>
      </w:r>
      <w:commentRangeEnd w:id="34"/>
      <w:r w:rsidR="00B749D8">
        <w:rPr>
          <w:rStyle w:val="CommentReference"/>
        </w:rPr>
        <w:commentReference w:id="34"/>
      </w:r>
      <w:r w:rsidR="00FB4E88">
        <w:rPr>
          <w:rFonts w:ascii="Arial" w:hAnsi="Arial"/>
          <w:sz w:val="22"/>
          <w:szCs w:val="22"/>
          <w:lang w:eastAsia="zh-CN"/>
        </w:rPr>
        <w:t xml:space="preserve">, and then use the perturbation-level as a summary statistic to covariates in the patient survival analysis. </w:t>
      </w:r>
      <w:r w:rsidR="00DE4CCF">
        <w:rPr>
          <w:rFonts w:ascii="Arial" w:hAnsi="Arial"/>
          <w:sz w:val="22"/>
          <w:szCs w:val="22"/>
          <w:lang w:eastAsia="zh-CN"/>
        </w:rPr>
        <w:t xml:space="preserve">Perturbation level is </w:t>
      </w:r>
      <w:commentRangeStart w:id="35"/>
      <w:r w:rsidR="00DE4CCF">
        <w:rPr>
          <w:rFonts w:ascii="Arial" w:hAnsi="Arial"/>
          <w:sz w:val="22"/>
          <w:szCs w:val="22"/>
          <w:lang w:eastAsia="zh-CN"/>
        </w:rPr>
        <w:t>calculated by converting the p-value of perturbation to Z score using the inverse function of cumulative normal density function</w:t>
      </w:r>
      <w:commentRangeEnd w:id="35"/>
      <w:r w:rsidR="00B749D8">
        <w:rPr>
          <w:rStyle w:val="CommentReference"/>
        </w:rPr>
        <w:commentReference w:id="35"/>
      </w:r>
      <w:r w:rsidR="00DE4CCF">
        <w:rPr>
          <w:rFonts w:ascii="Arial" w:hAnsi="Arial"/>
          <w:sz w:val="22"/>
          <w:szCs w:val="22"/>
          <w:lang w:eastAsia="zh-CN"/>
        </w:rPr>
        <w:t xml:space="preserve">. </w:t>
      </w:r>
      <w:r w:rsidR="00A017E9">
        <w:rPr>
          <w:rFonts w:ascii="Arial" w:hAnsi="Arial"/>
          <w:sz w:val="22"/>
          <w:szCs w:val="22"/>
          <w:lang w:eastAsia="zh-CN"/>
        </w:rPr>
        <w:t>Prior distributions of the model will be estimated from</w:t>
      </w:r>
      <w:r w:rsidR="009D31DE">
        <w:rPr>
          <w:rFonts w:ascii="Arial" w:hAnsi="Arial"/>
          <w:sz w:val="22"/>
          <w:szCs w:val="22"/>
          <w:lang w:eastAsia="zh-CN"/>
        </w:rPr>
        <w:t xml:space="preserve"> all available breast cancer omics datasets in </w:t>
      </w:r>
      <w:r w:rsidR="009D31DE" w:rsidRPr="009D31DE">
        <w:rPr>
          <w:rFonts w:ascii="Arial" w:hAnsi="Arial"/>
          <w:bCs/>
          <w:sz w:val="22"/>
          <w:szCs w:val="22"/>
          <w:lang w:eastAsia="zh-CN"/>
        </w:rPr>
        <w:t>Gene Expression Omnibus</w:t>
      </w:r>
      <w:r w:rsidR="009D31DE" w:rsidRPr="009D31DE">
        <w:rPr>
          <w:rFonts w:ascii="Arial" w:hAnsi="Arial"/>
          <w:sz w:val="22"/>
          <w:szCs w:val="22"/>
          <w:lang w:eastAsia="zh-CN"/>
        </w:rPr>
        <w:t> (</w:t>
      </w:r>
      <w:r w:rsidR="009D31DE" w:rsidRPr="009D31DE">
        <w:rPr>
          <w:rFonts w:ascii="Arial" w:hAnsi="Arial"/>
          <w:bCs/>
          <w:sz w:val="22"/>
          <w:szCs w:val="22"/>
          <w:lang w:eastAsia="zh-CN"/>
        </w:rPr>
        <w:t>GEO</w:t>
      </w:r>
      <w:r w:rsidR="009D31DE" w:rsidRPr="009D31DE">
        <w:rPr>
          <w:rFonts w:ascii="Arial" w:hAnsi="Arial"/>
          <w:sz w:val="22"/>
          <w:szCs w:val="22"/>
          <w:lang w:eastAsia="zh-CN"/>
        </w:rPr>
        <w:t>)</w:t>
      </w:r>
      <w:r w:rsidR="009D31DE">
        <w:rPr>
          <w:rFonts w:ascii="Arial" w:hAnsi="Arial"/>
          <w:sz w:val="22"/>
          <w:szCs w:val="22"/>
          <w:lang w:eastAsia="zh-CN"/>
        </w:rPr>
        <w:t>.</w:t>
      </w:r>
      <w:r w:rsidR="00DE4CCF">
        <w:rPr>
          <w:rFonts w:ascii="Arial" w:hAnsi="Arial"/>
          <w:sz w:val="22"/>
          <w:szCs w:val="22"/>
          <w:lang w:eastAsia="zh-CN"/>
        </w:rPr>
        <w:t xml:space="preserve"> </w:t>
      </w:r>
      <w:r w:rsidR="009D31DE">
        <w:rPr>
          <w:rFonts w:ascii="Arial" w:hAnsi="Arial"/>
          <w:sz w:val="22"/>
          <w:szCs w:val="22"/>
          <w:lang w:eastAsia="zh-CN"/>
        </w:rPr>
        <w:t xml:space="preserve"> </w:t>
      </w:r>
      <w:r w:rsidR="00DE4CCF">
        <w:rPr>
          <w:rFonts w:ascii="Arial" w:hAnsi="Arial" w:cs="Arial"/>
          <w:sz w:val="22"/>
          <w:szCs w:val="22"/>
        </w:rPr>
        <w:t>We</w:t>
      </w:r>
      <w:r w:rsidR="00DE4CCF" w:rsidRPr="00A716A3">
        <w:rPr>
          <w:rFonts w:ascii="Arial" w:hAnsi="Arial" w:cs="Arial"/>
          <w:sz w:val="22"/>
          <w:szCs w:val="22"/>
        </w:rPr>
        <w:t xml:space="preserve"> </w:t>
      </w:r>
      <w:r w:rsidR="00DE4CCF">
        <w:rPr>
          <w:rFonts w:ascii="Arial" w:hAnsi="Arial" w:cs="Arial"/>
          <w:sz w:val="22"/>
          <w:szCs w:val="22"/>
        </w:rPr>
        <w:t xml:space="preserve">will </w:t>
      </w:r>
      <w:r w:rsidR="00DE4CCF" w:rsidRPr="00A716A3">
        <w:rPr>
          <w:rFonts w:ascii="Arial" w:hAnsi="Arial" w:cs="Arial"/>
          <w:sz w:val="22"/>
          <w:szCs w:val="22"/>
        </w:rPr>
        <w:t xml:space="preserve">use </w:t>
      </w:r>
      <w:r w:rsidR="00DE4CCF">
        <w:rPr>
          <w:rFonts w:ascii="Arial" w:hAnsi="Arial" w:cs="Arial"/>
          <w:sz w:val="22"/>
          <w:szCs w:val="22"/>
        </w:rPr>
        <w:t xml:space="preserve">cox </w:t>
      </w:r>
      <w:r w:rsidR="00DE4CCF" w:rsidRPr="00A716A3">
        <w:rPr>
          <w:rFonts w:ascii="Arial" w:hAnsi="Arial" w:cs="Arial"/>
          <w:i/>
          <w:sz w:val="22"/>
          <w:szCs w:val="22"/>
        </w:rPr>
        <w:t>lasso</w:t>
      </w:r>
      <w:r w:rsidR="00DE4CCF" w:rsidRPr="00A716A3">
        <w:rPr>
          <w:rFonts w:ascii="Arial" w:hAnsi="Arial" w:cs="Arial"/>
          <w:sz w:val="22"/>
          <w:szCs w:val="22"/>
        </w:rPr>
        <w:t xml:space="preserve"> regression </w:t>
      </w:r>
      <w:r w:rsidR="00DE4CCF" w:rsidRPr="00A716A3">
        <w:rPr>
          <w:rFonts w:ascii="Arial" w:hAnsi="Arial" w:cs="Arial"/>
          <w:sz w:val="22"/>
          <w:szCs w:val="22"/>
        </w:rPr>
        <w:fldChar w:fldCharType="begin"/>
      </w:r>
      <w:r w:rsidR="00DE4CCF">
        <w:rPr>
          <w:rFonts w:ascii="Arial" w:hAnsi="Arial" w:cs="Arial"/>
          <w:sz w:val="22"/>
          <w:szCs w:val="22"/>
        </w:rPr>
        <w:instrText xml:space="preserve"> ADDIN EN.CITE &lt;EndNote&gt;&lt;Cite&gt;&lt;Author&gt;Avalos&lt;/Author&gt;&lt;Year&gt;2015&lt;/Year&gt;&lt;RecNum&gt;34&lt;/RecNum&gt;&lt;DisplayText&gt;[5, 6]&lt;/DisplayText&gt;&lt;record&gt;&lt;rec-number&gt;34&lt;/rec-number&gt;&lt;foreign-keys&gt;&lt;key app="EN" db-id="0zz9x2fwlsvp5fep2t8pwvwdv2pxdv0ewz0v" timestamp="1441827170"&gt;34&lt;/key&gt;&lt;/foreign-keys&gt;&lt;ref-type name="Journal Article"&gt;17&lt;/ref-type&gt;&lt;contributors&gt;&lt;authors&gt;&lt;author&gt;Avalos, M.&lt;/author&gt;&lt;author&gt;Pouyes, H.&lt;/author&gt;&lt;author&gt;Grandvalet, Y.&lt;/author&gt;&lt;author&gt;Orriols, L.&lt;/author&gt;&lt;author&gt;Lagarde, E.&lt;/author&gt;&lt;/authors&gt;&lt;/contributors&gt;&lt;titles&gt;&lt;title&gt;Sparse conditional logistic regression for analyzing large-scale matched data from epidemiological studies: a simple algorithm&lt;/title&gt;&lt;secondary-title&gt;BMC Bioinformatics&lt;/secondary-title&gt;&lt;/titles&gt;&lt;periodical&gt;&lt;full-title&gt;BMC Bioinformatics&lt;/full-title&gt;&lt;/periodical&gt;&lt;pages&gt;S1&lt;/pages&gt;&lt;volume&gt;16 Suppl 6&lt;/volume&gt;&lt;edition&gt;2015/04/29&lt;/edition&gt;&lt;dates&gt;&lt;year&gt;2015&lt;/year&gt;&lt;/dates&gt;&lt;isbn&gt;1471-2105 (Electronic)&amp;#xD;1471-2105 (Linking)&lt;/isbn&gt;&lt;accession-num&gt;25916593&lt;/accession-num&gt;&lt;urls&gt;&lt;/urls&gt;&lt;custom2&gt;PMC4416185&lt;/custom2&gt;&lt;electronic-resource-num&gt;10.1186/1471-2105-16-s6-s1&lt;/electronic-resource-num&gt;&lt;remote-database-provider&gt;NLM&lt;/remote-database-provider&gt;&lt;language&gt;eng&lt;/language&gt;&lt;/record&gt;&lt;/Cite&gt;&lt;Cite&gt;&lt;Author&gt;Tibshirani&lt;/Author&gt;&lt;Year&gt;1996&lt;/Year&gt;&lt;RecNum&gt;35&lt;/RecNum&gt;&lt;record&gt;&lt;rec-number&gt;35&lt;/rec-number&gt;&lt;foreign-keys&gt;&lt;key app="EN" db-id="0zz9x2fwlsvp5fep2t8pwvwdv2pxdv0ewz0v" timestamp="1441827189"&gt;35&lt;/key&gt;&lt;/foreign-keys&gt;&lt;ref-type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Society&lt;/secondary-title&gt;&lt;/titles&gt;&lt;periodical&gt;&lt;full-title&gt;Journal of the Royal Statistical Society&lt;/full-title&gt;&lt;/periodical&gt;&lt;pages&gt;267-288&lt;/pages&gt;&lt;volume&gt;Series B (Methodological) &lt;/volume&gt;&lt;dates&gt;&lt;year&gt;1996&lt;/year&gt;&lt;/dates&gt;&lt;urls&gt;&lt;/urls&gt;&lt;/record&gt;&lt;/Cite&gt;&lt;/EndNote&gt;</w:instrText>
      </w:r>
      <w:r w:rsidR="00DE4CCF" w:rsidRPr="00A716A3">
        <w:rPr>
          <w:rFonts w:ascii="Arial" w:hAnsi="Arial" w:cs="Arial"/>
          <w:sz w:val="22"/>
          <w:szCs w:val="22"/>
        </w:rPr>
        <w:fldChar w:fldCharType="separate"/>
      </w:r>
      <w:r w:rsidR="00DE4CCF">
        <w:rPr>
          <w:rFonts w:ascii="Arial" w:hAnsi="Arial" w:cs="Arial"/>
          <w:noProof/>
          <w:sz w:val="22"/>
          <w:szCs w:val="22"/>
        </w:rPr>
        <w:t>[5, 6]</w:t>
      </w:r>
      <w:r w:rsidR="00DE4CCF" w:rsidRPr="00A716A3">
        <w:rPr>
          <w:rFonts w:ascii="Arial" w:hAnsi="Arial" w:cs="Arial"/>
          <w:sz w:val="22"/>
          <w:szCs w:val="22"/>
        </w:rPr>
        <w:fldChar w:fldCharType="end"/>
      </w:r>
      <w:r w:rsidR="00DE4CCF" w:rsidRPr="00A716A3">
        <w:rPr>
          <w:rFonts w:ascii="Arial" w:hAnsi="Arial" w:cs="Arial"/>
          <w:sz w:val="22"/>
          <w:szCs w:val="22"/>
        </w:rPr>
        <w:t>, with tuning</w:t>
      </w:r>
      <w:r w:rsidR="00DE4CCF">
        <w:rPr>
          <w:rFonts w:ascii="Arial" w:hAnsi="Arial"/>
          <w:sz w:val="22"/>
          <w:szCs w:val="22"/>
        </w:rPr>
        <w:t xml:space="preserve"> parameter </w:t>
      </w:r>
      <w:r w:rsidR="00DE4CCF" w:rsidRPr="00160518">
        <w:rPr>
          <w:rFonts w:ascii="Arial" w:hAnsi="Arial" w:cs="Arial"/>
          <w:sz w:val="22"/>
          <w:szCs w:val="22"/>
        </w:rPr>
        <w:t>to</w:t>
      </w:r>
      <w:r w:rsidR="00DE4CCF">
        <w:rPr>
          <w:rFonts w:ascii="Arial" w:hAnsi="Arial"/>
          <w:sz w:val="22"/>
          <w:szCs w:val="22"/>
        </w:rPr>
        <w:t xml:space="preserve"> minimize 10-fold cross validation error to calculate test association between the perturbation Z scores and patient survival times. The </w:t>
      </w:r>
      <w:r w:rsidR="00DE4CCF" w:rsidRPr="009A6926">
        <w:rPr>
          <w:rFonts w:ascii="Arial" w:hAnsi="Arial"/>
          <w:i/>
          <w:sz w:val="22"/>
          <w:szCs w:val="22"/>
        </w:rPr>
        <w:t>lasso</w:t>
      </w:r>
      <w:r w:rsidR="00DE4CCF">
        <w:rPr>
          <w:rFonts w:ascii="Arial" w:hAnsi="Arial"/>
          <w:sz w:val="22"/>
          <w:szCs w:val="22"/>
        </w:rPr>
        <w:t xml:space="preserve"> provides dimension reduction and parameter estimation from a large number of </w:t>
      </w:r>
      <w:commentRangeStart w:id="36"/>
      <w:r w:rsidR="00DE4CCF">
        <w:rPr>
          <w:rFonts w:ascii="Arial" w:hAnsi="Arial"/>
          <w:sz w:val="22"/>
          <w:szCs w:val="22"/>
        </w:rPr>
        <w:t>covariates</w:t>
      </w:r>
      <w:commentRangeEnd w:id="36"/>
      <w:r w:rsidR="00B749D8">
        <w:rPr>
          <w:rStyle w:val="CommentReference"/>
        </w:rPr>
        <w:commentReference w:id="36"/>
      </w:r>
      <w:r w:rsidR="00DE4CCF">
        <w:rPr>
          <w:rFonts w:ascii="Arial" w:hAnsi="Arial"/>
          <w:sz w:val="22"/>
          <w:szCs w:val="22"/>
        </w:rPr>
        <w:t xml:space="preserve">. </w:t>
      </w:r>
    </w:p>
    <w:p w14:paraId="081DF875" w14:textId="77777777" w:rsidR="00D67FEA" w:rsidRDefault="00D67FEA" w:rsidP="00DE4CCF">
      <w:pPr>
        <w:ind w:firstLine="446"/>
        <w:rPr>
          <w:rFonts w:ascii="Arial" w:hAnsi="Arial"/>
          <w:sz w:val="22"/>
          <w:szCs w:val="22"/>
        </w:rPr>
      </w:pPr>
    </w:p>
    <w:p w14:paraId="031AB432" w14:textId="57A5D071" w:rsidR="00DE4CCF" w:rsidRDefault="00DE4CCF" w:rsidP="00DE4CCF">
      <w:pPr>
        <w:ind w:firstLine="446"/>
        <w:rPr>
          <w:ins w:id="37" w:author="Dominic LaRoche" w:date="2015-10-28T15:31:00Z"/>
          <w:rFonts w:ascii="Arial" w:hAnsi="Arial"/>
          <w:sz w:val="22"/>
          <w:szCs w:val="22"/>
          <w:lang w:eastAsia="zh-CN"/>
        </w:rPr>
      </w:pPr>
      <w:r>
        <w:rPr>
          <w:rFonts w:ascii="Arial" w:hAnsi="Arial"/>
          <w:sz w:val="22"/>
          <w:szCs w:val="22"/>
          <w:lang w:eastAsia="zh-CN"/>
        </w:rPr>
        <w:lastRenderedPageBreak/>
        <w:t xml:space="preserve">The outcome of the breast cancer study is the </w:t>
      </w:r>
      <w:r w:rsidR="002C7DD8">
        <w:rPr>
          <w:rFonts w:ascii="Arial" w:hAnsi="Arial"/>
          <w:sz w:val="22"/>
          <w:szCs w:val="22"/>
          <w:lang w:eastAsia="zh-CN"/>
        </w:rPr>
        <w:t>significant associations between pathways and the survival time. We will compare this result with the pathways identified in published literatures. We expect to see some overlap between our identified pathways and the ones identified by others. In addition, we also should find more pathways significantly associated with survival time, because the single-subject analysis should provide more patient-specific signals and information</w:t>
      </w:r>
      <w:del w:id="38" w:author="Dominic LaRoche" w:date="2015-10-28T15:44:00Z">
        <w:r w:rsidR="002C7DD8" w:rsidDel="001F3538">
          <w:rPr>
            <w:rFonts w:ascii="Arial" w:hAnsi="Arial"/>
            <w:sz w:val="22"/>
            <w:szCs w:val="22"/>
            <w:lang w:eastAsia="zh-CN"/>
          </w:rPr>
          <w:delText xml:space="preserve"> form</w:delText>
        </w:r>
      </w:del>
      <w:ins w:id="39" w:author="Dominic LaRoche" w:date="2015-10-28T15:44:00Z">
        <w:r w:rsidR="001F3538">
          <w:rPr>
            <w:rFonts w:ascii="Arial" w:hAnsi="Arial"/>
            <w:sz w:val="22"/>
            <w:szCs w:val="22"/>
            <w:lang w:eastAsia="zh-CN"/>
          </w:rPr>
          <w:t xml:space="preserve"> from</w:t>
        </w:r>
      </w:ins>
      <w:r w:rsidR="002C7DD8">
        <w:rPr>
          <w:rFonts w:ascii="Arial" w:hAnsi="Arial"/>
          <w:sz w:val="22"/>
          <w:szCs w:val="22"/>
          <w:lang w:eastAsia="zh-CN"/>
        </w:rPr>
        <w:t xml:space="preserve"> multi-omics should capture the molecular change of different levels. </w:t>
      </w:r>
    </w:p>
    <w:p w14:paraId="00D15D93" w14:textId="77777777" w:rsidR="00D67FEA" w:rsidRDefault="00D67FEA" w:rsidP="00DE4CCF">
      <w:pPr>
        <w:ind w:firstLine="446"/>
        <w:rPr>
          <w:rFonts w:ascii="Arial" w:hAnsi="Arial"/>
          <w:sz w:val="22"/>
          <w:szCs w:val="22"/>
          <w:lang w:eastAsia="zh-CN"/>
        </w:rPr>
      </w:pPr>
    </w:p>
    <w:p w14:paraId="71A6AA99" w14:textId="5951836F" w:rsidR="002C7DD8" w:rsidRDefault="002C7DD8" w:rsidP="00DE4CCF">
      <w:pPr>
        <w:ind w:firstLine="446"/>
        <w:rPr>
          <w:rFonts w:ascii="Arial" w:hAnsi="Arial"/>
          <w:sz w:val="22"/>
          <w:szCs w:val="22"/>
          <w:lang w:eastAsia="zh-CN"/>
        </w:rPr>
      </w:pPr>
      <w:r w:rsidRPr="002C7DD8">
        <w:rPr>
          <w:rFonts w:ascii="Arial" w:hAnsi="Arial"/>
          <w:i/>
          <w:sz w:val="22"/>
          <w:szCs w:val="22"/>
          <w:lang w:eastAsia="zh-CN"/>
        </w:rPr>
        <w:t>Problems and alternatives</w:t>
      </w:r>
      <w:r>
        <w:rPr>
          <w:rFonts w:ascii="Arial" w:hAnsi="Arial"/>
          <w:sz w:val="22"/>
          <w:szCs w:val="22"/>
          <w:lang w:eastAsia="zh-CN"/>
        </w:rPr>
        <w:t xml:space="preserve">- This computationally intensive approach will require a </w:t>
      </w:r>
      <w:commentRangeStart w:id="40"/>
      <w:r>
        <w:rPr>
          <w:rFonts w:ascii="Arial" w:hAnsi="Arial"/>
          <w:sz w:val="22"/>
          <w:szCs w:val="22"/>
          <w:lang w:eastAsia="zh-CN"/>
        </w:rPr>
        <w:t xml:space="preserve">huge number of </w:t>
      </w:r>
      <w:proofErr w:type="spellStart"/>
      <w:proofErr w:type="gramStart"/>
      <w:r>
        <w:rPr>
          <w:rFonts w:ascii="Arial" w:hAnsi="Arial"/>
          <w:sz w:val="22"/>
          <w:szCs w:val="22"/>
          <w:lang w:eastAsia="zh-CN"/>
        </w:rPr>
        <w:t>cpu</w:t>
      </w:r>
      <w:proofErr w:type="spellEnd"/>
      <w:proofErr w:type="gramEnd"/>
      <w:r>
        <w:rPr>
          <w:rFonts w:ascii="Arial" w:hAnsi="Arial"/>
          <w:sz w:val="22"/>
          <w:szCs w:val="22"/>
          <w:lang w:eastAsia="zh-CN"/>
        </w:rPr>
        <w:t xml:space="preserve"> hours to perform</w:t>
      </w:r>
      <w:commentRangeEnd w:id="40"/>
      <w:r w:rsidR="001F3538">
        <w:rPr>
          <w:rStyle w:val="CommentReference"/>
        </w:rPr>
        <w:commentReference w:id="40"/>
      </w:r>
      <w:r>
        <w:rPr>
          <w:rFonts w:ascii="Arial" w:hAnsi="Arial"/>
          <w:sz w:val="22"/>
          <w:szCs w:val="22"/>
          <w:lang w:eastAsia="zh-CN"/>
        </w:rPr>
        <w:t>. Estimating prior distributions from all available breast cancer dataset</w:t>
      </w:r>
      <w:r w:rsidR="00642C66">
        <w:rPr>
          <w:rFonts w:ascii="Arial" w:hAnsi="Arial"/>
          <w:sz w:val="22"/>
          <w:szCs w:val="22"/>
          <w:lang w:eastAsia="zh-CN"/>
        </w:rPr>
        <w:t>s</w:t>
      </w:r>
      <w:r>
        <w:rPr>
          <w:rFonts w:ascii="Arial" w:hAnsi="Arial"/>
          <w:sz w:val="22"/>
          <w:szCs w:val="22"/>
          <w:lang w:eastAsia="zh-CN"/>
        </w:rPr>
        <w:t xml:space="preserve"> from GEO may not be feasible. </w:t>
      </w:r>
      <w:r w:rsidR="00642C66">
        <w:rPr>
          <w:rFonts w:ascii="Arial" w:hAnsi="Arial"/>
          <w:sz w:val="22"/>
          <w:szCs w:val="22"/>
          <w:lang w:eastAsia="zh-CN"/>
        </w:rPr>
        <w:t>Alternatively</w:t>
      </w:r>
      <w:r>
        <w:rPr>
          <w:rFonts w:ascii="Arial" w:hAnsi="Arial"/>
          <w:sz w:val="22"/>
          <w:szCs w:val="22"/>
          <w:lang w:eastAsia="zh-CN"/>
        </w:rPr>
        <w:t xml:space="preserve">, we can reduce the number of </w:t>
      </w:r>
      <w:r w:rsidR="00642C66">
        <w:rPr>
          <w:rFonts w:ascii="Arial" w:hAnsi="Arial"/>
          <w:sz w:val="22"/>
          <w:szCs w:val="22"/>
          <w:lang w:eastAsia="zh-CN"/>
        </w:rPr>
        <w:t xml:space="preserve">datasets needed to estimate prior distributions but bring in more subjective understanding of the nature of the prior distributions. Also, the decision rule of ABC is that the generated putative data exactly math the observed data. For high-dimensional observations like the multi-scale data of a pathway, exact match rarely exists. We may need to loose the match criterion to allow approximate </w:t>
      </w:r>
      <w:commentRangeStart w:id="41"/>
      <w:r w:rsidR="00642C66">
        <w:rPr>
          <w:rFonts w:ascii="Arial" w:hAnsi="Arial"/>
          <w:sz w:val="22"/>
          <w:szCs w:val="22"/>
          <w:lang w:eastAsia="zh-CN"/>
        </w:rPr>
        <w:t>matches</w:t>
      </w:r>
      <w:commentRangeEnd w:id="41"/>
      <w:r w:rsidR="001F3538">
        <w:rPr>
          <w:rStyle w:val="CommentReference"/>
        </w:rPr>
        <w:commentReference w:id="41"/>
      </w:r>
      <w:r w:rsidR="00642C66">
        <w:rPr>
          <w:rFonts w:ascii="Arial" w:hAnsi="Arial"/>
          <w:sz w:val="22"/>
          <w:szCs w:val="22"/>
          <w:lang w:eastAsia="zh-CN"/>
        </w:rPr>
        <w:t>.</w:t>
      </w:r>
    </w:p>
    <w:p w14:paraId="4DE09A06" w14:textId="77777777" w:rsidR="00DE4CCF" w:rsidRPr="009D31DE" w:rsidRDefault="00DE4CCF" w:rsidP="00DE4CCF">
      <w:pPr>
        <w:ind w:firstLine="446"/>
        <w:rPr>
          <w:rFonts w:ascii="Arial" w:hAnsi="Arial"/>
          <w:sz w:val="22"/>
          <w:szCs w:val="22"/>
          <w:lang w:eastAsia="zh-CN"/>
        </w:rPr>
      </w:pPr>
      <w:bookmarkStart w:id="42" w:name="_GoBack"/>
      <w:bookmarkEnd w:id="42"/>
    </w:p>
    <w:p w14:paraId="66671903" w14:textId="7899AEE6" w:rsidR="0001600C" w:rsidRDefault="0001600C" w:rsidP="009D31DE">
      <w:pPr>
        <w:ind w:firstLine="446"/>
      </w:pPr>
    </w:p>
    <w:p w14:paraId="1C37709E" w14:textId="77777777" w:rsidR="0001600C" w:rsidRDefault="0001600C"/>
    <w:p w14:paraId="0819F5D4" w14:textId="77777777" w:rsidR="00DE4CCF" w:rsidRPr="00DE4CCF" w:rsidRDefault="0001600C" w:rsidP="00DE4CCF">
      <w:pPr>
        <w:pStyle w:val="EndNoteBibliography"/>
        <w:rPr>
          <w:noProof/>
        </w:rPr>
      </w:pPr>
      <w:r>
        <w:fldChar w:fldCharType="begin"/>
      </w:r>
      <w:r>
        <w:instrText xml:space="preserve"> ADDIN EN.REFLIST </w:instrText>
      </w:r>
      <w:r>
        <w:fldChar w:fldCharType="separate"/>
      </w:r>
      <w:r w:rsidR="00DE4CCF" w:rsidRPr="00DE4CCF">
        <w:rPr>
          <w:noProof/>
        </w:rPr>
        <w:t>[1] Yang E, Ravikumar P, Allen GI, Baker Y, Wan Y-W, Liu Z. A General Framework for Mixed Graphical Models. arXiv preprint arXiv:14110288. 2014.</w:t>
      </w:r>
    </w:p>
    <w:p w14:paraId="09E3A549" w14:textId="77777777" w:rsidR="00DE4CCF" w:rsidRPr="00DE4CCF" w:rsidRDefault="00DE4CCF" w:rsidP="00DE4CCF">
      <w:pPr>
        <w:pStyle w:val="EndNoteBibliography"/>
        <w:rPr>
          <w:noProof/>
        </w:rPr>
      </w:pPr>
      <w:r w:rsidRPr="00DE4CCF">
        <w:rPr>
          <w:noProof/>
        </w:rPr>
        <w:t>[2] Mo Q, Wang S, Seshan VE, Olshen AB, Schultz N, Sander C, et al. Pattern discovery and cancer gene identification in integrated cancer genomic data. Proceedings of the National Academy of Sciences. 2013;110:4245-50.</w:t>
      </w:r>
    </w:p>
    <w:p w14:paraId="181B8778" w14:textId="77777777" w:rsidR="00DE4CCF" w:rsidRPr="00DE4CCF" w:rsidRDefault="00DE4CCF" w:rsidP="00DE4CCF">
      <w:pPr>
        <w:pStyle w:val="EndNoteBibliography"/>
        <w:rPr>
          <w:noProof/>
        </w:rPr>
      </w:pPr>
      <w:r w:rsidRPr="00DE4CCF">
        <w:rPr>
          <w:noProof/>
        </w:rPr>
        <w:t>[3] Shen R, Olshen AB, Ladanyi M. Integrative clustering of multiple genomic data types using a joint latent variable model with application to breast and lung cancer subtype analysis. Bioinformatics. 2009;25:2906-12.</w:t>
      </w:r>
    </w:p>
    <w:p w14:paraId="7F9ED1DE" w14:textId="77777777" w:rsidR="00DE4CCF" w:rsidRPr="00DE4CCF" w:rsidRDefault="00DE4CCF" w:rsidP="00DE4CCF">
      <w:pPr>
        <w:pStyle w:val="EndNoteBibliography"/>
        <w:rPr>
          <w:noProof/>
        </w:rPr>
      </w:pPr>
      <w:r w:rsidRPr="00DE4CCF">
        <w:rPr>
          <w:noProof/>
        </w:rPr>
        <w:t>[4] Wang B, Mezlini AM, Demir F, Fiume M, Tu Z, Brudno M, et al. Similarity network fusion for aggregating data types on a genomic scale. Nature methods. 2014;11:333-7.</w:t>
      </w:r>
    </w:p>
    <w:p w14:paraId="378725D8" w14:textId="77777777" w:rsidR="00DE4CCF" w:rsidRPr="00DE4CCF" w:rsidRDefault="00DE4CCF" w:rsidP="00DE4CCF">
      <w:pPr>
        <w:pStyle w:val="EndNoteBibliography"/>
        <w:rPr>
          <w:noProof/>
        </w:rPr>
      </w:pPr>
      <w:r w:rsidRPr="00DE4CCF">
        <w:rPr>
          <w:noProof/>
        </w:rPr>
        <w:t>[5] Avalos M, Pouyes H, Grandvalet Y, Orriols L, Lagarde E. Sparse conditional logistic regression for analyzing large-scale matched data from epidemiological studies: a simple algorithm. BMC Bioinformatics. 2015;16 Suppl 6:S1.</w:t>
      </w:r>
    </w:p>
    <w:p w14:paraId="7BEEE88C" w14:textId="77777777" w:rsidR="00DE4CCF" w:rsidRPr="00DE4CCF" w:rsidRDefault="00DE4CCF" w:rsidP="00DE4CCF">
      <w:pPr>
        <w:pStyle w:val="EndNoteBibliography"/>
        <w:rPr>
          <w:noProof/>
        </w:rPr>
      </w:pPr>
      <w:r w:rsidRPr="00DE4CCF">
        <w:rPr>
          <w:noProof/>
        </w:rPr>
        <w:t>[6] Tibshirani R. Regression shrinkage and selection via the lasso. Journal of the Royal Statistical Society. 1996;Series B (Methodological) 267-88.</w:t>
      </w:r>
    </w:p>
    <w:p w14:paraId="149BA002" w14:textId="2909E6FB" w:rsidR="00474CE9" w:rsidRDefault="0001600C">
      <w:r>
        <w:fldChar w:fldCharType="end"/>
      </w:r>
    </w:p>
    <w:sectPr w:rsidR="00474CE9" w:rsidSect="0001600C">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Dominic LaRoche" w:date="2015-10-28T15:33:00Z" w:initials="DL">
    <w:p w14:paraId="2C2CC5E7" w14:textId="1E6E8A13" w:rsidR="00D67FEA" w:rsidRDefault="00D67FEA">
      <w:pPr>
        <w:pStyle w:val="CommentText"/>
      </w:pPr>
      <w:r>
        <w:rPr>
          <w:rStyle w:val="CommentReference"/>
        </w:rPr>
        <w:annotationRef/>
      </w:r>
      <w:r>
        <w:t>I don’t really understand this sentence?  Are you saying that single subject analysis is somehow better in terms of FDR?  Is there a citation for this?</w:t>
      </w:r>
    </w:p>
  </w:comment>
  <w:comment w:id="12" w:author="Dominic LaRoche" w:date="2015-10-28T15:36:00Z" w:initials="DL">
    <w:p w14:paraId="78819BBB" w14:textId="4B49C6CF" w:rsidR="00D67FEA" w:rsidRDefault="00D67FEA">
      <w:pPr>
        <w:pStyle w:val="CommentText"/>
      </w:pPr>
      <w:r>
        <w:rPr>
          <w:rStyle w:val="CommentReference"/>
        </w:rPr>
        <w:annotationRef/>
      </w:r>
      <w:r>
        <w:t>Lots of stuff that needs background here.</w:t>
      </w:r>
    </w:p>
  </w:comment>
  <w:comment w:id="13" w:author="Dominic LaRoche" w:date="2015-10-28T15:34:00Z" w:initials="DL">
    <w:p w14:paraId="11B3BDBE" w14:textId="588EC753" w:rsidR="00D67FEA" w:rsidRDefault="00D67FEA">
      <w:pPr>
        <w:pStyle w:val="CommentText"/>
      </w:pPr>
      <w:r>
        <w:rPr>
          <w:rStyle w:val="CommentReference"/>
        </w:rPr>
        <w:annotationRef/>
      </w:r>
      <w:r>
        <w:t>Wow! That sounds difficult and like it would require a lot of assumptions since we don’t really understand most pathways very well.  You probably need to provide more detail about how you would do this and what assumptions you would need to make.</w:t>
      </w:r>
    </w:p>
  </w:comment>
  <w:comment w:id="22" w:author="Dominic LaRoche" w:date="2015-10-28T15:38:00Z" w:initials="DL">
    <w:p w14:paraId="6DB607D8" w14:textId="74A114C4" w:rsidR="00D67FEA" w:rsidRDefault="00D67FEA">
      <w:pPr>
        <w:pStyle w:val="CommentText"/>
      </w:pPr>
      <w:r>
        <w:rPr>
          <w:rStyle w:val="CommentReference"/>
        </w:rPr>
        <w:annotationRef/>
      </w:r>
      <w:r>
        <w:t>How will you determine whether your simulations do a good job of simulating reality?  I have seen simulations that show a method works but only because the simulation is biased towards the method.</w:t>
      </w:r>
    </w:p>
  </w:comment>
  <w:comment w:id="24" w:author="Dominic LaRoche" w:date="2015-10-28T15:39:00Z" w:initials="DL">
    <w:p w14:paraId="62A698C4" w14:textId="18DAC4EE" w:rsidR="00D67FEA" w:rsidRDefault="00D67FEA">
      <w:pPr>
        <w:pStyle w:val="CommentText"/>
      </w:pPr>
      <w:r>
        <w:rPr>
          <w:rStyle w:val="CommentReference"/>
        </w:rPr>
        <w:annotationRef/>
      </w:r>
      <w:r>
        <w:t>How much influence to priors have in this setting?</w:t>
      </w:r>
    </w:p>
  </w:comment>
  <w:comment w:id="31" w:author="Dominic LaRoche" w:date="2015-10-28T15:40:00Z" w:initials="DL">
    <w:p w14:paraId="307DAA3E" w14:textId="0AF239D4" w:rsidR="00B749D8" w:rsidRDefault="00B749D8">
      <w:pPr>
        <w:pStyle w:val="CommentText"/>
      </w:pPr>
      <w:r>
        <w:rPr>
          <w:rStyle w:val="CommentReference"/>
        </w:rPr>
        <w:annotationRef/>
      </w:r>
      <w:r>
        <w:t>Redundant</w:t>
      </w:r>
    </w:p>
  </w:comment>
  <w:comment w:id="32" w:author="Dominic LaRoche" w:date="2015-10-28T15:43:00Z" w:initials="DL">
    <w:p w14:paraId="021BA302" w14:textId="0705EC85" w:rsidR="00B749D8" w:rsidRDefault="00B749D8">
      <w:pPr>
        <w:pStyle w:val="CommentText"/>
      </w:pPr>
      <w:r>
        <w:rPr>
          <w:rStyle w:val="CommentReference"/>
        </w:rPr>
        <w:annotationRef/>
      </w:r>
      <w:r>
        <w:t>How?  What would you do?</w:t>
      </w:r>
    </w:p>
  </w:comment>
  <w:comment w:id="34" w:author="Dominic LaRoche" w:date="2015-10-28T15:41:00Z" w:initials="DL">
    <w:p w14:paraId="09A14060" w14:textId="58498740" w:rsidR="00B749D8" w:rsidRDefault="00B749D8">
      <w:pPr>
        <w:pStyle w:val="CommentText"/>
      </w:pPr>
      <w:r>
        <w:rPr>
          <w:rStyle w:val="CommentReference"/>
        </w:rPr>
        <w:annotationRef/>
      </w:r>
      <w:r>
        <w:t>How many patients do you expect?  How do you arrive at that number?</w:t>
      </w:r>
    </w:p>
  </w:comment>
  <w:comment w:id="35" w:author="Dominic LaRoche" w:date="2015-10-28T15:42:00Z" w:initials="DL">
    <w:p w14:paraId="17D68229" w14:textId="53497713" w:rsidR="00B749D8" w:rsidRDefault="00B749D8">
      <w:pPr>
        <w:pStyle w:val="CommentText"/>
      </w:pPr>
      <w:r>
        <w:rPr>
          <w:rStyle w:val="CommentReference"/>
        </w:rPr>
        <w:annotationRef/>
      </w:r>
      <w:r>
        <w:t>Cool!  I have not seen this before, pretty clever.</w:t>
      </w:r>
    </w:p>
  </w:comment>
  <w:comment w:id="36" w:author="Dominic LaRoche" w:date="2015-10-28T15:42:00Z" w:initials="DL">
    <w:p w14:paraId="446A0079" w14:textId="090AE5B9" w:rsidR="00B749D8" w:rsidRDefault="00B749D8">
      <w:pPr>
        <w:pStyle w:val="CommentText"/>
      </w:pPr>
      <w:r>
        <w:rPr>
          <w:rStyle w:val="CommentReference"/>
        </w:rPr>
        <w:annotationRef/>
      </w:r>
      <w:r>
        <w:t>How many Z-scores per patient? What about correlation among z-scores?  This can be problematic in the L1 norm of LASSO.</w:t>
      </w:r>
    </w:p>
  </w:comment>
  <w:comment w:id="40" w:author="Dominic LaRoche" w:date="2015-10-28T15:45:00Z" w:initials="DL">
    <w:p w14:paraId="0F3A51C6" w14:textId="383F6047" w:rsidR="001F3538" w:rsidRDefault="001F3538">
      <w:pPr>
        <w:pStyle w:val="CommentText"/>
      </w:pPr>
      <w:r>
        <w:rPr>
          <w:rStyle w:val="CommentReference"/>
        </w:rPr>
        <w:annotationRef/>
      </w:r>
      <w:r>
        <w:t>This is very vague</w:t>
      </w:r>
    </w:p>
  </w:comment>
  <w:comment w:id="41" w:author="Dominic LaRoche" w:date="2015-10-28T15:45:00Z" w:initials="DL">
    <w:p w14:paraId="725D54CA" w14:textId="40ACDBF9" w:rsidR="001F3538" w:rsidRDefault="001F3538">
      <w:pPr>
        <w:pStyle w:val="CommentText"/>
      </w:pPr>
      <w:r>
        <w:rPr>
          <w:rStyle w:val="CommentReference"/>
        </w:rPr>
        <w:annotationRef/>
      </w:r>
      <w:r>
        <w:t>I would expand on the consequences to your overall objective for each of these alternatives.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2CC5E7" w15:done="0"/>
  <w15:commentEx w15:paraId="78819BBB" w15:done="0"/>
  <w15:commentEx w15:paraId="11B3BDBE" w15:done="0"/>
  <w15:commentEx w15:paraId="6DB607D8" w15:done="0"/>
  <w15:commentEx w15:paraId="62A698C4" w15:done="0"/>
  <w15:commentEx w15:paraId="307DAA3E" w15:done="0"/>
  <w15:commentEx w15:paraId="021BA302" w15:done="0"/>
  <w15:commentEx w15:paraId="09A14060" w15:done="0"/>
  <w15:commentEx w15:paraId="17D68229" w15:done="0"/>
  <w15:commentEx w15:paraId="446A0079" w15:done="0"/>
  <w15:commentEx w15:paraId="0F3A51C6" w15:done="0"/>
  <w15:commentEx w15:paraId="725D54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minic LaRoche">
    <w15:presenceInfo w15:providerId="Windows Live" w15:userId="8867899c3afd30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Biomedical Informatic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rd9rd0oars2ae90foxazdn0wrxtxz202fa&quot;&gt;MGMgrant&lt;record-ids&gt;&lt;item&gt;1&lt;/item&gt;&lt;item&gt;2&lt;/item&gt;&lt;item&gt;3&lt;/item&gt;&lt;item&gt;4&lt;/item&gt;&lt;/record-ids&gt;&lt;/item&gt;&lt;/Libraries&gt;"/>
  </w:docVars>
  <w:rsids>
    <w:rsidRoot w:val="0001600C"/>
    <w:rsid w:val="0001600C"/>
    <w:rsid w:val="00062967"/>
    <w:rsid w:val="00112D57"/>
    <w:rsid w:val="00125D8C"/>
    <w:rsid w:val="00126756"/>
    <w:rsid w:val="00140BAD"/>
    <w:rsid w:val="00143ED1"/>
    <w:rsid w:val="0016411E"/>
    <w:rsid w:val="001F3538"/>
    <w:rsid w:val="001F76AC"/>
    <w:rsid w:val="002C7DD8"/>
    <w:rsid w:val="00360C67"/>
    <w:rsid w:val="00360F1D"/>
    <w:rsid w:val="003A6F6B"/>
    <w:rsid w:val="00460C49"/>
    <w:rsid w:val="00474CE9"/>
    <w:rsid w:val="005E7FA7"/>
    <w:rsid w:val="00615F8B"/>
    <w:rsid w:val="00624BB8"/>
    <w:rsid w:val="00642C66"/>
    <w:rsid w:val="00693634"/>
    <w:rsid w:val="006D3073"/>
    <w:rsid w:val="006D6540"/>
    <w:rsid w:val="0072195F"/>
    <w:rsid w:val="007F7A2E"/>
    <w:rsid w:val="00860233"/>
    <w:rsid w:val="008D6F30"/>
    <w:rsid w:val="008E7363"/>
    <w:rsid w:val="00914999"/>
    <w:rsid w:val="00925BD2"/>
    <w:rsid w:val="009D31DE"/>
    <w:rsid w:val="00A017E9"/>
    <w:rsid w:val="00A359BD"/>
    <w:rsid w:val="00B2687F"/>
    <w:rsid w:val="00B30486"/>
    <w:rsid w:val="00B607D5"/>
    <w:rsid w:val="00B749D8"/>
    <w:rsid w:val="00B80102"/>
    <w:rsid w:val="00BD506B"/>
    <w:rsid w:val="00BD6B3A"/>
    <w:rsid w:val="00C3240D"/>
    <w:rsid w:val="00C92777"/>
    <w:rsid w:val="00D3441F"/>
    <w:rsid w:val="00D47ED3"/>
    <w:rsid w:val="00D67FEA"/>
    <w:rsid w:val="00DE4CCF"/>
    <w:rsid w:val="00E12E26"/>
    <w:rsid w:val="00E367DD"/>
    <w:rsid w:val="00EE3EC6"/>
    <w:rsid w:val="00EE73A1"/>
    <w:rsid w:val="00F56B65"/>
    <w:rsid w:val="00FA7ADE"/>
    <w:rsid w:val="00FB4E88"/>
    <w:rsid w:val="00FD7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B40CDB"/>
  <w14:defaultImageDpi w14:val="300"/>
  <w15:docId w15:val="{83C5A5E0-E8C6-4B5C-97C7-7ECD5296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0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01600C"/>
    <w:pPr>
      <w:jc w:val="center"/>
    </w:pPr>
    <w:rPr>
      <w:rFonts w:ascii="Cambria" w:hAnsi="Cambria"/>
    </w:rPr>
  </w:style>
  <w:style w:type="paragraph" w:customStyle="1" w:styleId="EndNoteBibliography">
    <w:name w:val="EndNote Bibliography"/>
    <w:basedOn w:val="Normal"/>
    <w:rsid w:val="0001600C"/>
    <w:rPr>
      <w:rFonts w:ascii="Cambria" w:hAnsi="Cambria"/>
    </w:rPr>
  </w:style>
  <w:style w:type="character" w:styleId="CommentReference">
    <w:name w:val="annotation reference"/>
    <w:basedOn w:val="DefaultParagraphFont"/>
    <w:uiPriority w:val="99"/>
    <w:semiHidden/>
    <w:unhideWhenUsed/>
    <w:rsid w:val="00D67FEA"/>
    <w:rPr>
      <w:sz w:val="16"/>
      <w:szCs w:val="16"/>
    </w:rPr>
  </w:style>
  <w:style w:type="paragraph" w:styleId="CommentText">
    <w:name w:val="annotation text"/>
    <w:basedOn w:val="Normal"/>
    <w:link w:val="CommentTextChar"/>
    <w:uiPriority w:val="99"/>
    <w:semiHidden/>
    <w:unhideWhenUsed/>
    <w:rsid w:val="00D67FEA"/>
    <w:rPr>
      <w:sz w:val="20"/>
      <w:szCs w:val="20"/>
    </w:rPr>
  </w:style>
  <w:style w:type="character" w:customStyle="1" w:styleId="CommentTextChar">
    <w:name w:val="Comment Text Char"/>
    <w:basedOn w:val="DefaultParagraphFont"/>
    <w:link w:val="CommentText"/>
    <w:uiPriority w:val="99"/>
    <w:semiHidden/>
    <w:rsid w:val="00D67FEA"/>
    <w:rPr>
      <w:sz w:val="20"/>
      <w:szCs w:val="20"/>
    </w:rPr>
  </w:style>
  <w:style w:type="paragraph" w:styleId="CommentSubject">
    <w:name w:val="annotation subject"/>
    <w:basedOn w:val="CommentText"/>
    <w:next w:val="CommentText"/>
    <w:link w:val="CommentSubjectChar"/>
    <w:uiPriority w:val="99"/>
    <w:semiHidden/>
    <w:unhideWhenUsed/>
    <w:rsid w:val="00D67FEA"/>
    <w:rPr>
      <w:b/>
      <w:bCs/>
    </w:rPr>
  </w:style>
  <w:style w:type="character" w:customStyle="1" w:styleId="CommentSubjectChar">
    <w:name w:val="Comment Subject Char"/>
    <w:basedOn w:val="CommentTextChar"/>
    <w:link w:val="CommentSubject"/>
    <w:uiPriority w:val="99"/>
    <w:semiHidden/>
    <w:rsid w:val="00D67FEA"/>
    <w:rPr>
      <w:b/>
      <w:bCs/>
      <w:sz w:val="20"/>
      <w:szCs w:val="20"/>
    </w:rPr>
  </w:style>
  <w:style w:type="paragraph" w:styleId="BalloonText">
    <w:name w:val="Balloon Text"/>
    <w:basedOn w:val="Normal"/>
    <w:link w:val="BalloonTextChar"/>
    <w:uiPriority w:val="99"/>
    <w:semiHidden/>
    <w:unhideWhenUsed/>
    <w:rsid w:val="00D67F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F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47320">
      <w:bodyDiv w:val="1"/>
      <w:marLeft w:val="0"/>
      <w:marRight w:val="0"/>
      <w:marTop w:val="0"/>
      <w:marBottom w:val="0"/>
      <w:divBdr>
        <w:top w:val="none" w:sz="0" w:space="0" w:color="auto"/>
        <w:left w:val="none" w:sz="0" w:space="0" w:color="auto"/>
        <w:bottom w:val="none" w:sz="0" w:space="0" w:color="auto"/>
        <w:right w:val="none" w:sz="0" w:space="0" w:color="auto"/>
      </w:divBdr>
    </w:div>
    <w:div w:id="342587177">
      <w:bodyDiv w:val="1"/>
      <w:marLeft w:val="0"/>
      <w:marRight w:val="0"/>
      <w:marTop w:val="0"/>
      <w:marBottom w:val="0"/>
      <w:divBdr>
        <w:top w:val="none" w:sz="0" w:space="0" w:color="auto"/>
        <w:left w:val="none" w:sz="0" w:space="0" w:color="auto"/>
        <w:bottom w:val="none" w:sz="0" w:space="0" w:color="auto"/>
        <w:right w:val="none" w:sz="0" w:space="0" w:color="auto"/>
      </w:divBdr>
    </w:div>
    <w:div w:id="402795707">
      <w:bodyDiv w:val="1"/>
      <w:marLeft w:val="0"/>
      <w:marRight w:val="0"/>
      <w:marTop w:val="0"/>
      <w:marBottom w:val="0"/>
      <w:divBdr>
        <w:top w:val="none" w:sz="0" w:space="0" w:color="auto"/>
        <w:left w:val="none" w:sz="0" w:space="0" w:color="auto"/>
        <w:bottom w:val="none" w:sz="0" w:space="0" w:color="auto"/>
        <w:right w:val="none" w:sz="0" w:space="0" w:color="auto"/>
      </w:divBdr>
    </w:div>
    <w:div w:id="677579382">
      <w:bodyDiv w:val="1"/>
      <w:marLeft w:val="0"/>
      <w:marRight w:val="0"/>
      <w:marTop w:val="0"/>
      <w:marBottom w:val="0"/>
      <w:divBdr>
        <w:top w:val="none" w:sz="0" w:space="0" w:color="auto"/>
        <w:left w:val="none" w:sz="0" w:space="0" w:color="auto"/>
        <w:bottom w:val="none" w:sz="0" w:space="0" w:color="auto"/>
        <w:right w:val="none" w:sz="0" w:space="0" w:color="auto"/>
      </w:divBdr>
    </w:div>
    <w:div w:id="955408203">
      <w:bodyDiv w:val="1"/>
      <w:marLeft w:val="0"/>
      <w:marRight w:val="0"/>
      <w:marTop w:val="0"/>
      <w:marBottom w:val="0"/>
      <w:divBdr>
        <w:top w:val="none" w:sz="0" w:space="0" w:color="auto"/>
        <w:left w:val="none" w:sz="0" w:space="0" w:color="auto"/>
        <w:bottom w:val="none" w:sz="0" w:space="0" w:color="auto"/>
        <w:right w:val="none" w:sz="0" w:space="0" w:color="auto"/>
      </w:divBdr>
    </w:div>
    <w:div w:id="1338578748">
      <w:bodyDiv w:val="1"/>
      <w:marLeft w:val="0"/>
      <w:marRight w:val="0"/>
      <w:marTop w:val="0"/>
      <w:marBottom w:val="0"/>
      <w:divBdr>
        <w:top w:val="none" w:sz="0" w:space="0" w:color="auto"/>
        <w:left w:val="none" w:sz="0" w:space="0" w:color="auto"/>
        <w:bottom w:val="none" w:sz="0" w:space="0" w:color="auto"/>
        <w:right w:val="none" w:sz="0" w:space="0" w:color="auto"/>
      </w:divBdr>
    </w:div>
    <w:div w:id="1525285849">
      <w:bodyDiv w:val="1"/>
      <w:marLeft w:val="0"/>
      <w:marRight w:val="0"/>
      <w:marTop w:val="0"/>
      <w:marBottom w:val="0"/>
      <w:divBdr>
        <w:top w:val="none" w:sz="0" w:space="0" w:color="auto"/>
        <w:left w:val="none" w:sz="0" w:space="0" w:color="auto"/>
        <w:bottom w:val="none" w:sz="0" w:space="0" w:color="auto"/>
        <w:right w:val="none" w:sz="0" w:space="0" w:color="auto"/>
      </w:divBdr>
    </w:div>
    <w:div w:id="1687561339">
      <w:bodyDiv w:val="1"/>
      <w:marLeft w:val="0"/>
      <w:marRight w:val="0"/>
      <w:marTop w:val="0"/>
      <w:marBottom w:val="0"/>
      <w:divBdr>
        <w:top w:val="none" w:sz="0" w:space="0" w:color="auto"/>
        <w:left w:val="none" w:sz="0" w:space="0" w:color="auto"/>
        <w:bottom w:val="none" w:sz="0" w:space="0" w:color="auto"/>
        <w:right w:val="none" w:sz="0" w:space="0" w:color="auto"/>
      </w:divBdr>
    </w:div>
    <w:div w:id="1921214252">
      <w:bodyDiv w:val="1"/>
      <w:marLeft w:val="0"/>
      <w:marRight w:val="0"/>
      <w:marTop w:val="0"/>
      <w:marBottom w:val="0"/>
      <w:divBdr>
        <w:top w:val="none" w:sz="0" w:space="0" w:color="auto"/>
        <w:left w:val="none" w:sz="0" w:space="0" w:color="auto"/>
        <w:bottom w:val="none" w:sz="0" w:space="0" w:color="auto"/>
        <w:right w:val="none" w:sz="0" w:space="0" w:color="auto"/>
      </w:divBdr>
    </w:div>
    <w:div w:id="20484848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9436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Qike Li</dc:creator>
  <cp:keywords/>
  <dc:description/>
  <cp:lastModifiedBy>Dominic LaRoche</cp:lastModifiedBy>
  <cp:revision>26</cp:revision>
  <dcterms:created xsi:type="dcterms:W3CDTF">2015-10-16T05:48:00Z</dcterms:created>
  <dcterms:modified xsi:type="dcterms:W3CDTF">2015-10-28T22:45:00Z</dcterms:modified>
</cp:coreProperties>
</file>