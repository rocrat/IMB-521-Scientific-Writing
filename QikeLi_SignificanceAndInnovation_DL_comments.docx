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571AE" w14:textId="025DC88B" w:rsidR="0001600C" w:rsidRDefault="007F734F" w:rsidP="0001600C">
      <w:pPr>
        <w:rPr>
          <w:rFonts w:ascii="Arial" w:hAnsi="Arial"/>
          <w:b/>
          <w:sz w:val="22"/>
          <w:szCs w:val="22"/>
          <w:lang w:eastAsia="zh-CN"/>
        </w:rPr>
      </w:pPr>
      <w:r>
        <w:rPr>
          <w:rFonts w:ascii="Arial" w:hAnsi="Arial"/>
          <w:b/>
          <w:sz w:val="22"/>
          <w:szCs w:val="22"/>
          <w:lang w:eastAsia="zh-CN"/>
        </w:rPr>
        <w:t>SIGNIFICANCE</w:t>
      </w:r>
      <w:r w:rsidR="008B332C">
        <w:rPr>
          <w:rFonts w:ascii="Arial" w:hAnsi="Arial"/>
          <w:b/>
          <w:sz w:val="22"/>
          <w:szCs w:val="22"/>
          <w:lang w:eastAsia="zh-CN"/>
        </w:rPr>
        <w:t>.</w:t>
      </w:r>
    </w:p>
    <w:p w14:paraId="486E6F83" w14:textId="08E187F8" w:rsidR="00474CE9" w:rsidRDefault="00A25606" w:rsidP="002C0161">
      <w:pPr>
        <w:rPr>
          <w:rFonts w:ascii="Arial" w:hAnsi="Arial"/>
          <w:i/>
          <w:sz w:val="22"/>
          <w:szCs w:val="22"/>
          <w:u w:val="single"/>
          <w:lang w:eastAsia="zh-CN"/>
        </w:rPr>
      </w:pPr>
      <w:del w:id="0" w:author="Dominic LaRoche" w:date="2015-11-19T06:01:00Z">
        <w:r w:rsidDel="003E0A21">
          <w:rPr>
            <w:rFonts w:ascii="Arial" w:hAnsi="Arial"/>
            <w:sz w:val="22"/>
            <w:szCs w:val="22"/>
            <w:lang w:eastAsia="zh-CN"/>
          </w:rPr>
          <w:delText xml:space="preserve">The </w:delText>
        </w:r>
        <w:r w:rsidR="00EC1C82" w:rsidDel="003E0A21">
          <w:rPr>
            <w:rFonts w:ascii="Arial" w:hAnsi="Arial" w:hint="eastAsia"/>
            <w:sz w:val="22"/>
            <w:szCs w:val="22"/>
            <w:lang w:eastAsia="zh-CN"/>
          </w:rPr>
          <w:delText xml:space="preserve">current </w:delText>
        </w:r>
        <w:r w:rsidDel="003E0A21">
          <w:rPr>
            <w:rFonts w:ascii="Arial" w:hAnsi="Arial"/>
            <w:sz w:val="22"/>
            <w:szCs w:val="22"/>
            <w:lang w:eastAsia="zh-CN"/>
          </w:rPr>
          <w:delText>way of treating</w:delText>
        </w:r>
        <w:r w:rsidR="00EC1C82" w:rsidDel="003E0A21">
          <w:rPr>
            <w:rFonts w:ascii="Arial" w:hAnsi="Arial"/>
            <w:sz w:val="22"/>
            <w:szCs w:val="22"/>
            <w:lang w:eastAsia="zh-CN"/>
          </w:rPr>
          <w:delText xml:space="preserve"> cancer</w:delText>
        </w:r>
        <w:r w:rsidR="005251EE" w:rsidDel="003E0A21">
          <w:rPr>
            <w:rFonts w:ascii="Arial" w:hAnsi="Arial"/>
            <w:sz w:val="22"/>
            <w:szCs w:val="22"/>
            <w:lang w:eastAsia="zh-CN"/>
          </w:rPr>
          <w:delText xml:space="preserve"> </w:delText>
        </w:r>
        <w:r w:rsidDel="003E0A21">
          <w:rPr>
            <w:rFonts w:ascii="Arial" w:hAnsi="Arial"/>
            <w:sz w:val="22"/>
            <w:szCs w:val="22"/>
            <w:lang w:eastAsia="zh-CN"/>
          </w:rPr>
          <w:delText>according to</w:delText>
        </w:r>
        <w:r w:rsidR="005251EE" w:rsidDel="003E0A21">
          <w:rPr>
            <w:rFonts w:ascii="Arial" w:hAnsi="Arial"/>
            <w:sz w:val="22"/>
            <w:szCs w:val="22"/>
            <w:lang w:eastAsia="zh-CN"/>
          </w:rPr>
          <w:delText xml:space="preserve"> </w:delText>
        </w:r>
        <w:r w:rsidR="00EC1C82" w:rsidDel="003E0A21">
          <w:rPr>
            <w:rFonts w:ascii="Arial" w:hAnsi="Arial" w:hint="eastAsia"/>
            <w:sz w:val="22"/>
            <w:szCs w:val="22"/>
            <w:lang w:eastAsia="zh-CN"/>
          </w:rPr>
          <w:delText>its</w:delText>
        </w:r>
        <w:r w:rsidR="005251EE" w:rsidDel="003E0A21">
          <w:rPr>
            <w:rFonts w:ascii="Arial" w:hAnsi="Arial"/>
            <w:sz w:val="22"/>
            <w:szCs w:val="22"/>
            <w:lang w:eastAsia="zh-CN"/>
          </w:rPr>
          <w:delText xml:space="preserve"> tissue of origin </w:delText>
        </w:r>
        <w:r w:rsidR="00EC1C82" w:rsidDel="003E0A21">
          <w:rPr>
            <w:rFonts w:ascii="Arial" w:hAnsi="Arial" w:hint="eastAsia"/>
            <w:sz w:val="22"/>
            <w:szCs w:val="22"/>
            <w:lang w:eastAsia="zh-CN"/>
          </w:rPr>
          <w:delText xml:space="preserve">overlooks </w:delText>
        </w:r>
        <w:r w:rsidR="0089224B" w:rsidDel="003E0A21">
          <w:rPr>
            <w:rFonts w:ascii="Arial" w:hAnsi="Arial"/>
            <w:sz w:val="22"/>
            <w:szCs w:val="22"/>
            <w:lang w:eastAsia="zh-CN"/>
          </w:rPr>
          <w:delText>population</w:delText>
        </w:r>
        <w:r w:rsidR="00EC1C82" w:rsidDel="003E0A21">
          <w:rPr>
            <w:rFonts w:ascii="Arial" w:hAnsi="Arial" w:hint="eastAsia"/>
            <w:sz w:val="22"/>
            <w:szCs w:val="22"/>
            <w:lang w:eastAsia="zh-CN"/>
          </w:rPr>
          <w:delText xml:space="preserve"> heterogeneity</w:delText>
        </w:r>
      </w:del>
      <w:ins w:id="1" w:author="Dominic LaRoche" w:date="2015-11-19T06:01:00Z">
        <w:r w:rsidR="003E0A21">
          <w:rPr>
            <w:rFonts w:ascii="Arial" w:hAnsi="Arial"/>
            <w:sz w:val="22"/>
            <w:szCs w:val="22"/>
            <w:lang w:eastAsia="zh-CN"/>
          </w:rPr>
          <w:t>Population heterogeneity is a significant obstacle to cancer treatment</w:t>
        </w:r>
      </w:ins>
      <w:r w:rsidR="00EC1C82">
        <w:rPr>
          <w:rFonts w:ascii="Arial" w:hAnsi="Arial" w:hint="eastAsia"/>
          <w:sz w:val="22"/>
          <w:szCs w:val="22"/>
          <w:lang w:eastAsia="zh-CN"/>
        </w:rPr>
        <w:t xml:space="preserve">. </w:t>
      </w:r>
      <w:r w:rsidR="0089224B">
        <w:rPr>
          <w:rFonts w:ascii="Arial" w:hAnsi="Arial"/>
          <w:sz w:val="22"/>
          <w:szCs w:val="22"/>
          <w:lang w:eastAsia="zh-CN"/>
        </w:rPr>
        <w:t>Patients with the same cancer</w:t>
      </w:r>
      <w:ins w:id="2" w:author="Dominic LaRoche" w:date="2015-11-19T06:02:00Z">
        <w:r w:rsidR="003E0A21">
          <w:rPr>
            <w:rFonts w:ascii="Arial" w:hAnsi="Arial"/>
            <w:sz w:val="22"/>
            <w:szCs w:val="22"/>
            <w:lang w:eastAsia="zh-CN"/>
          </w:rPr>
          <w:t xml:space="preserve">-of-origin </w:t>
        </w:r>
      </w:ins>
      <w:del w:id="3" w:author="Dominic LaRoche" w:date="2015-11-19T06:02:00Z">
        <w:r w:rsidR="0089224B" w:rsidDel="003E0A21">
          <w:rPr>
            <w:rFonts w:ascii="Arial" w:hAnsi="Arial"/>
            <w:sz w:val="22"/>
            <w:szCs w:val="22"/>
            <w:lang w:eastAsia="zh-CN"/>
          </w:rPr>
          <w:delText xml:space="preserve"> </w:delText>
        </w:r>
      </w:del>
      <w:r w:rsidR="0089224B">
        <w:rPr>
          <w:rFonts w:ascii="Arial" w:hAnsi="Arial"/>
          <w:sz w:val="22"/>
          <w:szCs w:val="22"/>
          <w:lang w:eastAsia="zh-CN"/>
        </w:rPr>
        <w:t xml:space="preserve">can vary </w:t>
      </w:r>
      <w:r w:rsidR="00704EC5">
        <w:rPr>
          <w:rFonts w:ascii="Arial" w:hAnsi="Arial"/>
          <w:sz w:val="22"/>
          <w:szCs w:val="22"/>
          <w:lang w:eastAsia="zh-CN"/>
        </w:rPr>
        <w:t xml:space="preserve">greatly </w:t>
      </w:r>
      <w:del w:id="4" w:author="Dominic LaRoche" w:date="2015-11-19T06:04:00Z">
        <w:r w:rsidR="00704EC5" w:rsidDel="003E0A21">
          <w:rPr>
            <w:rFonts w:ascii="Arial" w:hAnsi="Arial"/>
            <w:sz w:val="22"/>
            <w:szCs w:val="22"/>
            <w:lang w:eastAsia="zh-CN"/>
          </w:rPr>
          <w:delText>as to</w:delText>
        </w:r>
      </w:del>
      <w:ins w:id="5" w:author="Dominic LaRoche" w:date="2015-11-19T06:04:00Z">
        <w:r w:rsidR="003E0A21">
          <w:rPr>
            <w:rFonts w:ascii="Arial" w:hAnsi="Arial"/>
            <w:sz w:val="22"/>
            <w:szCs w:val="22"/>
            <w:lang w:eastAsia="zh-CN"/>
          </w:rPr>
          <w:t>in the</w:t>
        </w:r>
      </w:ins>
      <w:r w:rsidR="00704EC5">
        <w:rPr>
          <w:rFonts w:ascii="Arial" w:hAnsi="Arial"/>
          <w:sz w:val="22"/>
          <w:szCs w:val="22"/>
          <w:lang w:eastAsia="zh-CN"/>
        </w:rPr>
        <w:t xml:space="preserve"> molecular mechanism of carcinogenesis and prognosis.  Precision medicine holds promise to </w:t>
      </w:r>
      <w:del w:id="6" w:author="Dominic LaRoche" w:date="2015-11-19T06:04:00Z">
        <w:r w:rsidR="00E61891" w:rsidDel="003E0A21">
          <w:rPr>
            <w:rFonts w:ascii="Arial" w:hAnsi="Arial"/>
            <w:sz w:val="22"/>
            <w:szCs w:val="22"/>
            <w:lang w:eastAsia="zh-CN"/>
          </w:rPr>
          <w:delText>determine the</w:delText>
        </w:r>
        <w:r w:rsidR="00704EC5" w:rsidDel="003E0A21">
          <w:rPr>
            <w:rFonts w:ascii="Arial" w:hAnsi="Arial"/>
            <w:sz w:val="22"/>
            <w:szCs w:val="22"/>
            <w:lang w:eastAsia="zh-CN"/>
          </w:rPr>
          <w:delText xml:space="preserve"> </w:delText>
        </w:r>
        <w:r w:rsidR="00E61891" w:rsidDel="003E0A21">
          <w:rPr>
            <w:rFonts w:ascii="Arial" w:hAnsi="Arial"/>
            <w:sz w:val="22"/>
            <w:szCs w:val="22"/>
            <w:lang w:eastAsia="zh-CN"/>
          </w:rPr>
          <w:delText>best</w:delText>
        </w:r>
      </w:del>
      <w:ins w:id="7" w:author="Dominic LaRoche" w:date="2015-11-19T06:04:00Z">
        <w:r w:rsidR="003E0A21">
          <w:rPr>
            <w:rFonts w:ascii="Arial" w:hAnsi="Arial"/>
            <w:sz w:val="22"/>
            <w:szCs w:val="22"/>
            <w:lang w:eastAsia="zh-CN"/>
          </w:rPr>
          <w:t>improve treatment decisions,</w:t>
        </w:r>
      </w:ins>
      <w:r w:rsidR="00704EC5">
        <w:rPr>
          <w:rFonts w:ascii="Arial" w:hAnsi="Arial"/>
          <w:sz w:val="22"/>
          <w:szCs w:val="22"/>
          <w:lang w:eastAsia="zh-CN"/>
        </w:rPr>
        <w:t xml:space="preserve"> </w:t>
      </w:r>
      <w:del w:id="8" w:author="Dominic LaRoche" w:date="2015-11-19T06:04:00Z">
        <w:r w:rsidR="00704EC5" w:rsidDel="003E0A21">
          <w:rPr>
            <w:rFonts w:ascii="Arial" w:hAnsi="Arial"/>
            <w:sz w:val="22"/>
            <w:szCs w:val="22"/>
            <w:lang w:eastAsia="zh-CN"/>
          </w:rPr>
          <w:delText>treatment</w:delText>
        </w:r>
      </w:del>
      <w:r w:rsidR="00E61891">
        <w:rPr>
          <w:rFonts w:ascii="Arial" w:hAnsi="Arial"/>
          <w:sz w:val="22"/>
          <w:szCs w:val="22"/>
          <w:lang w:eastAsia="zh-CN"/>
        </w:rPr>
        <w:t xml:space="preserve"> </w:t>
      </w:r>
      <w:ins w:id="9" w:author="Dominic LaRoche" w:date="2015-11-19T06:04:00Z">
        <w:r w:rsidR="003E0A21">
          <w:rPr>
            <w:rFonts w:ascii="Arial" w:hAnsi="Arial"/>
            <w:sz w:val="22"/>
            <w:szCs w:val="22"/>
            <w:lang w:eastAsia="zh-CN"/>
          </w:rPr>
          <w:t xml:space="preserve">and ultimately prognosis </w:t>
        </w:r>
      </w:ins>
      <w:r w:rsidR="00642688">
        <w:rPr>
          <w:rFonts w:ascii="Arial" w:hAnsi="Arial" w:hint="eastAsia"/>
          <w:sz w:val="22"/>
          <w:szCs w:val="22"/>
          <w:lang w:eastAsia="zh-CN"/>
        </w:rPr>
        <w:t xml:space="preserve">for </w:t>
      </w:r>
      <w:r w:rsidR="00E61891">
        <w:rPr>
          <w:rFonts w:ascii="Arial" w:hAnsi="Arial"/>
          <w:sz w:val="22"/>
          <w:szCs w:val="22"/>
          <w:lang w:eastAsia="zh-CN"/>
        </w:rPr>
        <w:t xml:space="preserve">each patient. </w:t>
      </w:r>
      <w:r w:rsidR="00EC1C82">
        <w:rPr>
          <w:rFonts w:ascii="Arial" w:hAnsi="Arial"/>
          <w:sz w:val="22"/>
          <w:szCs w:val="22"/>
          <w:lang w:eastAsia="zh-CN"/>
        </w:rPr>
        <w:t>Classifying cancer patients based on their molecular profile at different</w:t>
      </w:r>
      <w:r w:rsidR="000C5BC2">
        <w:rPr>
          <w:rFonts w:ascii="Arial" w:hAnsi="Arial"/>
          <w:sz w:val="22"/>
          <w:szCs w:val="22"/>
          <w:lang w:eastAsia="zh-CN"/>
        </w:rPr>
        <w:t xml:space="preserve"> omics</w:t>
      </w:r>
      <w:r w:rsidR="00EC1C82">
        <w:rPr>
          <w:rFonts w:ascii="Arial" w:hAnsi="Arial"/>
          <w:sz w:val="22"/>
          <w:szCs w:val="22"/>
          <w:lang w:eastAsia="zh-CN"/>
        </w:rPr>
        <w:t xml:space="preserve"> levels</w:t>
      </w:r>
      <w:r w:rsidR="000C5BC2">
        <w:rPr>
          <w:rFonts w:ascii="Arial" w:hAnsi="Arial"/>
          <w:sz w:val="22"/>
          <w:szCs w:val="22"/>
          <w:lang w:eastAsia="zh-CN"/>
        </w:rPr>
        <w:t xml:space="preserve"> reveals</w:t>
      </w:r>
      <w:r w:rsidR="002C0161">
        <w:rPr>
          <w:rFonts w:ascii="Arial" w:hAnsi="Arial"/>
          <w:sz w:val="22"/>
          <w:szCs w:val="22"/>
          <w:lang w:eastAsia="zh-CN"/>
        </w:rPr>
        <w:t xml:space="preserve"> comprehensive</w:t>
      </w:r>
      <w:r w:rsidR="000C5BC2">
        <w:rPr>
          <w:rFonts w:ascii="Arial" w:hAnsi="Arial"/>
          <w:sz w:val="22"/>
          <w:szCs w:val="22"/>
          <w:lang w:eastAsia="zh-CN"/>
        </w:rPr>
        <w:t xml:space="preserve"> insights into </w:t>
      </w:r>
      <w:commentRangeStart w:id="10"/>
      <w:r w:rsidR="000C5BC2">
        <w:rPr>
          <w:rFonts w:ascii="Arial" w:hAnsi="Arial"/>
          <w:sz w:val="22"/>
          <w:szCs w:val="22"/>
          <w:lang w:eastAsia="zh-CN"/>
        </w:rPr>
        <w:t>precision medicine</w:t>
      </w:r>
      <w:commentRangeEnd w:id="10"/>
      <w:r w:rsidR="003E0A21">
        <w:rPr>
          <w:rStyle w:val="CommentReference"/>
        </w:rPr>
        <w:commentReference w:id="10"/>
      </w:r>
      <w:r w:rsidR="000C5BC2">
        <w:rPr>
          <w:rFonts w:ascii="Arial" w:hAnsi="Arial"/>
          <w:sz w:val="22"/>
          <w:szCs w:val="22"/>
          <w:lang w:eastAsia="zh-CN"/>
        </w:rPr>
        <w:t>. There is a body of literature on classifying can</w:t>
      </w:r>
      <w:ins w:id="11" w:author="Dominic LaRoche" w:date="2015-11-19T06:08:00Z">
        <w:r w:rsidR="00AB589A">
          <w:rPr>
            <w:rFonts w:ascii="Arial" w:hAnsi="Arial"/>
            <w:sz w:val="22"/>
            <w:szCs w:val="22"/>
            <w:lang w:eastAsia="zh-CN"/>
          </w:rPr>
          <w:t>c</w:t>
        </w:r>
      </w:ins>
      <w:r w:rsidR="000C5BC2">
        <w:rPr>
          <w:rFonts w:ascii="Arial" w:hAnsi="Arial"/>
          <w:sz w:val="22"/>
          <w:szCs w:val="22"/>
          <w:lang w:eastAsia="zh-CN"/>
        </w:rPr>
        <w:t>er patients</w:t>
      </w:r>
      <w:r w:rsidR="002C0161">
        <w:rPr>
          <w:rFonts w:ascii="Arial" w:hAnsi="Arial"/>
          <w:sz w:val="22"/>
          <w:szCs w:val="22"/>
          <w:lang w:eastAsia="zh-CN"/>
        </w:rPr>
        <w:t xml:space="preserve"> by high throughput omics data, but methodology is still lacking for clustering cancer patients using multi-omics data</w:t>
      </w:r>
      <w:r w:rsidR="008B5C21">
        <w:rPr>
          <w:rFonts w:ascii="Arial" w:hAnsi="Arial"/>
          <w:sz w:val="22"/>
          <w:szCs w:val="22"/>
          <w:lang w:eastAsia="zh-CN"/>
        </w:rPr>
        <w:t xml:space="preserve"> while taking into account the</w:t>
      </w:r>
      <w:ins w:id="12" w:author="Dominic LaRoche" w:date="2015-11-19T06:09:00Z">
        <w:r w:rsidR="00AB589A">
          <w:rPr>
            <w:rFonts w:ascii="Arial" w:hAnsi="Arial"/>
            <w:sz w:val="22"/>
            <w:szCs w:val="22"/>
            <w:lang w:eastAsia="zh-CN"/>
          </w:rPr>
          <w:t xml:space="preserve"> potentially critical</w:t>
        </w:r>
      </w:ins>
      <w:r w:rsidR="008B5C21">
        <w:rPr>
          <w:rFonts w:ascii="Arial" w:hAnsi="Arial"/>
          <w:sz w:val="22"/>
          <w:szCs w:val="22"/>
          <w:lang w:eastAsia="zh-CN"/>
        </w:rPr>
        <w:t xml:space="preserve"> interactions</w:t>
      </w:r>
      <w:r w:rsidR="00642688">
        <w:rPr>
          <w:rFonts w:ascii="Arial" w:hAnsi="Arial" w:hint="eastAsia"/>
          <w:sz w:val="22"/>
          <w:szCs w:val="22"/>
          <w:lang w:eastAsia="zh-CN"/>
        </w:rPr>
        <w:t xml:space="preserve"> among</w:t>
      </w:r>
      <w:r w:rsidR="00642688">
        <w:rPr>
          <w:rFonts w:ascii="Arial" w:hAnsi="Arial"/>
          <w:sz w:val="22"/>
          <w:szCs w:val="22"/>
          <w:lang w:eastAsia="zh-CN"/>
        </w:rPr>
        <w:t xml:space="preserve"> </w:t>
      </w:r>
      <w:proofErr w:type="spellStart"/>
      <w:r w:rsidR="00642688">
        <w:rPr>
          <w:rFonts w:ascii="Arial" w:hAnsi="Arial"/>
          <w:sz w:val="22"/>
          <w:szCs w:val="22"/>
          <w:lang w:eastAsia="zh-CN"/>
        </w:rPr>
        <w:t>omic</w:t>
      </w:r>
      <w:proofErr w:type="spellEnd"/>
      <w:r w:rsidR="00642688">
        <w:rPr>
          <w:rFonts w:ascii="Arial" w:hAnsi="Arial" w:hint="eastAsia"/>
          <w:sz w:val="22"/>
          <w:szCs w:val="22"/>
          <w:lang w:eastAsia="zh-CN"/>
        </w:rPr>
        <w:t xml:space="preserve"> measures</w:t>
      </w:r>
      <w:r w:rsidR="002C0161">
        <w:rPr>
          <w:rFonts w:ascii="Arial" w:hAnsi="Arial"/>
          <w:sz w:val="22"/>
          <w:szCs w:val="22"/>
          <w:lang w:eastAsia="zh-CN"/>
        </w:rPr>
        <w:t xml:space="preserve">.  </w:t>
      </w:r>
      <w:r w:rsidR="00613D98" w:rsidRPr="00613D98">
        <w:rPr>
          <w:rFonts w:ascii="Arial" w:hAnsi="Arial"/>
          <w:i/>
          <w:sz w:val="22"/>
          <w:szCs w:val="22"/>
          <w:u w:val="single"/>
          <w:lang w:eastAsia="zh-CN"/>
        </w:rPr>
        <w:t xml:space="preserve">Our research will address this gap by </w:t>
      </w:r>
      <w:r w:rsidR="00613D98">
        <w:rPr>
          <w:rFonts w:ascii="Arial" w:hAnsi="Arial"/>
          <w:i/>
          <w:sz w:val="22"/>
          <w:szCs w:val="22"/>
          <w:u w:val="single"/>
          <w:lang w:eastAsia="zh-CN"/>
        </w:rPr>
        <w:t>developing</w:t>
      </w:r>
      <w:r w:rsidR="003E13B7">
        <w:rPr>
          <w:rFonts w:ascii="Arial" w:hAnsi="Arial"/>
          <w:i/>
          <w:sz w:val="22"/>
          <w:szCs w:val="22"/>
          <w:u w:val="single"/>
          <w:lang w:eastAsia="zh-CN"/>
        </w:rPr>
        <w:t xml:space="preserve"> the first</w:t>
      </w:r>
      <w:r w:rsidR="00613D98">
        <w:rPr>
          <w:rFonts w:ascii="Arial" w:hAnsi="Arial"/>
          <w:i/>
          <w:sz w:val="22"/>
          <w:szCs w:val="22"/>
          <w:u w:val="single"/>
          <w:lang w:eastAsia="zh-CN"/>
        </w:rPr>
        <w:t xml:space="preserve"> methodology</w:t>
      </w:r>
      <w:r w:rsidR="003E13B7">
        <w:rPr>
          <w:rFonts w:ascii="Arial" w:hAnsi="Arial"/>
          <w:i/>
          <w:sz w:val="22"/>
          <w:szCs w:val="22"/>
          <w:u w:val="single"/>
          <w:lang w:eastAsia="zh-CN"/>
        </w:rPr>
        <w:t xml:space="preserve"> to identify cancer subtypes </w:t>
      </w:r>
      <w:r w:rsidR="00AB30B9">
        <w:rPr>
          <w:rFonts w:ascii="Arial" w:hAnsi="Arial"/>
          <w:i/>
          <w:sz w:val="22"/>
          <w:szCs w:val="22"/>
          <w:u w:val="single"/>
          <w:lang w:eastAsia="zh-CN"/>
        </w:rPr>
        <w:t xml:space="preserve">in the light of cancer molecular profile including </w:t>
      </w:r>
      <w:r w:rsidR="0089224B">
        <w:rPr>
          <w:rFonts w:ascii="Arial" w:hAnsi="Arial"/>
          <w:i/>
          <w:sz w:val="22"/>
          <w:szCs w:val="22"/>
          <w:u w:val="single"/>
          <w:lang w:eastAsia="zh-CN"/>
        </w:rPr>
        <w:t>m</w:t>
      </w:r>
      <w:r w:rsidR="007F6063">
        <w:rPr>
          <w:rFonts w:ascii="Arial" w:hAnsi="Arial"/>
          <w:i/>
          <w:sz w:val="22"/>
          <w:szCs w:val="22"/>
          <w:u w:val="single"/>
          <w:lang w:eastAsia="zh-CN"/>
        </w:rPr>
        <w:t>utation status, mRNA expression</w:t>
      </w:r>
      <w:r w:rsidR="007F6063">
        <w:rPr>
          <w:rFonts w:ascii="Arial" w:hAnsi="Arial" w:hint="eastAsia"/>
          <w:i/>
          <w:sz w:val="22"/>
          <w:szCs w:val="22"/>
          <w:u w:val="single"/>
          <w:lang w:eastAsia="zh-CN"/>
        </w:rPr>
        <w:t xml:space="preserve">, </w:t>
      </w:r>
      <w:r w:rsidR="0089224B">
        <w:rPr>
          <w:rFonts w:ascii="Arial" w:hAnsi="Arial"/>
          <w:i/>
          <w:sz w:val="22"/>
          <w:szCs w:val="22"/>
          <w:u w:val="single"/>
          <w:lang w:eastAsia="zh-CN"/>
        </w:rPr>
        <w:t xml:space="preserve">methylation level, microRNA expression level, protein expression level, and their interactions. </w:t>
      </w:r>
    </w:p>
    <w:p w14:paraId="27A1E9FF" w14:textId="3FFB5E99" w:rsidR="002116D6" w:rsidRDefault="002116D6" w:rsidP="002C0161">
      <w:pPr>
        <w:rPr>
          <w:rFonts w:ascii="Arial" w:hAnsi="Arial"/>
          <w:sz w:val="22"/>
          <w:szCs w:val="22"/>
          <w:lang w:eastAsia="zh-CN"/>
        </w:rPr>
      </w:pPr>
      <w:r>
        <w:rPr>
          <w:rFonts w:ascii="Arial" w:hAnsi="Arial"/>
          <w:sz w:val="22"/>
          <w:szCs w:val="22"/>
          <w:lang w:eastAsia="zh-CN"/>
        </w:rPr>
        <w:t xml:space="preserve"> </w:t>
      </w:r>
    </w:p>
    <w:p w14:paraId="2968F990" w14:textId="443A70AF" w:rsidR="002116D6" w:rsidRPr="0091457D" w:rsidRDefault="002116D6" w:rsidP="002C0161">
      <w:pPr>
        <w:rPr>
          <w:rFonts w:ascii="Arial" w:hAnsi="Arial"/>
          <w:i/>
          <w:sz w:val="22"/>
          <w:szCs w:val="22"/>
          <w:u w:val="single"/>
          <w:lang w:eastAsia="zh-CN"/>
        </w:rPr>
      </w:pPr>
      <w:r w:rsidRPr="0091457D">
        <w:rPr>
          <w:rFonts w:ascii="Arial" w:hAnsi="Arial"/>
          <w:i/>
          <w:sz w:val="22"/>
          <w:szCs w:val="22"/>
          <w:u w:val="single"/>
          <w:lang w:eastAsia="zh-CN"/>
        </w:rPr>
        <w:t>This contribution will be significant because:</w:t>
      </w:r>
    </w:p>
    <w:p w14:paraId="4B9528B1" w14:textId="15AAA83F" w:rsidR="00AE36DA" w:rsidRDefault="002116D6" w:rsidP="00AE36DA">
      <w:pPr>
        <w:pStyle w:val="ListParagraph"/>
        <w:numPr>
          <w:ilvl w:val="0"/>
          <w:numId w:val="2"/>
        </w:numPr>
        <w:rPr>
          <w:rFonts w:ascii="Arial" w:hAnsi="Arial"/>
          <w:sz w:val="22"/>
          <w:szCs w:val="22"/>
          <w:lang w:eastAsia="zh-CN"/>
        </w:rPr>
      </w:pPr>
      <w:r>
        <w:rPr>
          <w:rFonts w:ascii="Arial" w:hAnsi="Arial"/>
          <w:sz w:val="22"/>
          <w:szCs w:val="22"/>
          <w:lang w:eastAsia="zh-CN"/>
        </w:rPr>
        <w:t>Increasingly available omics data provide</w:t>
      </w:r>
      <w:r>
        <w:rPr>
          <w:rFonts w:ascii="Arial" w:hAnsi="Arial" w:hint="eastAsia"/>
          <w:sz w:val="22"/>
          <w:szCs w:val="22"/>
          <w:lang w:eastAsia="zh-CN"/>
        </w:rPr>
        <w:t xml:space="preserve"> unprecedented opportunity to identify</w:t>
      </w:r>
      <w:r w:rsidR="00561348">
        <w:rPr>
          <w:rFonts w:ascii="Arial" w:hAnsi="Arial" w:hint="eastAsia"/>
          <w:sz w:val="22"/>
          <w:szCs w:val="22"/>
          <w:lang w:eastAsia="zh-CN"/>
        </w:rPr>
        <w:t xml:space="preserve"> the cancer subtypes. The proposed method, MGMCluster, can integrate any omics data to </w:t>
      </w:r>
      <w:del w:id="13" w:author="Dominic LaRoche" w:date="2015-11-19T06:10:00Z">
        <w:r w:rsidR="00561348" w:rsidDel="00AB589A">
          <w:rPr>
            <w:rFonts w:ascii="Arial" w:hAnsi="Arial"/>
            <w:sz w:val="22"/>
            <w:szCs w:val="22"/>
            <w:lang w:eastAsia="zh-CN"/>
          </w:rPr>
          <w:delText>compressively</w:delText>
        </w:r>
        <w:r w:rsidR="00561348" w:rsidDel="00AB589A">
          <w:rPr>
            <w:rFonts w:ascii="Arial" w:hAnsi="Arial" w:hint="eastAsia"/>
            <w:sz w:val="22"/>
            <w:szCs w:val="22"/>
            <w:lang w:eastAsia="zh-CN"/>
          </w:rPr>
          <w:delText xml:space="preserve"> </w:delText>
        </w:r>
      </w:del>
      <w:ins w:id="14" w:author="Dominic LaRoche" w:date="2015-11-19T06:10:00Z">
        <w:r w:rsidR="00AB589A">
          <w:rPr>
            <w:rFonts w:ascii="Arial" w:hAnsi="Arial"/>
            <w:sz w:val="22"/>
            <w:szCs w:val="22"/>
            <w:lang w:eastAsia="zh-CN"/>
          </w:rPr>
          <w:t>compre</w:t>
        </w:r>
        <w:r w:rsidR="00AB589A">
          <w:rPr>
            <w:rFonts w:ascii="Arial" w:hAnsi="Arial"/>
            <w:sz w:val="22"/>
            <w:szCs w:val="22"/>
            <w:lang w:eastAsia="zh-CN"/>
          </w:rPr>
          <w:t>hen</w:t>
        </w:r>
        <w:r w:rsidR="00AB589A">
          <w:rPr>
            <w:rFonts w:ascii="Arial" w:hAnsi="Arial"/>
            <w:sz w:val="22"/>
            <w:szCs w:val="22"/>
            <w:lang w:eastAsia="zh-CN"/>
          </w:rPr>
          <w:t>sively</w:t>
        </w:r>
        <w:r w:rsidR="00AB589A">
          <w:rPr>
            <w:rFonts w:ascii="Arial" w:hAnsi="Arial" w:hint="eastAsia"/>
            <w:sz w:val="22"/>
            <w:szCs w:val="22"/>
            <w:lang w:eastAsia="zh-CN"/>
          </w:rPr>
          <w:t xml:space="preserve"> </w:t>
        </w:r>
      </w:ins>
      <w:r w:rsidR="00AE36DA">
        <w:rPr>
          <w:rFonts w:ascii="Arial" w:hAnsi="Arial" w:hint="eastAsia"/>
          <w:sz w:val="22"/>
          <w:szCs w:val="22"/>
          <w:lang w:eastAsia="zh-CN"/>
        </w:rPr>
        <w:t>classify cancer subtype.</w:t>
      </w:r>
    </w:p>
    <w:p w14:paraId="17051041" w14:textId="5B1BE114" w:rsidR="009E1A9D" w:rsidRPr="009E1A9D" w:rsidRDefault="009E1A9D" w:rsidP="009E1A9D">
      <w:pPr>
        <w:pStyle w:val="ListParagraph"/>
        <w:numPr>
          <w:ilvl w:val="0"/>
          <w:numId w:val="2"/>
        </w:numPr>
        <w:rPr>
          <w:rFonts w:ascii="Arial" w:hAnsi="Arial"/>
          <w:sz w:val="22"/>
          <w:szCs w:val="22"/>
          <w:lang w:eastAsia="zh-CN"/>
        </w:rPr>
      </w:pPr>
      <w:r>
        <w:rPr>
          <w:rFonts w:ascii="Arial" w:hAnsi="Arial"/>
          <w:sz w:val="22"/>
          <w:szCs w:val="22"/>
          <w:lang w:eastAsia="zh-CN"/>
        </w:rPr>
        <w:t>Successful classification of cancer patients is the corner stone of precision medicine. Comparing to other me</w:t>
      </w:r>
      <w:r>
        <w:rPr>
          <w:rFonts w:ascii="Arial" w:hAnsi="Arial" w:hint="eastAsia"/>
          <w:sz w:val="22"/>
          <w:szCs w:val="22"/>
          <w:lang w:eastAsia="zh-CN"/>
        </w:rPr>
        <w:t>thods that classify</w:t>
      </w:r>
      <w:del w:id="15" w:author="Dominic LaRoche" w:date="2015-11-19T06:11:00Z">
        <w:r w:rsidDel="00AB589A">
          <w:rPr>
            <w:rFonts w:ascii="Arial" w:hAnsi="Arial" w:hint="eastAsia"/>
            <w:sz w:val="22"/>
            <w:szCs w:val="22"/>
            <w:lang w:eastAsia="zh-CN"/>
          </w:rPr>
          <w:delText>ing</w:delText>
        </w:r>
      </w:del>
      <w:r>
        <w:rPr>
          <w:rFonts w:ascii="Arial" w:hAnsi="Arial" w:hint="eastAsia"/>
          <w:sz w:val="22"/>
          <w:szCs w:val="22"/>
          <w:lang w:eastAsia="zh-CN"/>
        </w:rPr>
        <w:t xml:space="preserve"> cancer subtypes by integrating multi omics data, MGMCluster </w:t>
      </w:r>
      <w:r>
        <w:rPr>
          <w:rFonts w:ascii="Arial" w:hAnsi="Arial"/>
          <w:sz w:val="22"/>
          <w:szCs w:val="22"/>
          <w:lang w:eastAsia="zh-CN"/>
        </w:rPr>
        <w:t xml:space="preserve">identifies cancer subtypes in a more accurate manner since it examines not only the status of the </w:t>
      </w:r>
      <w:r w:rsidR="00D23F2E">
        <w:rPr>
          <w:rFonts w:ascii="Arial" w:hAnsi="Arial"/>
          <w:sz w:val="22"/>
          <w:szCs w:val="22"/>
          <w:lang w:eastAsia="zh-CN"/>
        </w:rPr>
        <w:t>molecular entities</w:t>
      </w:r>
      <w:r>
        <w:rPr>
          <w:rFonts w:ascii="Arial" w:hAnsi="Arial"/>
          <w:sz w:val="22"/>
          <w:szCs w:val="22"/>
          <w:lang w:eastAsia="zh-CN"/>
        </w:rPr>
        <w:t xml:space="preserve"> of all omic measures but also the interactions among the entities of the same and different omic measures.</w:t>
      </w:r>
    </w:p>
    <w:p w14:paraId="15CA1CFF" w14:textId="5ABCEFBB" w:rsidR="00AE36DA" w:rsidRDefault="00AE36DA" w:rsidP="00AE36DA">
      <w:pPr>
        <w:pStyle w:val="ListParagraph"/>
        <w:numPr>
          <w:ilvl w:val="0"/>
          <w:numId w:val="2"/>
        </w:numPr>
        <w:rPr>
          <w:rFonts w:ascii="Arial" w:hAnsi="Arial"/>
          <w:sz w:val="22"/>
          <w:szCs w:val="22"/>
          <w:lang w:eastAsia="zh-CN"/>
        </w:rPr>
      </w:pPr>
      <w:r>
        <w:rPr>
          <w:rFonts w:ascii="Arial" w:hAnsi="Arial"/>
          <w:sz w:val="22"/>
          <w:szCs w:val="22"/>
          <w:lang w:eastAsia="zh-CN"/>
        </w:rPr>
        <w:t>Discovering</w:t>
      </w:r>
      <w:r>
        <w:rPr>
          <w:rFonts w:ascii="Arial" w:hAnsi="Arial" w:hint="eastAsia"/>
          <w:sz w:val="22"/>
          <w:szCs w:val="22"/>
          <w:lang w:eastAsia="zh-CN"/>
        </w:rPr>
        <w:t xml:space="preserve"> </w:t>
      </w:r>
      <w:r>
        <w:rPr>
          <w:rFonts w:ascii="Arial" w:hAnsi="Arial"/>
          <w:sz w:val="22"/>
          <w:szCs w:val="22"/>
          <w:lang w:eastAsia="zh-CN"/>
        </w:rPr>
        <w:t>similarities</w:t>
      </w:r>
      <w:r>
        <w:rPr>
          <w:rFonts w:ascii="Arial" w:hAnsi="Arial" w:hint="eastAsia"/>
          <w:sz w:val="22"/>
          <w:szCs w:val="22"/>
          <w:lang w:eastAsia="zh-CN"/>
        </w:rPr>
        <w:t xml:space="preserve"> between subtypes of different cancers </w:t>
      </w:r>
      <w:del w:id="16" w:author="Dominic LaRoche" w:date="2015-11-19T06:12:00Z">
        <w:r w:rsidDel="00AB589A">
          <w:rPr>
            <w:rFonts w:ascii="Arial" w:hAnsi="Arial" w:hint="eastAsia"/>
            <w:sz w:val="22"/>
            <w:szCs w:val="22"/>
            <w:lang w:eastAsia="zh-CN"/>
          </w:rPr>
          <w:delText xml:space="preserve">provides a </w:delText>
        </w:r>
        <w:r w:rsidDel="00AB589A">
          <w:rPr>
            <w:rFonts w:ascii="Arial" w:hAnsi="Arial"/>
            <w:sz w:val="22"/>
            <w:szCs w:val="22"/>
            <w:lang w:eastAsia="zh-CN"/>
          </w:rPr>
          <w:delText>potential</w:delText>
        </w:r>
        <w:r w:rsidDel="00AB589A">
          <w:rPr>
            <w:rFonts w:ascii="Arial" w:hAnsi="Arial" w:hint="eastAsia"/>
            <w:sz w:val="22"/>
            <w:szCs w:val="22"/>
            <w:lang w:eastAsia="zh-CN"/>
          </w:rPr>
          <w:delText xml:space="preserve"> possibility of </w:delText>
        </w:r>
        <w:r w:rsidR="007F6063" w:rsidDel="00AB589A">
          <w:rPr>
            <w:rFonts w:ascii="Arial" w:hAnsi="Arial" w:hint="eastAsia"/>
            <w:sz w:val="22"/>
            <w:szCs w:val="22"/>
            <w:lang w:eastAsia="zh-CN"/>
          </w:rPr>
          <w:delText>drug repositioning</w:delText>
        </w:r>
      </w:del>
      <w:ins w:id="17" w:author="Dominic LaRoche" w:date="2015-11-19T06:12:00Z">
        <w:r w:rsidR="00AB589A">
          <w:rPr>
            <w:rFonts w:ascii="Arial" w:hAnsi="Arial"/>
            <w:sz w:val="22"/>
            <w:szCs w:val="22"/>
            <w:lang w:eastAsia="zh-CN"/>
          </w:rPr>
          <w:t>has previously enabled the repositioning of therapies</w:t>
        </w:r>
      </w:ins>
      <w:r w:rsidR="00F41138">
        <w:rPr>
          <w:rFonts w:ascii="Arial" w:hAnsi="Arial"/>
          <w:sz w:val="22"/>
          <w:szCs w:val="22"/>
          <w:lang w:eastAsia="zh-CN"/>
        </w:rPr>
        <w:t>.</w:t>
      </w:r>
      <w:ins w:id="18" w:author="Dominic LaRoche" w:date="2015-11-19T06:13:00Z">
        <w:r w:rsidR="00AB589A">
          <w:rPr>
            <w:rFonts w:ascii="Arial" w:hAnsi="Arial"/>
            <w:sz w:val="22"/>
            <w:szCs w:val="22"/>
            <w:lang w:eastAsia="zh-CN"/>
          </w:rPr>
          <w:t xml:space="preserve">  Our method will potent</w:t>
        </w:r>
      </w:ins>
      <w:ins w:id="19" w:author="Dominic LaRoche" w:date="2015-11-19T06:14:00Z">
        <w:r w:rsidR="00AB589A">
          <w:rPr>
            <w:rFonts w:ascii="Arial" w:hAnsi="Arial"/>
            <w:sz w:val="22"/>
            <w:szCs w:val="22"/>
            <w:lang w:eastAsia="zh-CN"/>
          </w:rPr>
          <w:t>ially open up a large number of new candidates for this approach.</w:t>
        </w:r>
      </w:ins>
      <w:r>
        <w:rPr>
          <w:rFonts w:ascii="Arial" w:hAnsi="Arial" w:hint="eastAsia"/>
          <w:sz w:val="22"/>
          <w:szCs w:val="22"/>
          <w:lang w:eastAsia="zh-CN"/>
        </w:rPr>
        <w:t xml:space="preserve"> </w:t>
      </w:r>
    </w:p>
    <w:p w14:paraId="23E07C0A" w14:textId="3A850F32" w:rsidR="00AE36DA" w:rsidRDefault="00AB589A" w:rsidP="00AE36DA">
      <w:pPr>
        <w:pStyle w:val="ListParagraph"/>
        <w:numPr>
          <w:ilvl w:val="0"/>
          <w:numId w:val="2"/>
        </w:numPr>
        <w:rPr>
          <w:rFonts w:ascii="Arial" w:hAnsi="Arial"/>
          <w:sz w:val="22"/>
          <w:szCs w:val="22"/>
          <w:lang w:eastAsia="zh-CN"/>
        </w:rPr>
      </w:pPr>
      <w:ins w:id="20" w:author="Dominic LaRoche" w:date="2015-11-19T06:16:00Z">
        <w:r>
          <w:rPr>
            <w:rFonts w:ascii="Arial" w:hAnsi="Arial"/>
            <w:sz w:val="22"/>
            <w:szCs w:val="22"/>
            <w:lang w:eastAsia="zh-CN"/>
          </w:rPr>
          <w:t xml:space="preserve">MGMCluster will </w:t>
        </w:r>
      </w:ins>
      <w:ins w:id="21" w:author="Dominic LaRoche" w:date="2015-11-19T06:17:00Z">
        <w:r>
          <w:rPr>
            <w:rFonts w:ascii="Arial" w:hAnsi="Arial"/>
            <w:sz w:val="22"/>
            <w:szCs w:val="22"/>
            <w:lang w:eastAsia="zh-CN"/>
          </w:rPr>
          <w:t>p</w:t>
        </w:r>
      </w:ins>
      <w:commentRangeStart w:id="22"/>
      <w:del w:id="23" w:author="Dominic LaRoche" w:date="2015-11-19T06:17:00Z">
        <w:r w:rsidR="00AE36DA" w:rsidDel="00AB589A">
          <w:rPr>
            <w:rFonts w:ascii="Arial" w:hAnsi="Arial"/>
            <w:sz w:val="22"/>
            <w:szCs w:val="22"/>
            <w:lang w:eastAsia="zh-CN"/>
          </w:rPr>
          <w:delText>P</w:delText>
        </w:r>
      </w:del>
      <w:r w:rsidR="00AE36DA">
        <w:rPr>
          <w:rFonts w:ascii="Arial" w:hAnsi="Arial" w:hint="eastAsia"/>
          <w:sz w:val="22"/>
          <w:szCs w:val="22"/>
          <w:lang w:eastAsia="zh-CN"/>
        </w:rPr>
        <w:t>rovide</w:t>
      </w:r>
      <w:del w:id="24" w:author="Dominic LaRoche" w:date="2015-11-19T06:17:00Z">
        <w:r w:rsidR="00AE36DA" w:rsidDel="00AB589A">
          <w:rPr>
            <w:rFonts w:ascii="Arial" w:hAnsi="Arial" w:hint="eastAsia"/>
            <w:sz w:val="22"/>
            <w:szCs w:val="22"/>
            <w:lang w:eastAsia="zh-CN"/>
          </w:rPr>
          <w:delText>s</w:delText>
        </w:r>
      </w:del>
      <w:r w:rsidR="00AE36DA">
        <w:rPr>
          <w:rFonts w:ascii="Arial" w:hAnsi="Arial" w:hint="eastAsia"/>
          <w:sz w:val="22"/>
          <w:szCs w:val="22"/>
          <w:lang w:eastAsia="zh-CN"/>
        </w:rPr>
        <w:t xml:space="preserve"> knowledge of the heterogeneity </w:t>
      </w:r>
      <w:r w:rsidR="00F41138">
        <w:rPr>
          <w:rFonts w:ascii="Arial" w:hAnsi="Arial"/>
          <w:sz w:val="22"/>
          <w:szCs w:val="22"/>
          <w:lang w:eastAsia="zh-CN"/>
        </w:rPr>
        <w:t>and the</w:t>
      </w:r>
      <w:r w:rsidR="00AE36DA">
        <w:rPr>
          <w:rFonts w:ascii="Arial" w:hAnsi="Arial" w:hint="eastAsia"/>
          <w:sz w:val="22"/>
          <w:szCs w:val="22"/>
          <w:lang w:eastAsia="zh-CN"/>
        </w:rPr>
        <w:t xml:space="preserve"> different molecular causes of cancers</w:t>
      </w:r>
      <w:commentRangeEnd w:id="22"/>
      <w:r>
        <w:rPr>
          <w:rStyle w:val="CommentReference"/>
        </w:rPr>
        <w:commentReference w:id="22"/>
      </w:r>
      <w:r w:rsidR="00AE36DA">
        <w:rPr>
          <w:rFonts w:ascii="Arial" w:hAnsi="Arial" w:hint="eastAsia"/>
          <w:sz w:val="22"/>
          <w:szCs w:val="22"/>
          <w:lang w:eastAsia="zh-CN"/>
        </w:rPr>
        <w:t>.</w:t>
      </w:r>
    </w:p>
    <w:p w14:paraId="1ED38E49" w14:textId="77777777" w:rsidR="00F41138" w:rsidRDefault="00F41138" w:rsidP="00AE36DA">
      <w:pPr>
        <w:rPr>
          <w:rFonts w:ascii="Arial" w:hAnsi="Arial"/>
          <w:sz w:val="22"/>
          <w:szCs w:val="22"/>
          <w:lang w:eastAsia="zh-CN"/>
        </w:rPr>
      </w:pPr>
    </w:p>
    <w:p w14:paraId="42C5C5F4" w14:textId="525DE174" w:rsidR="00AE36DA" w:rsidRDefault="00F41138" w:rsidP="00AE36DA">
      <w:pPr>
        <w:rPr>
          <w:rFonts w:ascii="Arial" w:hAnsi="Arial"/>
          <w:sz w:val="22"/>
          <w:szCs w:val="22"/>
          <w:lang w:eastAsia="zh-CN"/>
        </w:rPr>
      </w:pPr>
      <w:r>
        <w:rPr>
          <w:rFonts w:ascii="Arial" w:hAnsi="Arial"/>
          <w:sz w:val="22"/>
          <w:szCs w:val="22"/>
          <w:lang w:eastAsia="zh-CN"/>
        </w:rPr>
        <w:t xml:space="preserve">At the completion of this study, we will provide open access software to the research community. This software will allow researchers </w:t>
      </w:r>
      <w:r w:rsidR="0091457D">
        <w:rPr>
          <w:rFonts w:ascii="Arial" w:hAnsi="Arial"/>
          <w:sz w:val="22"/>
          <w:szCs w:val="22"/>
          <w:lang w:eastAsia="zh-CN"/>
        </w:rPr>
        <w:t xml:space="preserve">to identify the subtypes of their patients </w:t>
      </w:r>
      <w:r w:rsidR="0091457D">
        <w:rPr>
          <w:rFonts w:ascii="Arial" w:hAnsi="Arial" w:hint="eastAsia"/>
          <w:sz w:val="22"/>
          <w:szCs w:val="22"/>
          <w:lang w:eastAsia="zh-CN"/>
        </w:rPr>
        <w:t xml:space="preserve">by </w:t>
      </w:r>
      <w:r w:rsidR="0091457D">
        <w:rPr>
          <w:rFonts w:ascii="Arial" w:hAnsi="Arial"/>
          <w:sz w:val="22"/>
          <w:szCs w:val="22"/>
          <w:lang w:eastAsia="zh-CN"/>
        </w:rPr>
        <w:t>integrating</w:t>
      </w:r>
      <w:r>
        <w:rPr>
          <w:rFonts w:ascii="Arial" w:hAnsi="Arial"/>
          <w:sz w:val="22"/>
          <w:szCs w:val="22"/>
          <w:lang w:eastAsia="zh-CN"/>
        </w:rPr>
        <w:t xml:space="preserve"> </w:t>
      </w:r>
      <w:del w:id="25" w:author="Dominic LaRoche" w:date="2015-11-19T06:17:00Z">
        <w:r w:rsidDel="00AB589A">
          <w:rPr>
            <w:rFonts w:ascii="Arial" w:hAnsi="Arial"/>
            <w:sz w:val="22"/>
            <w:szCs w:val="22"/>
            <w:lang w:eastAsia="zh-CN"/>
          </w:rPr>
          <w:delText>any omics data they have</w:delText>
        </w:r>
      </w:del>
      <w:ins w:id="26" w:author="Dominic LaRoche" w:date="2015-11-19T06:17:00Z">
        <w:r w:rsidR="00AB589A">
          <w:rPr>
            <w:rFonts w:ascii="Arial" w:hAnsi="Arial"/>
            <w:sz w:val="22"/>
            <w:szCs w:val="22"/>
            <w:lang w:eastAsia="zh-CN"/>
          </w:rPr>
          <w:t>their own omics data</w:t>
        </w:r>
      </w:ins>
      <w:r>
        <w:rPr>
          <w:rFonts w:ascii="Arial" w:hAnsi="Arial"/>
          <w:sz w:val="22"/>
          <w:szCs w:val="22"/>
          <w:lang w:eastAsia="zh-CN"/>
        </w:rPr>
        <w:t xml:space="preserve">. Correct identification of cancer patient subtype will enable </w:t>
      </w:r>
      <w:r w:rsidR="008B332C">
        <w:rPr>
          <w:rFonts w:ascii="Arial" w:hAnsi="Arial"/>
          <w:sz w:val="22"/>
          <w:szCs w:val="22"/>
          <w:lang w:eastAsia="zh-CN"/>
        </w:rPr>
        <w:t>precision medicine. Moreover, MGMCluster will shed light on the common molecular causes of the same cancer subtypes.</w:t>
      </w:r>
    </w:p>
    <w:p w14:paraId="39FC1B39" w14:textId="77777777" w:rsidR="008B332C" w:rsidRDefault="008B332C" w:rsidP="00AE36DA">
      <w:pPr>
        <w:rPr>
          <w:rFonts w:ascii="Arial" w:hAnsi="Arial"/>
          <w:sz w:val="22"/>
          <w:szCs w:val="22"/>
          <w:lang w:eastAsia="zh-CN"/>
        </w:rPr>
      </w:pPr>
    </w:p>
    <w:p w14:paraId="17AD2DC8" w14:textId="78695713" w:rsidR="008B332C" w:rsidRDefault="008B332C" w:rsidP="00AE36DA">
      <w:pPr>
        <w:rPr>
          <w:rFonts w:ascii="Arial" w:hAnsi="Arial"/>
          <w:b/>
          <w:sz w:val="22"/>
          <w:szCs w:val="22"/>
          <w:lang w:eastAsia="zh-CN"/>
        </w:rPr>
      </w:pPr>
      <w:r>
        <w:rPr>
          <w:rFonts w:ascii="Arial" w:hAnsi="Arial"/>
          <w:b/>
          <w:sz w:val="22"/>
          <w:szCs w:val="22"/>
          <w:lang w:eastAsia="zh-CN"/>
        </w:rPr>
        <w:t>INNOV</w:t>
      </w:r>
      <w:r>
        <w:rPr>
          <w:rFonts w:ascii="Arial" w:hAnsi="Arial"/>
          <w:b/>
          <w:sz w:val="22"/>
          <w:szCs w:val="22"/>
          <w:lang w:eastAsia="zh-CN"/>
        </w:rPr>
        <w:tab/>
        <w:t>ATION.</w:t>
      </w:r>
    </w:p>
    <w:p w14:paraId="2EC4AEA1" w14:textId="77777777" w:rsidR="0091457D" w:rsidRDefault="008B332C" w:rsidP="00AE36DA">
      <w:pPr>
        <w:rPr>
          <w:rFonts w:ascii="Arial" w:hAnsi="Arial"/>
          <w:sz w:val="22"/>
          <w:szCs w:val="22"/>
          <w:lang w:eastAsia="zh-CN"/>
        </w:rPr>
      </w:pPr>
      <w:r>
        <w:rPr>
          <w:rFonts w:ascii="Arial" w:hAnsi="Arial"/>
          <w:sz w:val="22"/>
          <w:szCs w:val="22"/>
          <w:lang w:eastAsia="zh-CN"/>
        </w:rPr>
        <w:t xml:space="preserve">Most current </w:t>
      </w:r>
      <w:r w:rsidR="00BF7075">
        <w:rPr>
          <w:rFonts w:ascii="Arial" w:hAnsi="Arial"/>
          <w:sz w:val="22"/>
          <w:szCs w:val="22"/>
          <w:lang w:eastAsia="zh-CN"/>
        </w:rPr>
        <w:t xml:space="preserve">cancer subtype </w:t>
      </w:r>
      <w:r>
        <w:rPr>
          <w:rFonts w:ascii="Arial" w:hAnsi="Arial"/>
          <w:sz w:val="22"/>
          <w:szCs w:val="22"/>
          <w:lang w:eastAsia="zh-CN"/>
        </w:rPr>
        <w:t>clu</w:t>
      </w:r>
      <w:r w:rsidR="00147B18">
        <w:rPr>
          <w:rFonts w:ascii="Arial" w:hAnsi="Arial"/>
          <w:sz w:val="22"/>
          <w:szCs w:val="22"/>
          <w:lang w:eastAsia="zh-CN"/>
        </w:rPr>
        <w:t xml:space="preserve">stering approaches only utilize a single type of omics data. </w:t>
      </w:r>
      <w:r w:rsidR="00BF7075">
        <w:rPr>
          <w:rFonts w:ascii="Arial" w:hAnsi="Arial"/>
          <w:sz w:val="22"/>
          <w:szCs w:val="22"/>
          <w:lang w:eastAsia="zh-CN"/>
        </w:rPr>
        <w:t>Patients with similar profile at some omics levels but distinct profiles at other omics level</w:t>
      </w:r>
      <w:r w:rsidR="00147B18">
        <w:rPr>
          <w:rFonts w:ascii="Arial" w:hAnsi="Arial"/>
          <w:sz w:val="22"/>
          <w:szCs w:val="22"/>
          <w:lang w:eastAsia="zh-CN"/>
        </w:rPr>
        <w:t xml:space="preserve"> </w:t>
      </w:r>
      <w:r w:rsidR="00BF7075">
        <w:rPr>
          <w:rFonts w:ascii="Arial" w:hAnsi="Arial"/>
          <w:sz w:val="22"/>
          <w:szCs w:val="22"/>
          <w:lang w:eastAsia="zh-CN"/>
        </w:rPr>
        <w:t xml:space="preserve">may be mistakenly clustered together. </w:t>
      </w:r>
      <w:r w:rsidR="00C277B3">
        <w:rPr>
          <w:rFonts w:ascii="Arial" w:hAnsi="Arial" w:hint="eastAsia"/>
          <w:sz w:val="22"/>
          <w:szCs w:val="22"/>
          <w:lang w:eastAsia="zh-CN"/>
        </w:rPr>
        <w:t>O</w:t>
      </w:r>
      <w:r w:rsidR="00BF7075">
        <w:rPr>
          <w:rFonts w:ascii="Arial" w:hAnsi="Arial" w:hint="eastAsia"/>
          <w:sz w:val="22"/>
          <w:szCs w:val="22"/>
          <w:lang w:eastAsia="zh-CN"/>
        </w:rPr>
        <w:t>nly a few methods</w:t>
      </w:r>
      <w:r w:rsidR="0091457D">
        <w:rPr>
          <w:rFonts w:ascii="Arial" w:hAnsi="Arial" w:hint="eastAsia"/>
          <w:sz w:val="22"/>
          <w:szCs w:val="22"/>
          <w:lang w:eastAsia="zh-CN"/>
        </w:rPr>
        <w:t xml:space="preserve"> are</w:t>
      </w:r>
      <w:r w:rsidR="00BF7075">
        <w:rPr>
          <w:rFonts w:ascii="Arial" w:hAnsi="Arial" w:hint="eastAsia"/>
          <w:sz w:val="22"/>
          <w:szCs w:val="22"/>
          <w:lang w:eastAsia="zh-CN"/>
        </w:rPr>
        <w:t xml:space="preserve"> </w:t>
      </w:r>
      <w:r w:rsidR="00BF7075">
        <w:rPr>
          <w:rFonts w:ascii="Arial" w:hAnsi="Arial"/>
          <w:sz w:val="22"/>
          <w:szCs w:val="22"/>
          <w:lang w:eastAsia="zh-CN"/>
        </w:rPr>
        <w:t>available</w:t>
      </w:r>
      <w:r w:rsidR="00BF7075">
        <w:rPr>
          <w:rFonts w:ascii="Arial" w:hAnsi="Arial" w:hint="eastAsia"/>
          <w:sz w:val="22"/>
          <w:szCs w:val="22"/>
          <w:lang w:eastAsia="zh-CN"/>
        </w:rPr>
        <w:t xml:space="preserve"> for integrating multi omics data to cluster cancer subtypes. However, none of these integrative methods </w:t>
      </w:r>
      <w:r w:rsidR="00C277B3">
        <w:rPr>
          <w:rFonts w:ascii="Arial" w:hAnsi="Arial" w:hint="eastAsia"/>
          <w:sz w:val="22"/>
          <w:szCs w:val="22"/>
          <w:lang w:eastAsia="zh-CN"/>
        </w:rPr>
        <w:t xml:space="preserve">takes the interaction between omic measures into consideration. </w:t>
      </w:r>
    </w:p>
    <w:p w14:paraId="3433506E" w14:textId="77777777" w:rsidR="0091457D" w:rsidRDefault="0091457D" w:rsidP="00AE36DA">
      <w:pPr>
        <w:rPr>
          <w:rFonts w:ascii="Arial" w:hAnsi="Arial"/>
          <w:i/>
          <w:sz w:val="22"/>
          <w:szCs w:val="22"/>
          <w:u w:val="single"/>
          <w:lang w:eastAsia="zh-CN"/>
        </w:rPr>
      </w:pPr>
    </w:p>
    <w:p w14:paraId="1ACA3C52" w14:textId="4A6C34D3" w:rsidR="00C277B3" w:rsidRDefault="00C277B3" w:rsidP="00AE36DA">
      <w:pPr>
        <w:rPr>
          <w:rFonts w:ascii="Arial" w:hAnsi="Arial"/>
          <w:sz w:val="22"/>
          <w:szCs w:val="22"/>
          <w:lang w:eastAsia="zh-CN"/>
        </w:rPr>
      </w:pPr>
      <w:r w:rsidRPr="00C277B3">
        <w:rPr>
          <w:rFonts w:ascii="Arial" w:hAnsi="Arial" w:hint="eastAsia"/>
          <w:i/>
          <w:sz w:val="22"/>
          <w:szCs w:val="22"/>
          <w:u w:val="single"/>
          <w:lang w:eastAsia="zh-CN"/>
        </w:rPr>
        <w:t xml:space="preserve">The proposed research is innovative </w:t>
      </w:r>
      <w:r w:rsidRPr="00C277B3">
        <w:rPr>
          <w:rFonts w:ascii="Arial" w:hAnsi="Arial"/>
          <w:i/>
          <w:sz w:val="22"/>
          <w:szCs w:val="22"/>
          <w:u w:val="single"/>
          <w:lang w:eastAsia="zh-CN"/>
        </w:rPr>
        <w:t>because</w:t>
      </w:r>
      <w:r>
        <w:rPr>
          <w:rFonts w:ascii="Arial" w:hAnsi="Arial" w:hint="eastAsia"/>
          <w:i/>
          <w:sz w:val="22"/>
          <w:szCs w:val="22"/>
          <w:u w:val="single"/>
          <w:lang w:eastAsia="zh-CN"/>
        </w:rPr>
        <w:t>:</w:t>
      </w:r>
      <w:r>
        <w:rPr>
          <w:rFonts w:ascii="Arial" w:hAnsi="Arial" w:hint="eastAsia"/>
          <w:sz w:val="22"/>
          <w:szCs w:val="22"/>
          <w:lang w:eastAsia="zh-CN"/>
        </w:rPr>
        <w:t xml:space="preserve"> </w:t>
      </w:r>
    </w:p>
    <w:p w14:paraId="711CA652" w14:textId="49EEFA1D" w:rsidR="00D23F2E" w:rsidRDefault="00C277B3" w:rsidP="00D23F2E">
      <w:pPr>
        <w:pStyle w:val="ListParagraph"/>
        <w:numPr>
          <w:ilvl w:val="0"/>
          <w:numId w:val="3"/>
        </w:numPr>
        <w:rPr>
          <w:rFonts w:ascii="Arial" w:hAnsi="Arial"/>
          <w:sz w:val="22"/>
          <w:szCs w:val="22"/>
          <w:lang w:eastAsia="zh-CN"/>
        </w:rPr>
      </w:pPr>
      <w:r w:rsidRPr="00C277B3">
        <w:rPr>
          <w:rFonts w:ascii="Arial" w:hAnsi="Arial" w:hint="eastAsia"/>
          <w:sz w:val="22"/>
          <w:szCs w:val="22"/>
          <w:lang w:eastAsia="zh-CN"/>
        </w:rPr>
        <w:t xml:space="preserve">This is the first </w:t>
      </w:r>
      <w:r w:rsidRPr="00C277B3">
        <w:rPr>
          <w:rFonts w:ascii="Arial" w:hAnsi="Arial"/>
          <w:sz w:val="22"/>
          <w:szCs w:val="22"/>
          <w:lang w:eastAsia="zh-CN"/>
        </w:rPr>
        <w:t>research</w:t>
      </w:r>
      <w:r w:rsidRPr="00C277B3">
        <w:rPr>
          <w:rFonts w:ascii="Arial" w:hAnsi="Arial" w:hint="eastAsia"/>
          <w:sz w:val="22"/>
          <w:szCs w:val="22"/>
          <w:lang w:eastAsia="zh-CN"/>
        </w:rPr>
        <w:t xml:space="preserve"> that studies the cancer subtypes based on both</w:t>
      </w:r>
      <w:r w:rsidRPr="00C277B3">
        <w:rPr>
          <w:rFonts w:ascii="Arial" w:hAnsi="Arial"/>
          <w:sz w:val="22"/>
          <w:szCs w:val="22"/>
          <w:lang w:eastAsia="zh-CN"/>
        </w:rPr>
        <w:t xml:space="preserve"> interactions among the </w:t>
      </w:r>
      <w:r w:rsidR="00D23F2E">
        <w:rPr>
          <w:rFonts w:ascii="Arial" w:hAnsi="Arial"/>
          <w:sz w:val="22"/>
          <w:szCs w:val="22"/>
          <w:lang w:eastAsia="zh-CN"/>
        </w:rPr>
        <w:t>molecular entities</w:t>
      </w:r>
      <w:r w:rsidRPr="00C277B3">
        <w:rPr>
          <w:rFonts w:ascii="Arial" w:hAnsi="Arial"/>
          <w:sz w:val="22"/>
          <w:szCs w:val="22"/>
          <w:lang w:eastAsia="zh-CN"/>
        </w:rPr>
        <w:t xml:space="preserve"> of the same and different omic measures</w:t>
      </w:r>
      <w:r w:rsidRPr="00C277B3">
        <w:rPr>
          <w:rFonts w:ascii="Arial" w:hAnsi="Arial" w:hint="eastAsia"/>
          <w:sz w:val="22"/>
          <w:szCs w:val="22"/>
          <w:lang w:eastAsia="zh-CN"/>
        </w:rPr>
        <w:t xml:space="preserve"> and the status of all entities.</w:t>
      </w:r>
    </w:p>
    <w:p w14:paraId="7C3E700E" w14:textId="1239F454" w:rsidR="008B332C" w:rsidRDefault="00C277B3" w:rsidP="00D23F2E">
      <w:pPr>
        <w:pStyle w:val="ListParagraph"/>
        <w:numPr>
          <w:ilvl w:val="0"/>
          <w:numId w:val="3"/>
        </w:numPr>
        <w:rPr>
          <w:rFonts w:ascii="Arial" w:hAnsi="Arial"/>
          <w:sz w:val="22"/>
          <w:szCs w:val="22"/>
          <w:lang w:eastAsia="zh-CN"/>
        </w:rPr>
      </w:pPr>
      <w:r w:rsidRPr="00D23F2E">
        <w:rPr>
          <w:rFonts w:ascii="Arial" w:hAnsi="Arial" w:hint="eastAsia"/>
          <w:sz w:val="22"/>
          <w:szCs w:val="22"/>
          <w:lang w:eastAsia="zh-CN"/>
        </w:rPr>
        <w:t xml:space="preserve">Our method incorporates the first graphical model that captures the joint distribution of multi omics data. </w:t>
      </w:r>
      <w:r w:rsidR="00D23F2E" w:rsidRPr="00D23F2E">
        <w:rPr>
          <w:rFonts w:ascii="Arial" w:hAnsi="Arial" w:hint="eastAsia"/>
          <w:sz w:val="22"/>
          <w:szCs w:val="22"/>
          <w:lang w:eastAsia="zh-CN"/>
        </w:rPr>
        <w:t>This state of the art mixed graphical model</w:t>
      </w:r>
      <w:r w:rsidR="00D23F2E">
        <w:rPr>
          <w:rFonts w:ascii="Arial" w:hAnsi="Arial" w:hint="eastAsia"/>
          <w:sz w:val="22"/>
          <w:szCs w:val="22"/>
          <w:lang w:eastAsia="zh-CN"/>
        </w:rPr>
        <w:t xml:space="preserve"> allows us to model the status of each </w:t>
      </w:r>
      <w:r w:rsidR="00D23F2E">
        <w:rPr>
          <w:rFonts w:ascii="Arial" w:hAnsi="Arial"/>
          <w:sz w:val="22"/>
          <w:szCs w:val="22"/>
          <w:lang w:eastAsia="zh-CN"/>
        </w:rPr>
        <w:t>molecular entity</w:t>
      </w:r>
      <w:r w:rsidR="00D23F2E">
        <w:rPr>
          <w:rFonts w:ascii="Arial" w:hAnsi="Arial" w:hint="eastAsia"/>
          <w:sz w:val="22"/>
          <w:szCs w:val="22"/>
          <w:lang w:eastAsia="zh-CN"/>
        </w:rPr>
        <w:t xml:space="preserve"> as well as the interactions among them.</w:t>
      </w:r>
    </w:p>
    <w:p w14:paraId="00A176D9" w14:textId="5C04DA87" w:rsidR="00376D02" w:rsidRDefault="00D23F2E" w:rsidP="00376D02">
      <w:pPr>
        <w:pStyle w:val="ListParagraph"/>
        <w:numPr>
          <w:ilvl w:val="0"/>
          <w:numId w:val="3"/>
        </w:numPr>
        <w:rPr>
          <w:rFonts w:ascii="Arial" w:hAnsi="Arial"/>
          <w:sz w:val="22"/>
          <w:szCs w:val="22"/>
          <w:lang w:eastAsia="zh-CN"/>
        </w:rPr>
      </w:pPr>
      <w:commentRangeStart w:id="27"/>
      <w:r>
        <w:rPr>
          <w:rFonts w:ascii="Arial" w:hAnsi="Arial" w:hint="eastAsia"/>
          <w:sz w:val="22"/>
          <w:szCs w:val="22"/>
          <w:lang w:eastAsia="zh-CN"/>
        </w:rPr>
        <w:t>Rep</w:t>
      </w:r>
      <w:r w:rsidR="00376D02">
        <w:rPr>
          <w:rFonts w:ascii="Arial" w:hAnsi="Arial" w:hint="eastAsia"/>
          <w:sz w:val="22"/>
          <w:szCs w:val="22"/>
          <w:lang w:eastAsia="zh-CN"/>
        </w:rPr>
        <w:t>urposing</w:t>
      </w:r>
      <w:r>
        <w:rPr>
          <w:rFonts w:ascii="Arial" w:hAnsi="Arial" w:hint="eastAsia"/>
          <w:sz w:val="22"/>
          <w:szCs w:val="22"/>
          <w:lang w:eastAsia="zh-CN"/>
        </w:rPr>
        <w:t xml:space="preserve"> existing</w:t>
      </w:r>
      <w:r w:rsidR="00376D02">
        <w:rPr>
          <w:rFonts w:ascii="Arial" w:hAnsi="Arial" w:hint="eastAsia"/>
          <w:sz w:val="22"/>
          <w:szCs w:val="22"/>
          <w:lang w:eastAsia="zh-CN"/>
        </w:rPr>
        <w:t xml:space="preserve"> cancer treatment to treat some subtypes of other cancers that share similar molecular profile provides a new perspective of drug repositioning</w:t>
      </w:r>
      <w:commentRangeEnd w:id="27"/>
      <w:r w:rsidR="00A806CA">
        <w:rPr>
          <w:rStyle w:val="CommentReference"/>
        </w:rPr>
        <w:commentReference w:id="27"/>
      </w:r>
      <w:r w:rsidR="00376D02">
        <w:rPr>
          <w:rFonts w:ascii="Arial" w:hAnsi="Arial" w:hint="eastAsia"/>
          <w:sz w:val="22"/>
          <w:szCs w:val="22"/>
          <w:lang w:eastAsia="zh-CN"/>
        </w:rPr>
        <w:t xml:space="preserve">. </w:t>
      </w:r>
    </w:p>
    <w:p w14:paraId="4140477C" w14:textId="77777777" w:rsidR="0091457D" w:rsidRDefault="0091457D" w:rsidP="0091457D">
      <w:pPr>
        <w:rPr>
          <w:rFonts w:ascii="Arial" w:hAnsi="Arial"/>
          <w:sz w:val="22"/>
          <w:szCs w:val="22"/>
          <w:lang w:eastAsia="zh-CN"/>
        </w:rPr>
      </w:pPr>
    </w:p>
    <w:p w14:paraId="191555D3" w14:textId="21134D7D" w:rsidR="0091457D" w:rsidRDefault="00801177" w:rsidP="0091457D">
      <w:pPr>
        <w:rPr>
          <w:rFonts w:ascii="Arial" w:hAnsi="Arial"/>
          <w:sz w:val="22"/>
          <w:szCs w:val="22"/>
          <w:lang w:eastAsia="zh-CN"/>
        </w:rPr>
      </w:pPr>
      <w:r>
        <w:rPr>
          <w:rFonts w:ascii="Arial" w:hAnsi="Arial" w:hint="eastAsia"/>
          <w:sz w:val="22"/>
          <w:szCs w:val="22"/>
          <w:lang w:eastAsia="zh-CN"/>
        </w:rPr>
        <w:t xml:space="preserve">The </w:t>
      </w:r>
      <w:r>
        <w:rPr>
          <w:rFonts w:ascii="Arial" w:hAnsi="Arial"/>
          <w:sz w:val="22"/>
          <w:szCs w:val="22"/>
          <w:lang w:eastAsia="zh-CN"/>
        </w:rPr>
        <w:t>novel</w:t>
      </w:r>
      <w:r>
        <w:rPr>
          <w:rFonts w:ascii="Arial" w:hAnsi="Arial" w:hint="eastAsia"/>
          <w:sz w:val="22"/>
          <w:szCs w:val="22"/>
          <w:lang w:eastAsia="zh-CN"/>
        </w:rPr>
        <w:t xml:space="preserve"> </w:t>
      </w:r>
      <w:r>
        <w:rPr>
          <w:rFonts w:ascii="Arial" w:hAnsi="Arial"/>
          <w:sz w:val="22"/>
          <w:szCs w:val="22"/>
          <w:lang w:eastAsia="zh-CN"/>
        </w:rPr>
        <w:t>application</w:t>
      </w:r>
      <w:r>
        <w:rPr>
          <w:rFonts w:ascii="Arial" w:hAnsi="Arial" w:hint="eastAsia"/>
          <w:sz w:val="22"/>
          <w:szCs w:val="22"/>
          <w:lang w:eastAsia="zh-CN"/>
        </w:rPr>
        <w:t xml:space="preserve"> of Mixed Graphical Models in clustering </w:t>
      </w:r>
      <w:r>
        <w:rPr>
          <w:rFonts w:ascii="Arial" w:hAnsi="Arial"/>
          <w:sz w:val="22"/>
          <w:szCs w:val="22"/>
          <w:lang w:eastAsia="zh-CN"/>
        </w:rPr>
        <w:t>empowers</w:t>
      </w:r>
      <w:r>
        <w:rPr>
          <w:rFonts w:ascii="Arial" w:hAnsi="Arial" w:hint="eastAsia"/>
          <w:sz w:val="22"/>
          <w:szCs w:val="22"/>
          <w:lang w:eastAsia="zh-CN"/>
        </w:rPr>
        <w:t xml:space="preserve"> integrative identification of cancer subtypes. </w:t>
      </w:r>
      <w:r w:rsidR="00570F19">
        <w:rPr>
          <w:rFonts w:ascii="Arial" w:hAnsi="Arial" w:hint="eastAsia"/>
          <w:sz w:val="22"/>
          <w:szCs w:val="22"/>
          <w:lang w:eastAsia="zh-CN"/>
        </w:rPr>
        <w:t>Our novel method</w:t>
      </w:r>
      <w:ins w:id="28" w:author="Dominic LaRoche" w:date="2015-11-19T06:19:00Z">
        <w:r w:rsidR="00A806CA">
          <w:rPr>
            <w:rFonts w:ascii="Arial" w:hAnsi="Arial"/>
            <w:sz w:val="22"/>
            <w:szCs w:val="22"/>
            <w:lang w:eastAsia="zh-CN"/>
          </w:rPr>
          <w:t>,</w:t>
        </w:r>
      </w:ins>
      <w:r w:rsidR="00570F19">
        <w:rPr>
          <w:rFonts w:ascii="Arial" w:hAnsi="Arial" w:hint="eastAsia"/>
          <w:sz w:val="22"/>
          <w:szCs w:val="22"/>
          <w:lang w:eastAsia="zh-CN"/>
        </w:rPr>
        <w:t xml:space="preserve"> </w:t>
      </w:r>
      <w:proofErr w:type="spellStart"/>
      <w:r w:rsidR="00570F19">
        <w:rPr>
          <w:rFonts w:ascii="Arial" w:hAnsi="Arial" w:hint="eastAsia"/>
          <w:sz w:val="22"/>
          <w:szCs w:val="22"/>
          <w:lang w:eastAsia="zh-CN"/>
        </w:rPr>
        <w:t>MGMCluster</w:t>
      </w:r>
      <w:proofErr w:type="spellEnd"/>
      <w:ins w:id="29" w:author="Dominic LaRoche" w:date="2015-11-19T06:19:00Z">
        <w:r w:rsidR="00A806CA">
          <w:rPr>
            <w:rFonts w:ascii="Arial" w:hAnsi="Arial"/>
            <w:sz w:val="22"/>
            <w:szCs w:val="22"/>
            <w:lang w:eastAsia="zh-CN"/>
          </w:rPr>
          <w:t>,</w:t>
        </w:r>
      </w:ins>
      <w:r w:rsidR="0091457D">
        <w:rPr>
          <w:rFonts w:ascii="Arial" w:hAnsi="Arial" w:hint="eastAsia"/>
          <w:sz w:val="22"/>
          <w:szCs w:val="22"/>
          <w:lang w:eastAsia="zh-CN"/>
        </w:rPr>
        <w:t xml:space="preserve"> extends the definition of cancer patients</w:t>
      </w:r>
      <w:r w:rsidR="0091457D">
        <w:rPr>
          <w:rFonts w:ascii="Arial" w:hAnsi="Arial"/>
          <w:sz w:val="22"/>
          <w:szCs w:val="22"/>
          <w:lang w:eastAsia="zh-CN"/>
        </w:rPr>
        <w:t>’</w:t>
      </w:r>
      <w:r w:rsidR="0091457D">
        <w:rPr>
          <w:rFonts w:ascii="Arial" w:hAnsi="Arial" w:hint="eastAsia"/>
          <w:sz w:val="22"/>
          <w:szCs w:val="22"/>
          <w:lang w:eastAsia="zh-CN"/>
        </w:rPr>
        <w:t xml:space="preserve"> similarity from</w:t>
      </w:r>
      <w:r w:rsidR="00D10FC1">
        <w:rPr>
          <w:rFonts w:ascii="Arial" w:hAnsi="Arial" w:hint="eastAsia"/>
          <w:sz w:val="22"/>
          <w:szCs w:val="22"/>
          <w:lang w:eastAsia="zh-CN"/>
        </w:rPr>
        <w:t xml:space="preserve"> the conventional</w:t>
      </w:r>
      <w:r w:rsidR="0091457D">
        <w:rPr>
          <w:rFonts w:ascii="Arial" w:hAnsi="Arial" w:hint="eastAsia"/>
          <w:sz w:val="22"/>
          <w:szCs w:val="22"/>
          <w:lang w:eastAsia="zh-CN"/>
        </w:rPr>
        <w:t xml:space="preserve"> static molecular profile similarity to similar </w:t>
      </w:r>
      <w:r w:rsidR="0091457D">
        <w:rPr>
          <w:rFonts w:ascii="Arial" w:hAnsi="Arial"/>
          <w:sz w:val="22"/>
          <w:szCs w:val="22"/>
          <w:lang w:eastAsia="zh-CN"/>
        </w:rPr>
        <w:t>static</w:t>
      </w:r>
      <w:r w:rsidR="0091457D">
        <w:rPr>
          <w:rFonts w:ascii="Arial" w:hAnsi="Arial" w:hint="eastAsia"/>
          <w:sz w:val="22"/>
          <w:szCs w:val="22"/>
          <w:lang w:eastAsia="zh-CN"/>
        </w:rPr>
        <w:t xml:space="preserve"> molecular profile and dynamic interactions.</w:t>
      </w:r>
      <w:r w:rsidR="00D10FC1">
        <w:rPr>
          <w:rFonts w:ascii="Arial" w:hAnsi="Arial" w:hint="eastAsia"/>
          <w:sz w:val="22"/>
          <w:szCs w:val="22"/>
          <w:lang w:eastAsia="zh-CN"/>
        </w:rPr>
        <w:t xml:space="preserve"> This in turn facilitates cancer subtype clustering by deeper understanding of </w:t>
      </w:r>
      <w:r w:rsidR="00D10FC1">
        <w:rPr>
          <w:rFonts w:ascii="Arial" w:hAnsi="Arial"/>
          <w:sz w:val="22"/>
          <w:szCs w:val="22"/>
          <w:lang w:eastAsia="zh-CN"/>
        </w:rPr>
        <w:t>carcinogenesis</w:t>
      </w:r>
      <w:ins w:id="30" w:author="Dominic LaRoche" w:date="2015-11-19T06:20:00Z">
        <w:r w:rsidR="00A806CA">
          <w:rPr>
            <w:rFonts w:ascii="Arial" w:hAnsi="Arial"/>
            <w:sz w:val="22"/>
            <w:szCs w:val="22"/>
            <w:lang w:eastAsia="zh-CN"/>
          </w:rPr>
          <w:t xml:space="preserve"> and </w:t>
        </w:r>
        <w:proofErr w:type="gramStart"/>
        <w:r w:rsidR="00A806CA">
          <w:rPr>
            <w:rFonts w:ascii="Arial" w:hAnsi="Arial"/>
            <w:sz w:val="22"/>
            <w:szCs w:val="22"/>
            <w:lang w:eastAsia="zh-CN"/>
          </w:rPr>
          <w:t>pathology(</w:t>
        </w:r>
        <w:proofErr w:type="gramEnd"/>
        <w:r w:rsidR="00A806CA">
          <w:rPr>
            <w:rFonts w:ascii="Arial" w:hAnsi="Arial"/>
            <w:sz w:val="22"/>
            <w:szCs w:val="22"/>
            <w:lang w:eastAsia="zh-CN"/>
          </w:rPr>
          <w:t>?)</w:t>
        </w:r>
      </w:ins>
      <w:bookmarkStart w:id="31" w:name="_GoBack"/>
      <w:bookmarkEnd w:id="31"/>
      <w:r w:rsidR="00D10FC1">
        <w:rPr>
          <w:rFonts w:ascii="Arial" w:hAnsi="Arial" w:hint="eastAsia"/>
          <w:sz w:val="22"/>
          <w:szCs w:val="22"/>
          <w:lang w:eastAsia="zh-CN"/>
        </w:rPr>
        <w:t xml:space="preserve">. </w:t>
      </w:r>
    </w:p>
    <w:p w14:paraId="6D95AB1A" w14:textId="77777777" w:rsidR="0091457D" w:rsidRDefault="0091457D" w:rsidP="0091457D">
      <w:pPr>
        <w:rPr>
          <w:rFonts w:ascii="Arial" w:hAnsi="Arial"/>
          <w:sz w:val="22"/>
          <w:szCs w:val="22"/>
          <w:lang w:eastAsia="zh-CN"/>
        </w:rPr>
      </w:pPr>
    </w:p>
    <w:p w14:paraId="5B63D1D4" w14:textId="628A4569" w:rsidR="0091457D" w:rsidRPr="0091457D" w:rsidRDefault="0091457D" w:rsidP="0091457D">
      <w:pPr>
        <w:rPr>
          <w:rFonts w:ascii="Arial" w:hAnsi="Arial"/>
          <w:sz w:val="22"/>
          <w:szCs w:val="22"/>
          <w:lang w:eastAsia="zh-CN"/>
        </w:rPr>
      </w:pPr>
      <w:r>
        <w:rPr>
          <w:rFonts w:ascii="Arial" w:hAnsi="Arial" w:hint="eastAsia"/>
          <w:sz w:val="22"/>
          <w:szCs w:val="22"/>
          <w:lang w:eastAsia="zh-CN"/>
        </w:rPr>
        <w:t xml:space="preserve"> </w:t>
      </w:r>
    </w:p>
    <w:p w14:paraId="5EE7024C" w14:textId="77777777" w:rsidR="00376D02" w:rsidRPr="00376D02" w:rsidRDefault="00376D02" w:rsidP="00376D02">
      <w:pPr>
        <w:rPr>
          <w:rFonts w:ascii="Arial" w:hAnsi="Arial"/>
          <w:sz w:val="22"/>
          <w:szCs w:val="22"/>
          <w:lang w:eastAsia="zh-CN"/>
        </w:rPr>
      </w:pPr>
    </w:p>
    <w:sectPr w:rsidR="00376D02" w:rsidRPr="00376D02" w:rsidSect="000160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0" w:author="Dominic LaRoche" w:date="2015-11-19T06:05:00Z" w:initials="DL">
    <w:p w14:paraId="4C43F981" w14:textId="7A85445A" w:rsidR="003E0A21" w:rsidRDefault="003E0A21">
      <w:pPr>
        <w:pStyle w:val="CommentText"/>
      </w:pPr>
      <w:r>
        <w:rPr>
          <w:rStyle w:val="CommentReference"/>
        </w:rPr>
        <w:annotationRef/>
      </w:r>
      <w:r>
        <w:t>Aren’t you really gaining insights into molecular mechanisms which in turn provide a target for precision medicine?</w:t>
      </w:r>
    </w:p>
  </w:comment>
  <w:comment w:id="22" w:author="Dominic LaRoche" w:date="2015-11-19T06:15:00Z" w:initials="DL">
    <w:p w14:paraId="1D45C4C2" w14:textId="68475E17" w:rsidR="00AB589A" w:rsidRDefault="00AB589A">
      <w:pPr>
        <w:pStyle w:val="CommentText"/>
      </w:pPr>
      <w:r>
        <w:rPr>
          <w:rStyle w:val="CommentReference"/>
        </w:rPr>
        <w:annotationRef/>
      </w:r>
      <w:r>
        <w:t xml:space="preserve">All the other bullets are complete sentences but this sentence is missing a subject.  </w:t>
      </w:r>
    </w:p>
  </w:comment>
  <w:comment w:id="27" w:author="Dominic LaRoche" w:date="2015-11-19T06:19:00Z" w:initials="DL">
    <w:p w14:paraId="208494B6" w14:textId="414B103B" w:rsidR="00A806CA" w:rsidRDefault="00A806CA">
      <w:pPr>
        <w:pStyle w:val="CommentText"/>
      </w:pPr>
      <w:r>
        <w:rPr>
          <w:rStyle w:val="CommentReference"/>
        </w:rPr>
        <w:annotationRef/>
      </w:r>
      <w:r>
        <w:t>This is already being done.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C43F981" w15:done="0"/>
  <w15:commentEx w15:paraId="1D45C4C2" w15:done="0"/>
  <w15:commentEx w15:paraId="208494B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C3BAE"/>
    <w:multiLevelType w:val="hybridMultilevel"/>
    <w:tmpl w:val="6A1C2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805E8"/>
    <w:multiLevelType w:val="hybridMultilevel"/>
    <w:tmpl w:val="AFD40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A3A80"/>
    <w:multiLevelType w:val="hybridMultilevel"/>
    <w:tmpl w:val="F2C03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minic LaRoche">
    <w15:presenceInfo w15:providerId="Windows Live" w15:userId="8867899c3afd30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Biomedical Informatics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vrd9rd0oars2ae90foxazdn0wrxtxz202fa&quot;&gt;MGMgrant&lt;record-ids&gt;&lt;item&gt;1&lt;/item&gt;&lt;item&gt;2&lt;/item&gt;&lt;item&gt;5&lt;/item&gt;&lt;item&gt;6&lt;/item&gt;&lt;item&gt;7&lt;/item&gt;&lt;item&gt;8&lt;/item&gt;&lt;item&gt;9&lt;/item&gt;&lt;/record-ids&gt;&lt;/item&gt;&lt;/Libraries&gt;"/>
  </w:docVars>
  <w:rsids>
    <w:rsidRoot w:val="0001600C"/>
    <w:rsid w:val="00015CDE"/>
    <w:rsid w:val="0001600C"/>
    <w:rsid w:val="00040370"/>
    <w:rsid w:val="00062967"/>
    <w:rsid w:val="000C5BC2"/>
    <w:rsid w:val="000E1CD2"/>
    <w:rsid w:val="00112D57"/>
    <w:rsid w:val="00125D8C"/>
    <w:rsid w:val="00126756"/>
    <w:rsid w:val="00140BAD"/>
    <w:rsid w:val="00143ED1"/>
    <w:rsid w:val="00147B18"/>
    <w:rsid w:val="0016411E"/>
    <w:rsid w:val="00167545"/>
    <w:rsid w:val="00180C37"/>
    <w:rsid w:val="001B01C4"/>
    <w:rsid w:val="001C50FD"/>
    <w:rsid w:val="001F3538"/>
    <w:rsid w:val="001F76AC"/>
    <w:rsid w:val="002116D6"/>
    <w:rsid w:val="0024103B"/>
    <w:rsid w:val="002635D2"/>
    <w:rsid w:val="00271487"/>
    <w:rsid w:val="002B1D8B"/>
    <w:rsid w:val="002B3917"/>
    <w:rsid w:val="002C0161"/>
    <w:rsid w:val="002C7DD8"/>
    <w:rsid w:val="002F279A"/>
    <w:rsid w:val="00320269"/>
    <w:rsid w:val="003240DD"/>
    <w:rsid w:val="00360C67"/>
    <w:rsid w:val="00360F1D"/>
    <w:rsid w:val="00376D02"/>
    <w:rsid w:val="003A6F6B"/>
    <w:rsid w:val="003E0A21"/>
    <w:rsid w:val="003E13B7"/>
    <w:rsid w:val="00452987"/>
    <w:rsid w:val="00460C49"/>
    <w:rsid w:val="00474CE9"/>
    <w:rsid w:val="00496042"/>
    <w:rsid w:val="004B4B5E"/>
    <w:rsid w:val="004B59D6"/>
    <w:rsid w:val="004E23DE"/>
    <w:rsid w:val="00523C36"/>
    <w:rsid w:val="005251EE"/>
    <w:rsid w:val="005337E7"/>
    <w:rsid w:val="00552F93"/>
    <w:rsid w:val="00561348"/>
    <w:rsid w:val="00570F19"/>
    <w:rsid w:val="005E7FA7"/>
    <w:rsid w:val="005F6C23"/>
    <w:rsid w:val="00613D98"/>
    <w:rsid w:val="00615F8B"/>
    <w:rsid w:val="00624BB8"/>
    <w:rsid w:val="0063266E"/>
    <w:rsid w:val="00642688"/>
    <w:rsid w:val="00642C66"/>
    <w:rsid w:val="00677ABB"/>
    <w:rsid w:val="00686FA8"/>
    <w:rsid w:val="00693634"/>
    <w:rsid w:val="006B2B0A"/>
    <w:rsid w:val="006C296A"/>
    <w:rsid w:val="006D3073"/>
    <w:rsid w:val="006D6540"/>
    <w:rsid w:val="00704EC5"/>
    <w:rsid w:val="0072195F"/>
    <w:rsid w:val="007E74D5"/>
    <w:rsid w:val="007F6063"/>
    <w:rsid w:val="007F734F"/>
    <w:rsid w:val="007F7A2E"/>
    <w:rsid w:val="00801177"/>
    <w:rsid w:val="00860233"/>
    <w:rsid w:val="0089224B"/>
    <w:rsid w:val="008B332C"/>
    <w:rsid w:val="008B5C21"/>
    <w:rsid w:val="008D4706"/>
    <w:rsid w:val="008D6F30"/>
    <w:rsid w:val="008E7363"/>
    <w:rsid w:val="008F0370"/>
    <w:rsid w:val="0091457D"/>
    <w:rsid w:val="00914999"/>
    <w:rsid w:val="00925BD2"/>
    <w:rsid w:val="00957FAE"/>
    <w:rsid w:val="009D31DE"/>
    <w:rsid w:val="009E1A9D"/>
    <w:rsid w:val="00A017E9"/>
    <w:rsid w:val="00A25606"/>
    <w:rsid w:val="00A359BD"/>
    <w:rsid w:val="00A806CA"/>
    <w:rsid w:val="00A84006"/>
    <w:rsid w:val="00AA1791"/>
    <w:rsid w:val="00AB30B9"/>
    <w:rsid w:val="00AB589A"/>
    <w:rsid w:val="00AE36DA"/>
    <w:rsid w:val="00B17486"/>
    <w:rsid w:val="00B17ED4"/>
    <w:rsid w:val="00B2687F"/>
    <w:rsid w:val="00B30486"/>
    <w:rsid w:val="00B607D5"/>
    <w:rsid w:val="00B749D8"/>
    <w:rsid w:val="00B80102"/>
    <w:rsid w:val="00BD506B"/>
    <w:rsid w:val="00BD5F59"/>
    <w:rsid w:val="00BD6B3A"/>
    <w:rsid w:val="00BF7075"/>
    <w:rsid w:val="00C25E39"/>
    <w:rsid w:val="00C277B3"/>
    <w:rsid w:val="00C3240D"/>
    <w:rsid w:val="00C92777"/>
    <w:rsid w:val="00D10FC1"/>
    <w:rsid w:val="00D23F2E"/>
    <w:rsid w:val="00D3441F"/>
    <w:rsid w:val="00D47ED3"/>
    <w:rsid w:val="00D67FEA"/>
    <w:rsid w:val="00D75A3C"/>
    <w:rsid w:val="00DE4CCF"/>
    <w:rsid w:val="00DF3590"/>
    <w:rsid w:val="00DF4BC7"/>
    <w:rsid w:val="00E12E26"/>
    <w:rsid w:val="00E367DD"/>
    <w:rsid w:val="00E5495B"/>
    <w:rsid w:val="00E61891"/>
    <w:rsid w:val="00EB3D29"/>
    <w:rsid w:val="00EC1C82"/>
    <w:rsid w:val="00EE3EC6"/>
    <w:rsid w:val="00EE533F"/>
    <w:rsid w:val="00EE73A1"/>
    <w:rsid w:val="00EF0A59"/>
    <w:rsid w:val="00F41138"/>
    <w:rsid w:val="00F56B65"/>
    <w:rsid w:val="00F57274"/>
    <w:rsid w:val="00F874C0"/>
    <w:rsid w:val="00FA7ADE"/>
    <w:rsid w:val="00FB4E88"/>
    <w:rsid w:val="00FD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E302F1"/>
  <w14:defaultImageDpi w14:val="300"/>
  <w15:docId w15:val="{3D278BCB-076D-43A6-8581-86150C1FC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rsid w:val="0001600C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01600C"/>
    <w:rPr>
      <w:rFonts w:ascii="Cambria" w:hAnsi="Cambria"/>
    </w:rPr>
  </w:style>
  <w:style w:type="character" w:styleId="CommentReference">
    <w:name w:val="annotation reference"/>
    <w:basedOn w:val="DefaultParagraphFont"/>
    <w:uiPriority w:val="99"/>
    <w:semiHidden/>
    <w:unhideWhenUsed/>
    <w:rsid w:val="00D67F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7F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7F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7F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7F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F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FE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40370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52F93"/>
    <w:rPr>
      <w:color w:val="808080"/>
    </w:rPr>
  </w:style>
  <w:style w:type="paragraph" w:styleId="ListParagraph">
    <w:name w:val="List Paragraph"/>
    <w:basedOn w:val="Normal"/>
    <w:uiPriority w:val="34"/>
    <w:qFormat/>
    <w:rsid w:val="002B3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</Company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Qike Li</dc:creator>
  <cp:keywords/>
  <dc:description/>
  <cp:lastModifiedBy>Dominic LaRoche</cp:lastModifiedBy>
  <cp:revision>3</cp:revision>
  <dcterms:created xsi:type="dcterms:W3CDTF">2015-11-19T13:06:00Z</dcterms:created>
  <dcterms:modified xsi:type="dcterms:W3CDTF">2015-11-19T13:20:00Z</dcterms:modified>
</cp:coreProperties>
</file>