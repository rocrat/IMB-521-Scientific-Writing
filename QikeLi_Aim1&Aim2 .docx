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571AE" w14:textId="77777777" w:rsidR="0001600C" w:rsidRDefault="0001600C" w:rsidP="0001600C">
      <w:pPr>
        <w:rPr>
          <w:rFonts w:ascii="Arial" w:hAnsi="Arial"/>
          <w:b/>
          <w:sz w:val="22"/>
          <w:szCs w:val="22"/>
          <w:lang w:eastAsia="zh-CN"/>
        </w:rPr>
      </w:pPr>
      <w:r w:rsidRPr="00616871">
        <w:rPr>
          <w:rFonts w:ascii="Arial" w:hAnsi="Arial"/>
          <w:b/>
          <w:sz w:val="22"/>
          <w:szCs w:val="22"/>
          <w:lang w:eastAsia="zh-CN"/>
        </w:rPr>
        <w:t xml:space="preserve">Aim 1: </w:t>
      </w:r>
      <w:r w:rsidR="00EB3D29">
        <w:rPr>
          <w:rFonts w:ascii="Arial" w:hAnsi="Arial"/>
          <w:b/>
          <w:sz w:val="22"/>
          <w:szCs w:val="22"/>
          <w:lang w:eastAsia="zh-CN"/>
        </w:rPr>
        <w:t>Evaluate th</w:t>
      </w:r>
      <w:r w:rsidR="002F279A">
        <w:rPr>
          <w:rFonts w:ascii="Arial" w:hAnsi="Arial"/>
          <w:b/>
          <w:sz w:val="22"/>
          <w:szCs w:val="22"/>
          <w:lang w:eastAsia="zh-CN"/>
        </w:rPr>
        <w:t>e accuracy of the novel method MGM</w:t>
      </w:r>
      <w:r w:rsidR="00EB3D29">
        <w:rPr>
          <w:rFonts w:ascii="Arial" w:hAnsi="Arial"/>
          <w:b/>
          <w:sz w:val="22"/>
          <w:szCs w:val="22"/>
          <w:lang w:eastAsia="zh-CN"/>
        </w:rPr>
        <w:t>Cluster</w:t>
      </w:r>
    </w:p>
    <w:p w14:paraId="7F570A4E" w14:textId="77777777" w:rsidR="008F0370" w:rsidRDefault="008F0370" w:rsidP="0001600C">
      <w:pPr>
        <w:rPr>
          <w:rFonts w:ascii="Arial" w:hAnsi="Arial"/>
          <w:b/>
          <w:sz w:val="22"/>
          <w:szCs w:val="22"/>
          <w:lang w:eastAsia="zh-CN"/>
        </w:rPr>
      </w:pPr>
    </w:p>
    <w:p w14:paraId="49335A55" w14:textId="77777777" w:rsidR="004B59D6" w:rsidRDefault="0001600C" w:rsidP="00B17486">
      <w:pPr>
        <w:ind w:firstLine="446"/>
        <w:rPr>
          <w:ins w:id="0" w:author="Dominic LaRoche" w:date="2015-10-28T15:31:00Z"/>
          <w:rFonts w:ascii="Arial" w:hAnsi="Arial"/>
          <w:sz w:val="22"/>
          <w:szCs w:val="22"/>
          <w:lang w:eastAsia="zh-CN"/>
        </w:rPr>
      </w:pPr>
      <w:r w:rsidRPr="0001600C">
        <w:rPr>
          <w:rFonts w:ascii="Arial" w:hAnsi="Arial"/>
          <w:i/>
          <w:sz w:val="22"/>
          <w:szCs w:val="22"/>
          <w:lang w:eastAsia="zh-CN"/>
        </w:rPr>
        <w:t>Hypothesis and rationale</w:t>
      </w:r>
      <w:r w:rsidR="00143ED1">
        <w:rPr>
          <w:rFonts w:ascii="Arial" w:hAnsi="Arial"/>
          <w:i/>
          <w:sz w:val="22"/>
          <w:szCs w:val="22"/>
          <w:lang w:eastAsia="zh-CN"/>
        </w:rPr>
        <w:t>-</w:t>
      </w:r>
      <w:r>
        <w:rPr>
          <w:rFonts w:ascii="Arial" w:hAnsi="Arial"/>
          <w:i/>
          <w:sz w:val="22"/>
          <w:szCs w:val="22"/>
          <w:lang w:eastAsia="zh-CN"/>
        </w:rPr>
        <w:t xml:space="preserve"> </w:t>
      </w:r>
      <w:r w:rsidR="00D67FEA">
        <w:rPr>
          <w:rFonts w:ascii="Arial" w:hAnsi="Arial"/>
          <w:sz w:val="22"/>
          <w:szCs w:val="22"/>
          <w:lang w:eastAsia="zh-CN"/>
        </w:rPr>
        <w:t>Increasingly available</w:t>
      </w:r>
      <w:r w:rsidR="00143ED1">
        <w:rPr>
          <w:rFonts w:ascii="Arial" w:hAnsi="Arial"/>
          <w:sz w:val="22"/>
          <w:szCs w:val="22"/>
          <w:lang w:eastAsia="zh-CN"/>
        </w:rPr>
        <w:t xml:space="preserve"> omic</w:t>
      </w:r>
      <w:r w:rsidR="003A6F6B">
        <w:rPr>
          <w:rFonts w:ascii="Arial" w:hAnsi="Arial"/>
          <w:sz w:val="22"/>
          <w:szCs w:val="22"/>
          <w:lang w:eastAsia="zh-CN"/>
        </w:rPr>
        <w:t>s data provide an unprecedented</w:t>
      </w:r>
      <w:r w:rsidR="003A6F6B">
        <w:rPr>
          <w:rFonts w:ascii="Arial" w:hAnsi="Arial" w:hint="eastAsia"/>
          <w:sz w:val="22"/>
          <w:szCs w:val="22"/>
          <w:lang w:eastAsia="zh-CN"/>
        </w:rPr>
        <w:t xml:space="preserve"> </w:t>
      </w:r>
      <w:r w:rsidR="00143ED1">
        <w:rPr>
          <w:rFonts w:ascii="Arial" w:hAnsi="Arial"/>
          <w:sz w:val="22"/>
          <w:szCs w:val="22"/>
          <w:lang w:eastAsia="zh-CN"/>
        </w:rPr>
        <w:t xml:space="preserve">opportunity </w:t>
      </w:r>
      <w:r w:rsidR="00615F8B">
        <w:rPr>
          <w:rFonts w:ascii="Arial" w:hAnsi="Arial" w:hint="eastAsia"/>
          <w:sz w:val="22"/>
          <w:szCs w:val="22"/>
          <w:lang w:eastAsia="zh-CN"/>
        </w:rPr>
        <w:t xml:space="preserve">to </w:t>
      </w:r>
      <w:r w:rsidR="00496042">
        <w:rPr>
          <w:rFonts w:ascii="Arial" w:hAnsi="Arial"/>
          <w:sz w:val="22"/>
          <w:szCs w:val="22"/>
          <w:lang w:eastAsia="zh-CN"/>
        </w:rPr>
        <w:t>understand the heterogeneity of cancer</w:t>
      </w:r>
      <w:r w:rsidR="007E74D5">
        <w:rPr>
          <w:rFonts w:ascii="Arial" w:hAnsi="Arial"/>
          <w:sz w:val="22"/>
          <w:szCs w:val="22"/>
          <w:lang w:eastAsia="zh-CN"/>
        </w:rPr>
        <w:t>s</w:t>
      </w:r>
      <w:r w:rsidR="00496042">
        <w:rPr>
          <w:rFonts w:ascii="Arial" w:hAnsi="Arial"/>
          <w:sz w:val="22"/>
          <w:szCs w:val="22"/>
          <w:lang w:eastAsia="zh-CN"/>
        </w:rPr>
        <w:t xml:space="preserve"> </w:t>
      </w:r>
      <w:r w:rsidR="003A6F6B">
        <w:rPr>
          <w:rFonts w:ascii="Arial" w:hAnsi="Arial" w:hint="eastAsia"/>
          <w:sz w:val="22"/>
          <w:szCs w:val="22"/>
          <w:lang w:eastAsia="zh-CN"/>
        </w:rPr>
        <w:t xml:space="preserve">in a comprehensive way. </w:t>
      </w:r>
      <w:r w:rsidR="00F57274">
        <w:rPr>
          <w:rFonts w:ascii="Arial" w:hAnsi="Arial"/>
          <w:sz w:val="22"/>
          <w:szCs w:val="22"/>
          <w:lang w:eastAsia="zh-CN"/>
        </w:rPr>
        <w:t xml:space="preserve">We developed a </w:t>
      </w:r>
      <w:r w:rsidR="002635D2">
        <w:rPr>
          <w:rFonts w:ascii="Arial" w:hAnsi="Arial"/>
          <w:sz w:val="22"/>
          <w:szCs w:val="22"/>
          <w:lang w:eastAsia="zh-CN"/>
        </w:rPr>
        <w:t xml:space="preserve">novel </w:t>
      </w:r>
      <w:r w:rsidR="00F57274">
        <w:rPr>
          <w:rFonts w:ascii="Arial" w:hAnsi="Arial"/>
          <w:sz w:val="22"/>
          <w:szCs w:val="22"/>
          <w:lang w:eastAsia="zh-CN"/>
        </w:rPr>
        <w:t xml:space="preserve">method, </w:t>
      </w:r>
      <w:r w:rsidR="000E1CD2">
        <w:rPr>
          <w:rFonts w:ascii="Arial" w:hAnsi="Arial"/>
          <w:sz w:val="22"/>
          <w:szCs w:val="22"/>
          <w:lang w:eastAsia="zh-CN"/>
        </w:rPr>
        <w:t>mixed graphical model based clustering (</w:t>
      </w:r>
      <w:r w:rsidR="00DF3590">
        <w:rPr>
          <w:rFonts w:ascii="Arial" w:hAnsi="Arial"/>
          <w:sz w:val="22"/>
          <w:szCs w:val="22"/>
          <w:lang w:eastAsia="zh-CN"/>
        </w:rPr>
        <w:t>MGM</w:t>
      </w:r>
      <w:r w:rsidR="00F57274">
        <w:rPr>
          <w:rFonts w:ascii="Arial" w:hAnsi="Arial"/>
          <w:sz w:val="22"/>
          <w:szCs w:val="22"/>
          <w:lang w:eastAsia="zh-CN"/>
        </w:rPr>
        <w:t>Cluster</w:t>
      </w:r>
      <w:r w:rsidR="000E1CD2">
        <w:rPr>
          <w:rFonts w:ascii="Arial" w:hAnsi="Arial"/>
          <w:sz w:val="22"/>
          <w:szCs w:val="22"/>
          <w:lang w:eastAsia="zh-CN"/>
        </w:rPr>
        <w:t>)</w:t>
      </w:r>
      <w:r w:rsidR="00F57274">
        <w:rPr>
          <w:rFonts w:ascii="Arial" w:hAnsi="Arial"/>
          <w:sz w:val="22"/>
          <w:szCs w:val="22"/>
          <w:lang w:eastAsia="zh-CN"/>
        </w:rPr>
        <w:t>, to cluster cancer patients into subgroups based on their molecular profiles at different ‘</w:t>
      </w:r>
      <w:proofErr w:type="spellStart"/>
      <w:r w:rsidR="00F57274">
        <w:rPr>
          <w:rFonts w:ascii="Arial" w:hAnsi="Arial"/>
          <w:sz w:val="22"/>
          <w:szCs w:val="22"/>
          <w:lang w:eastAsia="zh-CN"/>
        </w:rPr>
        <w:t>omic</w:t>
      </w:r>
      <w:proofErr w:type="spellEnd"/>
      <w:r w:rsidR="00F57274">
        <w:rPr>
          <w:rFonts w:ascii="Arial" w:hAnsi="Arial"/>
          <w:sz w:val="22"/>
          <w:szCs w:val="22"/>
          <w:lang w:eastAsia="zh-CN"/>
        </w:rPr>
        <w:t>’ le</w:t>
      </w:r>
      <w:r w:rsidR="00DF3590">
        <w:rPr>
          <w:rFonts w:ascii="Arial" w:hAnsi="Arial"/>
          <w:sz w:val="22"/>
          <w:szCs w:val="22"/>
          <w:lang w:eastAsia="zh-CN"/>
        </w:rPr>
        <w:t>vels. However, the accuracy of MGM</w:t>
      </w:r>
      <w:r w:rsidR="00F57274">
        <w:rPr>
          <w:rFonts w:ascii="Arial" w:hAnsi="Arial"/>
          <w:sz w:val="22"/>
          <w:szCs w:val="22"/>
          <w:lang w:eastAsia="zh-CN"/>
        </w:rPr>
        <w:t xml:space="preserve">Cluster remains unknown. The objective of this aim </w:t>
      </w:r>
      <w:r w:rsidR="00DF3590">
        <w:rPr>
          <w:rFonts w:ascii="Arial" w:hAnsi="Arial"/>
          <w:sz w:val="22"/>
          <w:szCs w:val="22"/>
          <w:lang w:eastAsia="zh-CN"/>
        </w:rPr>
        <w:t>is to evaluate the accuracy of MGM</w:t>
      </w:r>
      <w:r w:rsidR="00F57274">
        <w:rPr>
          <w:rFonts w:ascii="Arial" w:hAnsi="Arial"/>
          <w:sz w:val="22"/>
          <w:szCs w:val="22"/>
          <w:lang w:eastAsia="zh-CN"/>
        </w:rPr>
        <w:t xml:space="preserve">Cluster. </w:t>
      </w:r>
      <w:r w:rsidR="00DF3590" w:rsidRPr="00A84006">
        <w:rPr>
          <w:rFonts w:ascii="Arial" w:hAnsi="Arial"/>
          <w:bCs/>
          <w:i/>
          <w:sz w:val="22"/>
          <w:szCs w:val="22"/>
          <w:lang w:eastAsia="zh-CN"/>
        </w:rPr>
        <w:t>We hypothesize that MGM</w:t>
      </w:r>
      <w:r w:rsidR="00F57274" w:rsidRPr="00A84006">
        <w:rPr>
          <w:rFonts w:ascii="Arial" w:hAnsi="Arial"/>
          <w:bCs/>
          <w:i/>
          <w:sz w:val="22"/>
          <w:szCs w:val="22"/>
          <w:lang w:eastAsia="zh-CN"/>
        </w:rPr>
        <w:t>Cluster has high accuracy in discovering subgroups of cancer patients.</w:t>
      </w:r>
      <w:r w:rsidR="00F57274">
        <w:rPr>
          <w:rFonts w:ascii="Arial" w:hAnsi="Arial"/>
          <w:bCs/>
          <w:sz w:val="22"/>
          <w:szCs w:val="22"/>
          <w:lang w:eastAsia="zh-CN"/>
        </w:rPr>
        <w:t xml:space="preserve"> </w:t>
      </w:r>
      <w:r w:rsidR="00DF3590">
        <w:rPr>
          <w:rFonts w:ascii="Arial" w:hAnsi="Arial"/>
          <w:bCs/>
          <w:sz w:val="22"/>
          <w:szCs w:val="22"/>
          <w:lang w:eastAsia="zh-CN"/>
        </w:rPr>
        <w:t>MGM</w:t>
      </w:r>
      <w:r w:rsidR="00EB3D29">
        <w:rPr>
          <w:rFonts w:ascii="Arial" w:hAnsi="Arial"/>
          <w:bCs/>
          <w:sz w:val="22"/>
          <w:szCs w:val="22"/>
          <w:lang w:eastAsia="zh-CN"/>
        </w:rPr>
        <w:t xml:space="preserve">Cluster </w:t>
      </w:r>
      <w:r w:rsidR="00EB3D29">
        <w:rPr>
          <w:rFonts w:ascii="Arial" w:hAnsi="Arial"/>
          <w:sz w:val="22"/>
          <w:szCs w:val="22"/>
          <w:lang w:eastAsia="zh-CN"/>
        </w:rPr>
        <w:t>incorporates</w:t>
      </w:r>
      <w:r w:rsidR="00EB3D29" w:rsidRPr="00FA439E">
        <w:rPr>
          <w:rFonts w:ascii="Arial" w:hAnsi="Arial"/>
          <w:sz w:val="22"/>
          <w:szCs w:val="22"/>
          <w:lang w:eastAsia="zh-CN"/>
        </w:rPr>
        <w:t xml:space="preserve"> </w:t>
      </w:r>
      <w:r w:rsidR="00EB3D29" w:rsidRPr="007C13F5">
        <w:rPr>
          <w:rFonts w:ascii="Arial" w:hAnsi="Arial"/>
          <w:sz w:val="22"/>
          <w:szCs w:val="22"/>
          <w:lang w:eastAsia="zh-CN"/>
        </w:rPr>
        <w:t>expectation–maximization (</w:t>
      </w:r>
      <w:r w:rsidR="00EB3D29" w:rsidRPr="00552F93">
        <w:rPr>
          <w:rFonts w:ascii="Arial" w:hAnsi="Arial"/>
          <w:bCs/>
          <w:sz w:val="22"/>
          <w:szCs w:val="22"/>
          <w:lang w:eastAsia="zh-CN"/>
        </w:rPr>
        <w:t>EM</w:t>
      </w:r>
      <w:r w:rsidR="00EB3D29" w:rsidRPr="007C13F5">
        <w:rPr>
          <w:rFonts w:ascii="Arial" w:hAnsi="Arial"/>
          <w:sz w:val="22"/>
          <w:szCs w:val="22"/>
          <w:lang w:eastAsia="zh-CN"/>
        </w:rPr>
        <w:t>) </w:t>
      </w:r>
      <w:r w:rsidR="00EB3D29">
        <w:rPr>
          <w:rFonts w:ascii="Arial" w:hAnsi="Arial"/>
          <w:bCs/>
          <w:sz w:val="22"/>
          <w:szCs w:val="22"/>
          <w:lang w:eastAsia="zh-CN"/>
        </w:rPr>
        <w:t>algorithm with Mixed Graphical Models (MGM)</w:t>
      </w:r>
      <w:r w:rsidR="00EB3D29" w:rsidRPr="00FA439E">
        <w:rPr>
          <w:rFonts w:ascii="Arial" w:hAnsi="Arial"/>
          <w:bCs/>
          <w:sz w:val="22"/>
          <w:szCs w:val="22"/>
          <w:lang w:eastAsia="zh-CN"/>
        </w:rPr>
        <w:t xml:space="preserve"> </w:t>
      </w:r>
      <w:r w:rsidR="00EB3D29">
        <w:rPr>
          <w:rFonts w:ascii="Arial" w:hAnsi="Arial"/>
          <w:bCs/>
          <w:sz w:val="22"/>
          <w:szCs w:val="22"/>
          <w:lang w:eastAsia="zh-CN"/>
        </w:rPr>
        <w:t>to cluster cancer patients. EM is an iterative method to find the maximum of latent variable model likelihood, where the latent variables are the indicators of subgroups.</w:t>
      </w:r>
      <w:r w:rsidR="004B59D6">
        <w:rPr>
          <w:rFonts w:ascii="Arial" w:hAnsi="Arial"/>
          <w:bCs/>
          <w:sz w:val="22"/>
          <w:szCs w:val="22"/>
          <w:lang w:eastAsia="zh-CN"/>
        </w:rPr>
        <w:t xml:space="preserve"> Meanwhile, we use MGM to model the joint distribution of multi-omics data.</w:t>
      </w:r>
      <w:r w:rsidR="0024103B">
        <w:rPr>
          <w:rFonts w:ascii="Arial" w:hAnsi="Arial"/>
          <w:bCs/>
          <w:sz w:val="22"/>
          <w:szCs w:val="22"/>
          <w:lang w:eastAsia="zh-CN"/>
        </w:rPr>
        <w:t xml:space="preserve"> Since the true subtypes of cancers </w:t>
      </w:r>
      <w:r w:rsidR="00DF3590">
        <w:rPr>
          <w:rFonts w:ascii="Arial" w:hAnsi="Arial"/>
          <w:bCs/>
          <w:sz w:val="22"/>
          <w:szCs w:val="22"/>
          <w:lang w:eastAsia="zh-CN"/>
        </w:rPr>
        <w:t xml:space="preserve">are never </w:t>
      </w:r>
      <w:r w:rsidR="0024103B">
        <w:rPr>
          <w:rFonts w:ascii="Arial" w:hAnsi="Arial"/>
          <w:bCs/>
          <w:sz w:val="22"/>
          <w:szCs w:val="22"/>
          <w:lang w:eastAsia="zh-CN"/>
        </w:rPr>
        <w:t>known, we will conduct simulation study to objectively</w:t>
      </w:r>
      <w:r w:rsidR="002F279A">
        <w:rPr>
          <w:rFonts w:ascii="Arial" w:hAnsi="Arial"/>
          <w:bCs/>
          <w:sz w:val="22"/>
          <w:szCs w:val="22"/>
          <w:lang w:eastAsia="zh-CN"/>
        </w:rPr>
        <w:t xml:space="preserve"> evaluate the performance of MGM</w:t>
      </w:r>
      <w:r w:rsidR="0024103B">
        <w:rPr>
          <w:rFonts w:ascii="Arial" w:hAnsi="Arial"/>
          <w:bCs/>
          <w:sz w:val="22"/>
          <w:szCs w:val="22"/>
          <w:lang w:eastAsia="zh-CN"/>
        </w:rPr>
        <w:t>Cluster</w:t>
      </w:r>
      <w:r w:rsidR="00DF3590">
        <w:rPr>
          <w:rFonts w:ascii="Arial" w:hAnsi="Arial"/>
          <w:bCs/>
          <w:sz w:val="22"/>
          <w:szCs w:val="22"/>
          <w:lang w:eastAsia="zh-CN"/>
        </w:rPr>
        <w:t xml:space="preserve"> and two other available method: </w:t>
      </w:r>
      <w:proofErr w:type="spellStart"/>
      <w:r w:rsidR="00DF3590">
        <w:rPr>
          <w:rFonts w:ascii="Arial" w:hAnsi="Arial"/>
          <w:bCs/>
          <w:sz w:val="22"/>
          <w:szCs w:val="22"/>
          <w:lang w:eastAsia="zh-CN"/>
        </w:rPr>
        <w:t>icluster</w:t>
      </w:r>
      <w:proofErr w:type="spellEnd"/>
      <w:r w:rsidR="00B17486">
        <w:rPr>
          <w:rFonts w:ascii="Arial" w:hAnsi="Arial"/>
          <w:bCs/>
          <w:sz w:val="22"/>
          <w:szCs w:val="22"/>
          <w:lang w:eastAsia="zh-CN"/>
        </w:rPr>
        <w:fldChar w:fldCharType="begin"/>
      </w:r>
      <w:r w:rsidR="00B17486">
        <w:rPr>
          <w:rFonts w:ascii="Arial" w:hAnsi="Arial"/>
          <w:bCs/>
          <w:sz w:val="22"/>
          <w:szCs w:val="22"/>
          <w:lang w:eastAsia="zh-CN"/>
        </w:rPr>
        <w:instrText xml:space="preserve"> ADDIN EN.CITE &lt;EndNote&gt;&lt;Cite&gt;&lt;Author&gt;Shen&lt;/Author&gt;&lt;Year&gt;2009&lt;/Year&gt;&lt;RecNum&gt;2&lt;/RecNum&gt;&lt;DisplayText&gt;[1]&lt;/DisplayText&gt;&lt;record&gt;&lt;rec-number&gt;2&lt;/rec-number&gt;&lt;foreign-keys&gt;&lt;key app="EN" db-id="tvrd9rd0oars2ae90foxazdn0wrxtxz202fa" timestamp="1444975851"&gt;2&lt;/key&gt;&lt;/foreign-keys&gt;&lt;ref-type name="Journal Article"&gt;17&lt;/ref-type&gt;&lt;contributors&gt;&lt;authors&gt;&lt;author&gt;Shen, Ronglai&lt;/author&gt;&lt;author&gt;Olshen, Adam B&lt;/author&gt;&lt;author&gt;Ladanyi, Marc&lt;/author&gt;&lt;/authors&gt;&lt;/contributors&gt;&lt;titles&gt;&lt;title&gt;Integrative clustering of multiple genomic data types using a joint latent variable model with application to breast and lung cancer subtype analysis&lt;/title&gt;&lt;secondary-title&gt;Bioinformatics&lt;/secondary-title&gt;&lt;/titles&gt;&lt;periodical&gt;&lt;full-title&gt;Bioinformatics&lt;/full-title&gt;&lt;/periodical&gt;&lt;pages&gt;2906-2912&lt;/pages&gt;&lt;volume&gt;25&lt;/volume&gt;&lt;number&gt;22&lt;/number&gt;&lt;dates&gt;&lt;year&gt;2009&lt;/year&gt;&lt;/dates&gt;&lt;isbn&gt;1367-4803&lt;/isbn&gt;&lt;urls&gt;&lt;/urls&gt;&lt;/record&gt;&lt;/Cite&gt;&lt;/EndNote&gt;</w:instrText>
      </w:r>
      <w:r w:rsidR="00B17486">
        <w:rPr>
          <w:rFonts w:ascii="Arial" w:hAnsi="Arial"/>
          <w:bCs/>
          <w:sz w:val="22"/>
          <w:szCs w:val="22"/>
          <w:lang w:eastAsia="zh-CN"/>
        </w:rPr>
        <w:fldChar w:fldCharType="separate"/>
      </w:r>
      <w:r w:rsidR="00B17486">
        <w:rPr>
          <w:rFonts w:ascii="Arial" w:hAnsi="Arial"/>
          <w:bCs/>
          <w:noProof/>
          <w:sz w:val="22"/>
          <w:szCs w:val="22"/>
          <w:lang w:eastAsia="zh-CN"/>
        </w:rPr>
        <w:t>[1]</w:t>
      </w:r>
      <w:r w:rsidR="00B17486">
        <w:rPr>
          <w:rFonts w:ascii="Arial" w:hAnsi="Arial"/>
          <w:bCs/>
          <w:sz w:val="22"/>
          <w:szCs w:val="22"/>
          <w:lang w:eastAsia="zh-CN"/>
        </w:rPr>
        <w:fldChar w:fldCharType="end"/>
      </w:r>
      <w:r w:rsidR="00B17486">
        <w:rPr>
          <w:rFonts w:ascii="Arial" w:hAnsi="Arial"/>
          <w:bCs/>
          <w:sz w:val="22"/>
          <w:szCs w:val="22"/>
          <w:lang w:eastAsia="zh-CN"/>
        </w:rPr>
        <w:t xml:space="preserve"> and PARADIGM</w:t>
      </w:r>
      <w:r w:rsidR="00B17486">
        <w:rPr>
          <w:rFonts w:ascii="Arial" w:hAnsi="Arial"/>
          <w:bCs/>
          <w:sz w:val="22"/>
          <w:szCs w:val="22"/>
          <w:lang w:eastAsia="zh-CN"/>
        </w:rPr>
        <w:fldChar w:fldCharType="begin"/>
      </w:r>
      <w:r w:rsidR="00B17486">
        <w:rPr>
          <w:rFonts w:ascii="Arial" w:hAnsi="Arial"/>
          <w:bCs/>
          <w:sz w:val="22"/>
          <w:szCs w:val="22"/>
          <w:lang w:eastAsia="zh-CN"/>
        </w:rPr>
        <w:instrText xml:space="preserve"> ADDIN EN.CITE &lt;EndNote&gt;&lt;Cite&gt;&lt;Author&gt;Vaske&lt;/Author&gt;&lt;Year&gt;2010&lt;/Year&gt;&lt;RecNum&gt;5&lt;/RecNum&gt;&lt;DisplayText&gt;[2]&lt;/DisplayText&gt;&lt;record&gt;&lt;rec-number&gt;5&lt;/rec-number&gt;&lt;foreign-keys&gt;&lt;key app="EN" db-id="tvrd9rd0oars2ae90foxazdn0wrxtxz202fa" timestamp="1446443509"&gt;5&lt;/key&gt;&lt;/foreign-keys&gt;&lt;ref-type name="Journal Article"&gt;17&lt;/ref-type&gt;&lt;contributors&gt;&lt;authors&gt;&lt;author&gt;Vaske, Charles J&lt;/author&gt;&lt;author&gt;Benz, Stephen C&lt;/author&gt;&lt;author&gt;Sanborn, J Zachary&lt;/author&gt;&lt;author&gt;Earl, Dent&lt;/author&gt;&lt;author&gt;Szeto, Christopher&lt;/author&gt;&lt;author&gt;Zhu, Jingchun&lt;/author&gt;&lt;author&gt;Haussler, David&lt;/author&gt;&lt;author&gt;Stuart, Joshua M&lt;/author&gt;&lt;/authors&gt;&lt;/contributors&gt;&lt;titles&gt;&lt;title&gt;Inference of patient-specific pathway activities from multi-dimensional cancer genomics data using PARADIGM&lt;/title&gt;&lt;secondary-title&gt;Bioinformatics&lt;/secondary-title&gt;&lt;/titles&gt;&lt;periodical&gt;&lt;full-title&gt;Bioinformatics&lt;/full-title&gt;&lt;/periodical&gt;&lt;pages&gt;i237-i245&lt;/pages&gt;&lt;volume&gt;26&lt;/volume&gt;&lt;number&gt;12&lt;/number&gt;&lt;dates&gt;&lt;year&gt;2010&lt;/year&gt;&lt;/dates&gt;&lt;isbn&gt;1367-4803&lt;/isbn&gt;&lt;urls&gt;&lt;/urls&gt;&lt;/record&gt;&lt;/Cite&gt;&lt;/EndNote&gt;</w:instrText>
      </w:r>
      <w:r w:rsidR="00B17486">
        <w:rPr>
          <w:rFonts w:ascii="Arial" w:hAnsi="Arial"/>
          <w:bCs/>
          <w:sz w:val="22"/>
          <w:szCs w:val="22"/>
          <w:lang w:eastAsia="zh-CN"/>
        </w:rPr>
        <w:fldChar w:fldCharType="separate"/>
      </w:r>
      <w:r w:rsidR="00B17486">
        <w:rPr>
          <w:rFonts w:ascii="Arial" w:hAnsi="Arial"/>
          <w:bCs/>
          <w:noProof/>
          <w:sz w:val="22"/>
          <w:szCs w:val="22"/>
          <w:lang w:eastAsia="zh-CN"/>
        </w:rPr>
        <w:t>[2]</w:t>
      </w:r>
      <w:r w:rsidR="00B17486">
        <w:rPr>
          <w:rFonts w:ascii="Arial" w:hAnsi="Arial"/>
          <w:bCs/>
          <w:sz w:val="22"/>
          <w:szCs w:val="22"/>
          <w:lang w:eastAsia="zh-CN"/>
        </w:rPr>
        <w:fldChar w:fldCharType="end"/>
      </w:r>
      <w:r w:rsidR="0024103B">
        <w:rPr>
          <w:rFonts w:ascii="Arial" w:hAnsi="Arial"/>
          <w:bCs/>
          <w:sz w:val="22"/>
          <w:szCs w:val="22"/>
          <w:lang w:eastAsia="zh-CN"/>
        </w:rPr>
        <w:t xml:space="preserve">. </w:t>
      </w:r>
      <w:r w:rsidR="0024103B">
        <w:rPr>
          <w:rFonts w:ascii="Arial" w:hAnsi="Arial" w:hint="eastAsia"/>
          <w:sz w:val="22"/>
          <w:szCs w:val="22"/>
          <w:lang w:eastAsia="zh-CN"/>
        </w:rPr>
        <w:t>In addition,</w:t>
      </w:r>
      <w:r w:rsidR="0024103B">
        <w:rPr>
          <w:rFonts w:ascii="Arial" w:hAnsi="Arial"/>
          <w:sz w:val="22"/>
          <w:szCs w:val="22"/>
          <w:lang w:eastAsia="zh-CN"/>
        </w:rPr>
        <w:t xml:space="preserve"> with the breast invasive carcinoma multi-omics dataset hosted by </w:t>
      </w:r>
      <w:r w:rsidR="0024103B" w:rsidRPr="0016411E">
        <w:rPr>
          <w:rFonts w:ascii="Arial" w:hAnsi="Arial"/>
          <w:sz w:val="22"/>
          <w:szCs w:val="22"/>
          <w:lang w:eastAsia="zh-CN"/>
        </w:rPr>
        <w:t>The Cancer Genome Atlas (TCGA)</w:t>
      </w:r>
      <w:r w:rsidR="0024103B">
        <w:rPr>
          <w:rFonts w:ascii="Arial" w:hAnsi="Arial"/>
          <w:sz w:val="22"/>
          <w:szCs w:val="22"/>
          <w:lang w:eastAsia="zh-CN"/>
        </w:rPr>
        <w:t>,</w:t>
      </w:r>
      <w:r w:rsidR="0024103B">
        <w:rPr>
          <w:rFonts w:ascii="Arial" w:hAnsi="Arial" w:hint="eastAsia"/>
          <w:sz w:val="22"/>
          <w:szCs w:val="22"/>
          <w:lang w:eastAsia="zh-CN"/>
        </w:rPr>
        <w:t xml:space="preserve"> we will</w:t>
      </w:r>
      <w:r w:rsidR="002F279A">
        <w:rPr>
          <w:rFonts w:ascii="Arial" w:hAnsi="Arial"/>
          <w:sz w:val="22"/>
          <w:szCs w:val="22"/>
          <w:lang w:eastAsia="zh-CN"/>
        </w:rPr>
        <w:t xml:space="preserve"> compare the </w:t>
      </w:r>
      <w:r w:rsidR="0024103B">
        <w:rPr>
          <w:rFonts w:ascii="Arial" w:hAnsi="Arial"/>
          <w:sz w:val="22"/>
          <w:szCs w:val="22"/>
          <w:lang w:eastAsia="zh-CN"/>
        </w:rPr>
        <w:t xml:space="preserve">subtypes </w:t>
      </w:r>
      <w:r w:rsidR="00B17486">
        <w:rPr>
          <w:rFonts w:ascii="Arial" w:hAnsi="Arial"/>
          <w:sz w:val="22"/>
          <w:szCs w:val="22"/>
          <w:lang w:eastAsia="zh-CN"/>
        </w:rPr>
        <w:t xml:space="preserve">discovered by the three integrated clustering methods </w:t>
      </w:r>
      <w:r w:rsidR="0024103B">
        <w:rPr>
          <w:rFonts w:ascii="Arial" w:hAnsi="Arial"/>
          <w:sz w:val="22"/>
          <w:szCs w:val="22"/>
          <w:lang w:eastAsia="zh-CN"/>
        </w:rPr>
        <w:t xml:space="preserve">and the ones discovered by well-studied biomarkers. </w:t>
      </w:r>
      <w:r w:rsidR="00DF3590">
        <w:rPr>
          <w:rFonts w:ascii="Arial" w:hAnsi="Arial"/>
          <w:sz w:val="22"/>
          <w:szCs w:val="22"/>
          <w:lang w:eastAsia="zh-CN"/>
        </w:rPr>
        <w:t xml:space="preserve">Successful completion of this aim will </w:t>
      </w:r>
      <w:r w:rsidR="00D75A3C">
        <w:rPr>
          <w:rFonts w:ascii="Arial" w:hAnsi="Arial"/>
          <w:sz w:val="22"/>
          <w:szCs w:val="22"/>
          <w:lang w:eastAsia="zh-CN"/>
        </w:rPr>
        <w:t>provide a</w:t>
      </w:r>
      <w:r w:rsidR="00B17486">
        <w:rPr>
          <w:rFonts w:ascii="Arial" w:hAnsi="Arial"/>
          <w:sz w:val="22"/>
          <w:szCs w:val="22"/>
          <w:lang w:eastAsia="zh-CN"/>
        </w:rPr>
        <w:t xml:space="preserve"> comprehensive evaluation of the integrated clustering methods. </w:t>
      </w:r>
      <w:r w:rsidR="004B59D6">
        <w:rPr>
          <w:rFonts w:ascii="Arial" w:hAnsi="Arial"/>
          <w:sz w:val="22"/>
          <w:szCs w:val="22"/>
          <w:lang w:eastAsia="zh-CN"/>
        </w:rPr>
        <w:t xml:space="preserve">At the completion of this aim, </w:t>
      </w:r>
      <w:r w:rsidR="00B17486">
        <w:rPr>
          <w:rFonts w:ascii="Arial" w:hAnsi="Arial"/>
          <w:sz w:val="22"/>
          <w:szCs w:val="22"/>
          <w:lang w:eastAsia="zh-CN"/>
        </w:rPr>
        <w:t xml:space="preserve">it is our expectation that </w:t>
      </w:r>
      <w:r w:rsidR="004B59D6">
        <w:rPr>
          <w:rFonts w:ascii="Arial" w:hAnsi="Arial"/>
          <w:sz w:val="22"/>
          <w:szCs w:val="22"/>
          <w:lang w:eastAsia="zh-CN"/>
        </w:rPr>
        <w:t xml:space="preserve">we will </w:t>
      </w:r>
      <w:r w:rsidR="00B17486">
        <w:rPr>
          <w:rFonts w:ascii="Arial" w:hAnsi="Arial"/>
          <w:sz w:val="22"/>
          <w:szCs w:val="22"/>
          <w:lang w:eastAsia="zh-CN"/>
        </w:rPr>
        <w:t>demonstrate the superior accuracy of MGMCluster over other integrated clustering methods.</w:t>
      </w:r>
    </w:p>
    <w:p w14:paraId="521D3C6E" w14:textId="77777777" w:rsidR="00D67FEA" w:rsidRDefault="00D67FEA" w:rsidP="00693634">
      <w:pPr>
        <w:ind w:firstLine="446"/>
        <w:rPr>
          <w:rFonts w:ascii="Arial" w:hAnsi="Arial"/>
          <w:sz w:val="22"/>
          <w:szCs w:val="22"/>
          <w:lang w:eastAsia="zh-CN"/>
        </w:rPr>
      </w:pPr>
    </w:p>
    <w:p w14:paraId="46A421BA" w14:textId="77777777" w:rsidR="00E5495B" w:rsidRDefault="00B30486" w:rsidP="004E23DE">
      <w:pPr>
        <w:ind w:firstLine="446"/>
        <w:rPr>
          <w:rFonts w:ascii="Arial" w:hAnsi="Arial"/>
          <w:sz w:val="22"/>
          <w:szCs w:val="22"/>
          <w:lang w:eastAsia="zh-CN"/>
        </w:rPr>
      </w:pPr>
      <w:r w:rsidRPr="00B30486">
        <w:rPr>
          <w:rFonts w:ascii="Arial" w:hAnsi="Arial"/>
          <w:i/>
          <w:sz w:val="22"/>
          <w:szCs w:val="22"/>
          <w:lang w:eastAsia="zh-CN"/>
        </w:rPr>
        <w:t>Approach</w:t>
      </w:r>
      <w:r>
        <w:rPr>
          <w:rFonts w:ascii="Arial" w:hAnsi="Arial"/>
          <w:sz w:val="22"/>
          <w:szCs w:val="22"/>
          <w:lang w:eastAsia="zh-CN"/>
        </w:rPr>
        <w:t xml:space="preserve">- </w:t>
      </w:r>
      <w:r w:rsidR="004E23DE">
        <w:rPr>
          <w:rFonts w:ascii="Arial" w:hAnsi="Arial"/>
          <w:sz w:val="22"/>
          <w:szCs w:val="22"/>
          <w:lang w:eastAsia="zh-CN"/>
        </w:rPr>
        <w:t xml:space="preserve">Mixed Graphical Models were established by Yang et al. </w:t>
      </w:r>
      <w:r w:rsidR="004E23DE">
        <w:rPr>
          <w:rFonts w:ascii="Arial" w:hAnsi="Arial"/>
          <w:sz w:val="22"/>
          <w:szCs w:val="22"/>
          <w:lang w:eastAsia="zh-CN"/>
        </w:rPr>
        <w:fldChar w:fldCharType="begin"/>
      </w:r>
      <w:r w:rsidR="004E23DE">
        <w:rPr>
          <w:rFonts w:ascii="Arial" w:hAnsi="Arial"/>
          <w:sz w:val="22"/>
          <w:szCs w:val="22"/>
          <w:lang w:eastAsia="zh-CN"/>
        </w:rPr>
        <w:instrText xml:space="preserve"> ADDIN EN.CITE &lt;EndNote&gt;&lt;Cite&gt;&lt;Author&gt;Yang&lt;/Author&gt;&lt;Year&gt;2014&lt;/Year&gt;&lt;RecNum&gt;1&lt;/RecNum&gt;&lt;DisplayText&gt;[3]&lt;/DisplayText&gt;&lt;record&gt;&lt;rec-number&gt;1&lt;/rec-number&gt;&lt;foreign-keys&gt;&lt;key app="EN" db-id="tvrd9rd0oars2ae90foxazdn0wrxtxz202fa" timestamp="1444975216"&gt;1&lt;/key&gt;&lt;/foreign-keys&gt;&lt;ref-type name="Journal Article"&gt;17&lt;/ref-type&gt;&lt;contributors&gt;&lt;authors&gt;&lt;author&gt;Yang, Eunho&lt;/author&gt;&lt;author&gt;Ravikumar, Pradeep&lt;/author&gt;&lt;author&gt;Allen, Genevera I&lt;/author&gt;&lt;author&gt;Baker, Yulia&lt;/author&gt;&lt;author&gt;Wan, Ying-Wooi&lt;/author&gt;&lt;author&gt;Liu, Zhandong&lt;/author&gt;&lt;/authors&gt;&lt;/contributors&gt;&lt;titles&gt;&lt;title&gt;A General Framework for Mixed Graphical Models&lt;/title&gt;&lt;secondary-title&gt;arXiv preprint arXiv:1411.0288&lt;/secondary-title&gt;&lt;/titles&gt;&lt;periodical&gt;&lt;full-title&gt;arXiv preprint arXiv:1411.0288&lt;/full-title&gt;&lt;/periodical&gt;&lt;dates&gt;&lt;year&gt;2014&lt;/year&gt;&lt;/dates&gt;&lt;urls&gt;&lt;/urls&gt;&lt;/record&gt;&lt;/Cite&gt;&lt;/EndNote&gt;</w:instrText>
      </w:r>
      <w:r w:rsidR="004E23DE">
        <w:rPr>
          <w:rFonts w:ascii="Arial" w:hAnsi="Arial"/>
          <w:sz w:val="22"/>
          <w:szCs w:val="22"/>
          <w:lang w:eastAsia="zh-CN"/>
        </w:rPr>
        <w:fldChar w:fldCharType="separate"/>
      </w:r>
      <w:r w:rsidR="004E23DE">
        <w:rPr>
          <w:rFonts w:ascii="Arial" w:hAnsi="Arial"/>
          <w:noProof/>
          <w:sz w:val="22"/>
          <w:szCs w:val="22"/>
          <w:lang w:eastAsia="zh-CN"/>
        </w:rPr>
        <w:t>[3]</w:t>
      </w:r>
      <w:r w:rsidR="004E23DE">
        <w:rPr>
          <w:rFonts w:ascii="Arial" w:hAnsi="Arial"/>
          <w:sz w:val="22"/>
          <w:szCs w:val="22"/>
          <w:lang w:eastAsia="zh-CN"/>
        </w:rPr>
        <w:fldChar w:fldCharType="end"/>
      </w:r>
      <w:r w:rsidR="004E23DE">
        <w:rPr>
          <w:rFonts w:ascii="Arial" w:hAnsi="Arial"/>
          <w:sz w:val="22"/>
          <w:szCs w:val="22"/>
          <w:lang w:eastAsia="zh-CN"/>
        </w:rPr>
        <w:t xml:space="preserve"> </w:t>
      </w:r>
      <w:r w:rsidR="004E23DE" w:rsidRPr="004E23DE">
        <w:rPr>
          <w:rFonts w:ascii="Arial" w:hAnsi="Arial"/>
          <w:sz w:val="22"/>
          <w:szCs w:val="22"/>
          <w:lang w:eastAsia="zh-CN"/>
        </w:rPr>
        <w:t>to specify parametric multivariate distributions over mixed types of variables</w:t>
      </w:r>
      <w:r w:rsidR="00040370">
        <w:rPr>
          <w:rFonts w:ascii="Arial" w:hAnsi="Arial"/>
          <w:sz w:val="22"/>
          <w:szCs w:val="22"/>
          <w:lang w:eastAsia="zh-CN"/>
        </w:rPr>
        <w:t xml:space="preserve"> (</w:t>
      </w:r>
      <w:r w:rsidR="00040370" w:rsidRPr="00040370">
        <w:rPr>
          <w:rFonts w:ascii="Arial" w:hAnsi="Arial"/>
          <w:b/>
          <w:sz w:val="22"/>
          <w:szCs w:val="22"/>
          <w:lang w:eastAsia="zh-CN"/>
        </w:rPr>
        <w:t>Fig</w:t>
      </w:r>
      <w:r w:rsidR="00040370">
        <w:rPr>
          <w:rFonts w:ascii="Arial" w:hAnsi="Arial"/>
          <w:b/>
          <w:sz w:val="22"/>
          <w:szCs w:val="22"/>
          <w:lang w:eastAsia="zh-CN"/>
        </w:rPr>
        <w:t>.</w:t>
      </w:r>
      <w:r w:rsidR="00040370" w:rsidRPr="00040370">
        <w:rPr>
          <w:rFonts w:ascii="Arial" w:hAnsi="Arial"/>
          <w:b/>
          <w:sz w:val="22"/>
          <w:szCs w:val="22"/>
          <w:lang w:eastAsia="zh-CN"/>
        </w:rPr>
        <w:t xml:space="preserve"> 1</w:t>
      </w:r>
      <w:r w:rsidR="00040370">
        <w:rPr>
          <w:rFonts w:ascii="Arial" w:hAnsi="Arial"/>
          <w:sz w:val="22"/>
          <w:szCs w:val="22"/>
          <w:lang w:eastAsia="zh-CN"/>
        </w:rPr>
        <w:t>)</w:t>
      </w:r>
      <w:r w:rsidR="004E23DE">
        <w:rPr>
          <w:rFonts w:ascii="Arial" w:hAnsi="Arial"/>
          <w:sz w:val="22"/>
          <w:szCs w:val="22"/>
          <w:lang w:eastAsia="zh-CN"/>
        </w:rPr>
        <w:t>.</w:t>
      </w:r>
      <w:r w:rsidR="00040370">
        <w:rPr>
          <w:rFonts w:ascii="Arial" w:hAnsi="Arial"/>
          <w:sz w:val="22"/>
          <w:szCs w:val="22"/>
          <w:lang w:eastAsia="zh-CN"/>
        </w:rPr>
        <w:t xml:space="preserve"> MGM is the first model that provides a joint distribution</w:t>
      </w:r>
      <w:r w:rsidR="006C296A">
        <w:rPr>
          <w:rFonts w:ascii="Arial" w:hAnsi="Arial"/>
          <w:sz w:val="22"/>
          <w:szCs w:val="22"/>
          <w:lang w:eastAsia="zh-CN"/>
        </w:rPr>
        <w:t>, P(X</w:t>
      </w:r>
      <w:proofErr w:type="gramStart"/>
      <w:r w:rsidR="006C296A">
        <w:rPr>
          <w:rFonts w:ascii="Arial" w:hAnsi="Arial"/>
          <w:sz w:val="22"/>
          <w:szCs w:val="22"/>
          <w:lang w:eastAsia="zh-CN"/>
        </w:rPr>
        <w:t>,Y,Z</w:t>
      </w:r>
      <w:proofErr w:type="gramEnd"/>
      <w:r w:rsidR="00552F93">
        <w:rPr>
          <w:rFonts w:ascii="Arial" w:hAnsi="Arial"/>
          <w:sz w:val="22"/>
          <w:szCs w:val="22"/>
          <w:lang w:eastAsia="zh-CN"/>
        </w:rPr>
        <w:t>|</w:t>
      </w:r>
      <m:oMath>
        <m:r>
          <m:rPr>
            <m:sty m:val="bi"/>
          </m:rPr>
          <w:rPr>
            <w:rFonts w:ascii="Cambria Math" w:hAnsi="Cambria Math"/>
            <w:sz w:val="22"/>
            <w:szCs w:val="22"/>
            <w:lang w:eastAsia="zh-CN"/>
          </w:rPr>
          <m:t>θ</m:t>
        </m:r>
      </m:oMath>
      <w:r w:rsidR="006C296A">
        <w:rPr>
          <w:rFonts w:ascii="Arial" w:hAnsi="Arial"/>
          <w:sz w:val="22"/>
          <w:szCs w:val="22"/>
          <w:lang w:eastAsia="zh-CN"/>
        </w:rPr>
        <w:t xml:space="preserve">), </w:t>
      </w:r>
      <w:r w:rsidR="00040370">
        <w:rPr>
          <w:rFonts w:ascii="Arial" w:hAnsi="Arial"/>
          <w:sz w:val="22"/>
          <w:szCs w:val="22"/>
          <w:lang w:eastAsia="zh-CN"/>
        </w:rPr>
        <w:t xml:space="preserve">of different types of measurements. </w:t>
      </w:r>
      <w:r w:rsidR="006C296A">
        <w:rPr>
          <w:rFonts w:ascii="Arial" w:hAnsi="Arial"/>
          <w:sz w:val="22"/>
          <w:szCs w:val="22"/>
          <w:lang w:eastAsia="zh-CN"/>
        </w:rPr>
        <w:t xml:space="preserve">With a fully specified joint distribution, we </w:t>
      </w:r>
      <w:r w:rsidR="00552F93">
        <w:rPr>
          <w:rFonts w:ascii="Arial" w:hAnsi="Arial"/>
          <w:sz w:val="22"/>
          <w:szCs w:val="22"/>
          <w:lang w:eastAsia="zh-CN"/>
        </w:rPr>
        <w:t xml:space="preserve">further assume </w:t>
      </w:r>
      <w:r w:rsidR="00523C36">
        <w:rPr>
          <w:rFonts w:ascii="Arial" w:hAnsi="Arial"/>
          <w:sz w:val="22"/>
          <w:szCs w:val="22"/>
          <w:lang w:eastAsia="zh-CN"/>
        </w:rPr>
        <w:t xml:space="preserve">a </w:t>
      </w:r>
      <w:r w:rsidR="00E5495B">
        <w:rPr>
          <w:rFonts w:ascii="Arial" w:hAnsi="Arial"/>
          <w:sz w:val="22"/>
          <w:szCs w:val="22"/>
          <w:lang w:eastAsia="zh-CN"/>
        </w:rPr>
        <w:t>latent variable, K</w:t>
      </w:r>
      <w:r w:rsidR="00552F93">
        <w:rPr>
          <w:rFonts w:ascii="Arial" w:hAnsi="Arial"/>
          <w:sz w:val="22"/>
          <w:szCs w:val="22"/>
          <w:lang w:eastAsia="zh-CN"/>
        </w:rPr>
        <w:t xml:space="preserve">, </w:t>
      </w:r>
      <w:r w:rsidR="006C296A">
        <w:rPr>
          <w:rFonts w:ascii="Arial" w:hAnsi="Arial"/>
          <w:sz w:val="22"/>
          <w:szCs w:val="22"/>
          <w:lang w:eastAsia="zh-CN"/>
        </w:rPr>
        <w:t>as the indicators of cancer subtyp</w:t>
      </w:r>
      <w:r w:rsidR="00552F93">
        <w:rPr>
          <w:rFonts w:ascii="Arial" w:hAnsi="Arial"/>
          <w:sz w:val="22"/>
          <w:szCs w:val="22"/>
          <w:lang w:eastAsia="zh-CN"/>
        </w:rPr>
        <w:t>es, which in turn implies the distinct conditional distributions, P(X,Y,Z|</w:t>
      </w:r>
      <m:oMath>
        <m:sSub>
          <m:sSubPr>
            <m:ctrlPr>
              <w:rPr>
                <w:rFonts w:ascii="Cambria Math" w:hAnsi="Cambria Math"/>
                <w:i/>
                <w:sz w:val="22"/>
                <w:szCs w:val="22"/>
                <w:lang w:eastAsia="zh-CN"/>
              </w:rPr>
            </m:ctrlPr>
          </m:sSubPr>
          <m:e>
            <m:r>
              <m:rPr>
                <m:sty m:val="bi"/>
              </m:rPr>
              <w:rPr>
                <w:rFonts w:ascii="Cambria Math" w:hAnsi="Cambria Math"/>
                <w:sz w:val="22"/>
                <w:szCs w:val="22"/>
                <w:lang w:eastAsia="zh-CN"/>
              </w:rPr>
              <m:t>θ</m:t>
            </m:r>
          </m:e>
          <m:sub>
            <m:r>
              <w:rPr>
                <w:rFonts w:ascii="Cambria Math" w:hAnsi="Cambria Math"/>
                <w:sz w:val="22"/>
                <w:szCs w:val="22"/>
                <w:lang w:eastAsia="zh-CN"/>
              </w:rPr>
              <m:t>k</m:t>
            </m:r>
          </m:sub>
        </m:sSub>
        <m:r>
          <w:rPr>
            <w:rFonts w:ascii="Cambria Math" w:hAnsi="Cambria Math"/>
            <w:sz w:val="22"/>
            <w:szCs w:val="22"/>
            <w:lang w:eastAsia="zh-CN"/>
          </w:rPr>
          <m:t>,k</m:t>
        </m:r>
      </m:oMath>
      <w:r w:rsidR="00552F93">
        <w:rPr>
          <w:rFonts w:ascii="Arial" w:hAnsi="Arial"/>
          <w:sz w:val="22"/>
          <w:szCs w:val="22"/>
          <w:lang w:eastAsia="zh-CN"/>
        </w:rPr>
        <w:t>), for different cancer subtypes. E</w:t>
      </w:r>
      <w:r w:rsidR="00552F93" w:rsidRPr="007C13F5">
        <w:rPr>
          <w:rFonts w:ascii="Arial" w:hAnsi="Arial"/>
          <w:sz w:val="22"/>
          <w:szCs w:val="22"/>
          <w:lang w:eastAsia="zh-CN"/>
        </w:rPr>
        <w:t>xpectation–maximization (</w:t>
      </w:r>
      <w:r w:rsidR="00552F93" w:rsidRPr="00552F93">
        <w:rPr>
          <w:rFonts w:ascii="Arial" w:hAnsi="Arial"/>
          <w:bCs/>
          <w:sz w:val="22"/>
          <w:szCs w:val="22"/>
          <w:lang w:eastAsia="zh-CN"/>
        </w:rPr>
        <w:t>EM</w:t>
      </w:r>
      <w:r w:rsidR="00552F93" w:rsidRPr="007C13F5">
        <w:rPr>
          <w:rFonts w:ascii="Arial" w:hAnsi="Arial"/>
          <w:sz w:val="22"/>
          <w:szCs w:val="22"/>
          <w:lang w:eastAsia="zh-CN"/>
        </w:rPr>
        <w:t>) </w:t>
      </w:r>
      <w:r w:rsidR="00552F93">
        <w:rPr>
          <w:rFonts w:ascii="Arial" w:hAnsi="Arial"/>
          <w:bCs/>
          <w:sz w:val="22"/>
          <w:szCs w:val="22"/>
          <w:lang w:eastAsia="zh-CN"/>
        </w:rPr>
        <w:t xml:space="preserve">algorithm </w:t>
      </w:r>
      <w:r w:rsidR="00E5495B">
        <w:rPr>
          <w:rFonts w:ascii="Arial" w:hAnsi="Arial"/>
          <w:bCs/>
          <w:sz w:val="22"/>
          <w:szCs w:val="22"/>
          <w:lang w:eastAsia="zh-CN"/>
        </w:rPr>
        <w:t>is a method to estimate the latent variable, K</w:t>
      </w:r>
      <w:r w:rsidR="00523C36">
        <w:rPr>
          <w:rFonts w:ascii="Arial" w:hAnsi="Arial"/>
          <w:bCs/>
          <w:sz w:val="22"/>
          <w:szCs w:val="22"/>
          <w:lang w:eastAsia="zh-CN"/>
        </w:rPr>
        <w:t>, for each p</w:t>
      </w:r>
      <w:r w:rsidR="00E5495B">
        <w:rPr>
          <w:rFonts w:ascii="Arial" w:hAnsi="Arial"/>
          <w:bCs/>
          <w:sz w:val="22"/>
          <w:szCs w:val="22"/>
          <w:lang w:eastAsia="zh-CN"/>
        </w:rPr>
        <w:t>atient by iteratively updating K</w:t>
      </w:r>
      <w:r w:rsidR="00523C36">
        <w:rPr>
          <w:rFonts w:ascii="Arial" w:hAnsi="Arial"/>
          <w:bCs/>
          <w:sz w:val="22"/>
          <w:szCs w:val="22"/>
          <w:lang w:eastAsia="zh-CN"/>
        </w:rPr>
        <w:t xml:space="preserve"> and the parameters </w:t>
      </w:r>
      <m:oMath>
        <m:sSub>
          <m:sSubPr>
            <m:ctrlPr>
              <w:rPr>
                <w:rFonts w:ascii="Cambria Math" w:hAnsi="Cambria Math"/>
                <w:i/>
                <w:sz w:val="22"/>
                <w:szCs w:val="22"/>
                <w:lang w:eastAsia="zh-CN"/>
              </w:rPr>
            </m:ctrlPr>
          </m:sSubPr>
          <m:e>
            <m:r>
              <m:rPr>
                <m:sty m:val="bi"/>
              </m:rPr>
              <w:rPr>
                <w:rFonts w:ascii="Cambria Math" w:hAnsi="Cambria Math"/>
                <w:sz w:val="22"/>
                <w:szCs w:val="22"/>
                <w:lang w:eastAsia="zh-CN"/>
              </w:rPr>
              <m:t>θ</m:t>
            </m:r>
          </m:e>
          <m:sub>
            <m:r>
              <w:rPr>
                <w:rFonts w:ascii="Cambria Math" w:hAnsi="Cambria Math"/>
                <w:sz w:val="22"/>
                <w:szCs w:val="22"/>
                <w:lang w:eastAsia="zh-CN"/>
              </w:rPr>
              <m:t>k</m:t>
            </m:r>
          </m:sub>
        </m:sSub>
      </m:oMath>
      <w:r w:rsidR="00E5495B">
        <w:rPr>
          <w:rFonts w:ascii="Arial" w:hAnsi="Arial"/>
          <w:sz w:val="22"/>
          <w:szCs w:val="22"/>
          <w:lang w:eastAsia="zh-CN"/>
        </w:rPr>
        <w:t xml:space="preserve"> until convergence. The algorithm is as follow:</w:t>
      </w:r>
    </w:p>
    <w:p w14:paraId="21AEA747" w14:textId="77777777" w:rsidR="002B3917" w:rsidRDefault="002B3917" w:rsidP="004E23DE">
      <w:pPr>
        <w:ind w:firstLine="446"/>
        <w:rPr>
          <w:rFonts w:ascii="Arial" w:hAnsi="Arial"/>
          <w:sz w:val="22"/>
          <w:szCs w:val="22"/>
          <w:lang w:eastAsia="zh-CN"/>
        </w:rPr>
      </w:pPr>
    </w:p>
    <w:p w14:paraId="445405F1" w14:textId="77777777" w:rsidR="00E5495B" w:rsidRPr="002B3917" w:rsidRDefault="00E5495B" w:rsidP="002B3917">
      <w:pPr>
        <w:pStyle w:val="ListParagraph"/>
        <w:numPr>
          <w:ilvl w:val="0"/>
          <w:numId w:val="1"/>
        </w:numPr>
        <w:rPr>
          <w:rFonts w:ascii="Arial" w:hAnsi="Arial"/>
          <w:sz w:val="22"/>
          <w:szCs w:val="22"/>
          <w:lang w:eastAsia="zh-CN"/>
        </w:rPr>
      </w:pPr>
      <w:r w:rsidRPr="002B3917">
        <w:rPr>
          <w:rFonts w:ascii="Arial" w:hAnsi="Arial"/>
          <w:sz w:val="22"/>
          <w:szCs w:val="22"/>
          <w:lang w:eastAsia="zh-CN"/>
        </w:rPr>
        <w:t>First, initialize the parameters  </w:t>
      </w:r>
      <m:oMath>
        <m:r>
          <m:rPr>
            <m:sty m:val="bi"/>
          </m:rPr>
          <w:rPr>
            <w:rFonts w:ascii="Cambria Math" w:hAnsi="Cambria Math"/>
            <w:sz w:val="22"/>
            <w:szCs w:val="22"/>
            <w:lang w:eastAsia="zh-CN"/>
          </w:rPr>
          <m:t>θ</m:t>
        </m:r>
      </m:oMath>
      <w:r w:rsidRPr="002B3917">
        <w:rPr>
          <w:rFonts w:ascii="Arial" w:hAnsi="Arial"/>
          <w:sz w:val="22"/>
          <w:szCs w:val="22"/>
          <w:lang w:eastAsia="zh-CN"/>
        </w:rPr>
        <w:t xml:space="preserve"> to some random values.</w:t>
      </w:r>
    </w:p>
    <w:p w14:paraId="6674BC66" w14:textId="77777777" w:rsidR="00E5495B" w:rsidRPr="002B3917" w:rsidRDefault="00E5495B" w:rsidP="002B3917">
      <w:pPr>
        <w:pStyle w:val="ListParagraph"/>
        <w:numPr>
          <w:ilvl w:val="0"/>
          <w:numId w:val="1"/>
        </w:numPr>
        <w:rPr>
          <w:rFonts w:ascii="Arial" w:hAnsi="Arial"/>
          <w:sz w:val="22"/>
          <w:szCs w:val="22"/>
          <w:lang w:eastAsia="zh-CN"/>
        </w:rPr>
      </w:pPr>
      <w:r w:rsidRPr="002B3917">
        <w:rPr>
          <w:rFonts w:ascii="Arial" w:hAnsi="Arial"/>
          <w:sz w:val="22"/>
          <w:szCs w:val="22"/>
          <w:lang w:eastAsia="zh-CN"/>
        </w:rPr>
        <w:t>Compute the best value</w:t>
      </w:r>
      <w:r w:rsidR="002B3917">
        <w:rPr>
          <w:rFonts w:ascii="Arial" w:hAnsi="Arial"/>
          <w:sz w:val="22"/>
          <w:szCs w:val="22"/>
          <w:lang w:eastAsia="zh-CN"/>
        </w:rPr>
        <w:t>s</w:t>
      </w:r>
      <w:r w:rsidRPr="002B3917">
        <w:rPr>
          <w:rFonts w:ascii="Arial" w:hAnsi="Arial"/>
          <w:sz w:val="22"/>
          <w:szCs w:val="22"/>
          <w:lang w:eastAsia="zh-CN"/>
        </w:rPr>
        <w:t xml:space="preserve"> for K given these parameter values.</w:t>
      </w:r>
    </w:p>
    <w:p w14:paraId="276C8AB2" w14:textId="77777777" w:rsidR="00E5495B" w:rsidRPr="002B3917" w:rsidRDefault="00E5495B" w:rsidP="002B3917">
      <w:pPr>
        <w:pStyle w:val="ListParagraph"/>
        <w:numPr>
          <w:ilvl w:val="0"/>
          <w:numId w:val="1"/>
        </w:numPr>
        <w:rPr>
          <w:rFonts w:ascii="Arial" w:hAnsi="Arial"/>
          <w:sz w:val="22"/>
          <w:szCs w:val="22"/>
          <w:lang w:eastAsia="zh-CN"/>
        </w:rPr>
      </w:pPr>
      <w:r w:rsidRPr="002B3917">
        <w:rPr>
          <w:rFonts w:ascii="Arial" w:hAnsi="Arial"/>
          <w:sz w:val="22"/>
          <w:szCs w:val="22"/>
          <w:lang w:eastAsia="zh-CN"/>
        </w:rPr>
        <w:t>Then, use the just-computed values of </w:t>
      </w:r>
      <w:r w:rsidR="002B3917" w:rsidRPr="002B3917">
        <w:rPr>
          <w:rFonts w:ascii="Arial" w:hAnsi="Arial"/>
          <w:sz w:val="22"/>
          <w:szCs w:val="22"/>
          <w:lang w:eastAsia="zh-CN"/>
        </w:rPr>
        <w:t xml:space="preserve">K </w:t>
      </w:r>
      <w:r w:rsidRPr="002B3917">
        <w:rPr>
          <w:rFonts w:ascii="Arial" w:hAnsi="Arial"/>
          <w:sz w:val="22"/>
          <w:szCs w:val="22"/>
          <w:lang w:eastAsia="zh-CN"/>
        </w:rPr>
        <w:t>to compute a better estimate for the parameters </w:t>
      </w:r>
      <m:oMath>
        <m:r>
          <m:rPr>
            <m:sty m:val="bi"/>
          </m:rPr>
          <w:rPr>
            <w:rFonts w:ascii="Cambria Math" w:hAnsi="Cambria Math"/>
            <w:sz w:val="22"/>
            <w:szCs w:val="22"/>
            <w:lang w:eastAsia="zh-CN"/>
          </w:rPr>
          <m:t>θ</m:t>
        </m:r>
      </m:oMath>
      <w:r w:rsidRPr="002B3917">
        <w:rPr>
          <w:rFonts w:ascii="Arial" w:hAnsi="Arial"/>
          <w:sz w:val="22"/>
          <w:szCs w:val="22"/>
          <w:lang w:eastAsia="zh-CN"/>
        </w:rPr>
        <w:t>. Parameters associated with a particular value of </w:t>
      </w:r>
      <w:r w:rsidR="002B3917" w:rsidRPr="002B3917">
        <w:rPr>
          <w:rFonts w:ascii="Arial" w:hAnsi="Arial"/>
          <w:sz w:val="22"/>
          <w:szCs w:val="22"/>
          <w:lang w:eastAsia="zh-CN"/>
        </w:rPr>
        <w:t xml:space="preserve">K </w:t>
      </w:r>
      <w:r w:rsidRPr="002B3917">
        <w:rPr>
          <w:rFonts w:ascii="Arial" w:hAnsi="Arial"/>
          <w:sz w:val="22"/>
          <w:szCs w:val="22"/>
          <w:lang w:eastAsia="zh-CN"/>
        </w:rPr>
        <w:t>will use only those data points whose associated latent variable has that value.</w:t>
      </w:r>
    </w:p>
    <w:p w14:paraId="0A1188E3" w14:textId="77777777" w:rsidR="00E5495B" w:rsidRPr="002B3917" w:rsidRDefault="00E5495B" w:rsidP="002B3917">
      <w:pPr>
        <w:pStyle w:val="ListParagraph"/>
        <w:numPr>
          <w:ilvl w:val="0"/>
          <w:numId w:val="1"/>
        </w:numPr>
        <w:rPr>
          <w:rFonts w:ascii="Arial" w:hAnsi="Arial"/>
          <w:sz w:val="22"/>
          <w:szCs w:val="22"/>
          <w:lang w:eastAsia="zh-CN"/>
        </w:rPr>
      </w:pPr>
      <w:r w:rsidRPr="002B3917">
        <w:rPr>
          <w:rFonts w:ascii="Arial" w:hAnsi="Arial"/>
          <w:sz w:val="22"/>
          <w:szCs w:val="22"/>
          <w:lang w:eastAsia="zh-CN"/>
        </w:rPr>
        <w:t>Iterate steps 2 and 3 until convergence.</w:t>
      </w:r>
    </w:p>
    <w:p w14:paraId="5DBD251C" w14:textId="77777777" w:rsidR="002B3917" w:rsidRDefault="002B3917" w:rsidP="002B3917">
      <w:pPr>
        <w:rPr>
          <w:rFonts w:ascii="Arial" w:hAnsi="Arial"/>
          <w:sz w:val="22"/>
          <w:szCs w:val="22"/>
          <w:lang w:eastAsia="zh-CN"/>
        </w:rPr>
      </w:pPr>
    </w:p>
    <w:p w14:paraId="3C45894D" w14:textId="77777777" w:rsidR="00AA1791" w:rsidRDefault="002B1D8B" w:rsidP="006B2B0A">
      <w:pPr>
        <w:rPr>
          <w:rFonts w:ascii="Arial" w:hAnsi="Arial"/>
          <w:sz w:val="22"/>
          <w:szCs w:val="22"/>
          <w:lang w:eastAsia="zh-CN"/>
        </w:rPr>
      </w:pPr>
      <w:r>
        <w:rPr>
          <w:noProof/>
        </w:rPr>
        <mc:AlternateContent>
          <mc:Choice Requires="wps">
            <w:drawing>
              <wp:anchor distT="0" distB="0" distL="114300" distR="114300" simplePos="0" relativeHeight="251660288" behindDoc="0" locked="0" layoutInCell="1" allowOverlap="1" wp14:anchorId="4FB8C00B" wp14:editId="7DAC3C76">
                <wp:simplePos x="0" y="0"/>
                <wp:positionH relativeFrom="column">
                  <wp:posOffset>4457700</wp:posOffset>
                </wp:positionH>
                <wp:positionV relativeFrom="paragraph">
                  <wp:posOffset>466090</wp:posOffset>
                </wp:positionV>
                <wp:extent cx="2378075" cy="796925"/>
                <wp:effectExtent l="0" t="0" r="9525" b="0"/>
                <wp:wrapSquare wrapText="bothSides"/>
                <wp:docPr id="8" name="Text Box 8"/>
                <wp:cNvGraphicFramePr/>
                <a:graphic xmlns:a="http://schemas.openxmlformats.org/drawingml/2006/main">
                  <a:graphicData uri="http://schemas.microsoft.com/office/word/2010/wordprocessingShape">
                    <wps:wsp>
                      <wps:cNvSpPr txBox="1"/>
                      <wps:spPr>
                        <a:xfrm>
                          <a:off x="0" y="0"/>
                          <a:ext cx="2378075" cy="796925"/>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77AC39C" w14:textId="77777777" w:rsidR="005F6C23" w:rsidRPr="00AA1791" w:rsidRDefault="005F6C23" w:rsidP="00AA1791">
                            <w:pPr>
                              <w:pStyle w:val="Caption"/>
                              <w:rPr>
                                <w:rFonts w:ascii="Arial" w:hAnsi="Arial"/>
                                <w:noProof/>
                                <w:color w:val="auto"/>
                                <w:sz w:val="22"/>
                                <w:szCs w:val="22"/>
                              </w:rPr>
                            </w:pPr>
                            <w:r w:rsidRPr="00AA1791">
                              <w:rPr>
                                <w:color w:val="auto"/>
                              </w:rPr>
                              <w:t xml:space="preserve">Figure </w:t>
                            </w:r>
                            <w:r w:rsidRPr="00AA1791">
                              <w:rPr>
                                <w:color w:val="auto"/>
                              </w:rPr>
                              <w:fldChar w:fldCharType="begin"/>
                            </w:r>
                            <w:r w:rsidRPr="00AA1791">
                              <w:rPr>
                                <w:color w:val="auto"/>
                              </w:rPr>
                              <w:instrText xml:space="preserve"> SEQ Figure \* ARABIC </w:instrText>
                            </w:r>
                            <w:r w:rsidRPr="00AA1791">
                              <w:rPr>
                                <w:color w:val="auto"/>
                              </w:rPr>
                              <w:fldChar w:fldCharType="separate"/>
                            </w:r>
                            <w:r w:rsidRPr="00AA1791">
                              <w:rPr>
                                <w:noProof/>
                                <w:color w:val="auto"/>
                              </w:rPr>
                              <w:t>1</w:t>
                            </w:r>
                            <w:r w:rsidRPr="00AA1791">
                              <w:rPr>
                                <w:color w:val="auto"/>
                              </w:rPr>
                              <w:fldChar w:fldCharType="end"/>
                            </w:r>
                            <w:r>
                              <w:rPr>
                                <w:color w:val="auto"/>
                              </w:rPr>
                              <w:t xml:space="preserve"> Mixed Graphical Model (MGM) </w:t>
                            </w:r>
                            <w:r w:rsidRPr="00677ABB">
                              <w:rPr>
                                <w:b w:val="0"/>
                                <w:color w:val="auto"/>
                              </w:rPr>
                              <w:t>Each node represents an entity of on measurement; each edge represents dependency of two entities with a measurement or between two different measurements</w:t>
                            </w:r>
                            <w:r>
                              <w:rPr>
                                <w:b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B8C00B" id="_x0000_t202" coordsize="21600,21600" o:spt="202" path="m,l,21600r21600,l21600,xe">
                <v:stroke joinstyle="miter"/>
                <v:path gradientshapeok="t" o:connecttype="rect"/>
              </v:shapetype>
              <v:shape id="Text Box 8" o:spid="_x0000_s1026" type="#_x0000_t202" style="position:absolute;margin-left:351pt;margin-top:36.7pt;width:187.25pt;height:6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" stroked="f">
                <v:textbox style="mso-fit-shape-to-text:t" inset="0,0,0,0">
                  <w:txbxContent>
                    <w:p w14:paraId="377AC39C" w14:textId="77777777" w:rsidR="005F6C23" w:rsidRPr="00AA1791" w:rsidRDefault="005F6C23" w:rsidP="00AA1791">
                      <w:pPr>
                        <w:pStyle w:val="Caption"/>
                        <w:rPr>
                          <w:rFonts w:ascii="Arial" w:hAnsi="Arial"/>
                          <w:noProof/>
                          <w:color w:val="auto"/>
                          <w:sz w:val="22"/>
                          <w:szCs w:val="22"/>
                        </w:rPr>
                      </w:pPr>
                      <w:r w:rsidRPr="00AA1791">
                        <w:rPr>
                          <w:color w:val="auto"/>
                        </w:rPr>
                        <w:t xml:space="preserve">Figure </w:t>
                      </w:r>
                      <w:r w:rsidRPr="00AA1791">
                        <w:rPr>
                          <w:color w:val="auto"/>
                        </w:rPr>
                        <w:fldChar w:fldCharType="begin"/>
                      </w:r>
                      <w:r w:rsidRPr="00AA1791">
                        <w:rPr>
                          <w:color w:val="auto"/>
                        </w:rPr>
                        <w:instrText xml:space="preserve"> SEQ Figure \* ARABIC </w:instrText>
                      </w:r>
                      <w:r w:rsidRPr="00AA1791">
                        <w:rPr>
                          <w:color w:val="auto"/>
                        </w:rPr>
                        <w:fldChar w:fldCharType="separate"/>
                      </w:r>
                      <w:r w:rsidRPr="00AA1791">
                        <w:rPr>
                          <w:noProof/>
                          <w:color w:val="auto"/>
                        </w:rPr>
                        <w:t>1</w:t>
                      </w:r>
                      <w:r w:rsidRPr="00AA1791">
                        <w:rPr>
                          <w:color w:val="auto"/>
                        </w:rPr>
                        <w:fldChar w:fldCharType="end"/>
                      </w:r>
                      <w:r>
                        <w:rPr>
                          <w:color w:val="auto"/>
                        </w:rPr>
                        <w:t xml:space="preserve"> Mixed Graphical Model (MGM) </w:t>
                      </w:r>
                      <w:r w:rsidRPr="00677ABB">
                        <w:rPr>
                          <w:b w:val="0"/>
                          <w:color w:val="auto"/>
                        </w:rPr>
                        <w:t>Each node represents an entity of on measurement; each edge represents dependency of two entities with a measurement or between two different measurements</w:t>
                      </w:r>
                      <w:r>
                        <w:rPr>
                          <w:b w:val="0"/>
                          <w:color w:val="auto"/>
                        </w:rPr>
                        <w:t>.</w:t>
                      </w:r>
                    </w:p>
                  </w:txbxContent>
                </v:textbox>
                <w10:wrap type="square"/>
              </v:shape>
            </w:pict>
          </mc:Fallback>
        </mc:AlternateContent>
      </w:r>
      <w:r w:rsidR="00E5495B">
        <w:rPr>
          <w:rFonts w:ascii="Arial" w:hAnsi="Arial"/>
          <w:sz w:val="22"/>
          <w:szCs w:val="22"/>
          <w:lang w:eastAsia="zh-CN"/>
        </w:rPr>
        <w:t>MGMCluster incorporates MGM and EM to estimate each patient’s cancer subtype from multi- omics data.</w:t>
      </w:r>
      <w:r w:rsidR="006B2B0A">
        <w:rPr>
          <w:rFonts w:ascii="Arial" w:hAnsi="Arial"/>
          <w:sz w:val="22"/>
          <w:szCs w:val="22"/>
          <w:lang w:eastAsia="zh-CN"/>
        </w:rPr>
        <w:t xml:space="preserve"> Note that in this aim we only focus on copy number variation (CNV), microRNA and RNA-Seq (mRNA) data, but the MGMCluster can take to any type of omics data as input.</w:t>
      </w:r>
    </w:p>
    <w:p w14:paraId="52B1188D" w14:textId="77777777" w:rsidR="006B2B0A" w:rsidRDefault="006B2B0A" w:rsidP="006B2B0A">
      <w:pPr>
        <w:rPr>
          <w:rFonts w:ascii="Arial" w:hAnsi="Arial"/>
          <w:sz w:val="22"/>
          <w:szCs w:val="22"/>
          <w:lang w:eastAsia="zh-CN"/>
        </w:rPr>
      </w:pPr>
    </w:p>
    <w:p w14:paraId="6F07C14C" w14:textId="77777777" w:rsidR="00167545" w:rsidRDefault="00523C36" w:rsidP="00693634">
      <w:pPr>
        <w:ind w:firstLine="446"/>
        <w:rPr>
          <w:rFonts w:ascii="Arial" w:hAnsi="Arial"/>
          <w:sz w:val="22"/>
          <w:szCs w:val="22"/>
          <w:lang w:eastAsia="zh-CN"/>
        </w:rPr>
      </w:pPr>
      <w:r>
        <w:rPr>
          <w:rFonts w:ascii="Arial" w:hAnsi="Arial" w:hint="eastAsia"/>
          <w:noProof/>
          <w:sz w:val="22"/>
          <w:szCs w:val="22"/>
        </w:rPr>
        <w:drawing>
          <wp:anchor distT="0" distB="0" distL="114300" distR="114300" simplePos="0" relativeHeight="251658240" behindDoc="0" locked="0" layoutInCell="1" allowOverlap="1" wp14:anchorId="53986C3C" wp14:editId="197D0CE5">
            <wp:simplePos x="0" y="0"/>
            <wp:positionH relativeFrom="margin">
              <wp:align>right</wp:align>
            </wp:positionH>
            <wp:positionV relativeFrom="margin">
              <wp:posOffset>4229100</wp:posOffset>
            </wp:positionV>
            <wp:extent cx="2378075" cy="1435735"/>
            <wp:effectExtent l="0" t="0" r="952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qikeli:Dropbox:Courses:IMB521GrantWriting:Aim1:MGM.pdf"/>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375950" cy="1435735"/>
                    </a:xfrm>
                    <a:prstGeom prst="rect">
                      <a:avLst/>
                    </a:prstGeom>
                    <a:noFill/>
                    <a:ln>
                      <a:noFill/>
                    </a:ln>
                  </pic:spPr>
                </pic:pic>
              </a:graphicData>
            </a:graphic>
          </wp:anchor>
        </w:drawing>
      </w:r>
      <w:r w:rsidR="00D67FEA">
        <w:rPr>
          <w:rFonts w:ascii="Arial" w:hAnsi="Arial"/>
          <w:sz w:val="22"/>
          <w:szCs w:val="22"/>
          <w:lang w:eastAsia="zh-CN"/>
        </w:rPr>
        <w:t>W</w:t>
      </w:r>
      <w:r w:rsidR="00140BAD">
        <w:rPr>
          <w:rFonts w:ascii="Arial" w:hAnsi="Arial"/>
          <w:sz w:val="22"/>
          <w:szCs w:val="22"/>
          <w:lang w:eastAsia="zh-CN"/>
        </w:rPr>
        <w:t xml:space="preserve">e will </w:t>
      </w:r>
      <w:r w:rsidR="00BD506B">
        <w:rPr>
          <w:rFonts w:ascii="Arial" w:hAnsi="Arial"/>
          <w:sz w:val="22"/>
          <w:szCs w:val="22"/>
          <w:lang w:eastAsia="zh-CN"/>
        </w:rPr>
        <w:t>simulate different scenarios of pathway perturbation</w:t>
      </w:r>
      <w:r w:rsidR="00F56B65">
        <w:rPr>
          <w:rFonts w:ascii="Arial" w:hAnsi="Arial"/>
          <w:sz w:val="22"/>
          <w:szCs w:val="22"/>
          <w:lang w:eastAsia="zh-CN"/>
        </w:rPr>
        <w:t xml:space="preserve">. To simulate the joint distribution of </w:t>
      </w:r>
      <w:r w:rsidR="00BD506B">
        <w:rPr>
          <w:rFonts w:ascii="Arial" w:hAnsi="Arial"/>
          <w:sz w:val="22"/>
          <w:szCs w:val="22"/>
          <w:lang w:eastAsia="zh-CN"/>
        </w:rPr>
        <w:t>a</w:t>
      </w:r>
      <w:r w:rsidR="00E12E26">
        <w:rPr>
          <w:rFonts w:ascii="Arial" w:hAnsi="Arial"/>
          <w:sz w:val="22"/>
          <w:szCs w:val="22"/>
          <w:lang w:eastAsia="zh-CN"/>
        </w:rPr>
        <w:t>n</w:t>
      </w:r>
      <w:r w:rsidR="00BD506B">
        <w:rPr>
          <w:rFonts w:ascii="Arial" w:hAnsi="Arial"/>
          <w:sz w:val="22"/>
          <w:szCs w:val="22"/>
          <w:lang w:eastAsia="zh-CN"/>
        </w:rPr>
        <w:t xml:space="preserve"> unaltered pathway</w:t>
      </w:r>
      <w:r w:rsidR="00F56B65">
        <w:rPr>
          <w:rFonts w:ascii="Arial" w:hAnsi="Arial"/>
          <w:sz w:val="22"/>
          <w:szCs w:val="22"/>
          <w:lang w:eastAsia="zh-CN"/>
        </w:rPr>
        <w:t xml:space="preserve"> under study, we will </w:t>
      </w:r>
      <w:r w:rsidR="00140BAD">
        <w:rPr>
          <w:rFonts w:ascii="Arial" w:hAnsi="Arial"/>
          <w:sz w:val="22"/>
          <w:szCs w:val="22"/>
          <w:lang w:eastAsia="zh-CN"/>
        </w:rPr>
        <w:t xml:space="preserve">first examine the statistical </w:t>
      </w:r>
      <w:r w:rsidR="00360C67">
        <w:rPr>
          <w:rFonts w:ascii="Arial" w:hAnsi="Arial"/>
          <w:sz w:val="22"/>
          <w:szCs w:val="22"/>
          <w:lang w:eastAsia="zh-CN"/>
        </w:rPr>
        <w:t xml:space="preserve">distributions of each measuring unit </w:t>
      </w:r>
      <w:r w:rsidR="006B2B0A">
        <w:rPr>
          <w:rFonts w:ascii="Arial" w:hAnsi="Arial"/>
          <w:sz w:val="22"/>
          <w:szCs w:val="22"/>
          <w:lang w:eastAsia="zh-CN"/>
        </w:rPr>
        <w:t>of</w:t>
      </w:r>
      <w:r w:rsidR="00140BAD">
        <w:rPr>
          <w:rFonts w:ascii="Arial" w:hAnsi="Arial"/>
          <w:sz w:val="22"/>
          <w:szCs w:val="22"/>
          <w:lang w:eastAsia="zh-CN"/>
        </w:rPr>
        <w:t xml:space="preserve"> copy number variation (CNV), </w:t>
      </w:r>
      <w:r w:rsidR="00677ABB">
        <w:rPr>
          <w:rFonts w:ascii="Arial" w:hAnsi="Arial"/>
          <w:sz w:val="22"/>
          <w:szCs w:val="22"/>
          <w:lang w:eastAsia="zh-CN"/>
        </w:rPr>
        <w:t xml:space="preserve">microRNA expression, and </w:t>
      </w:r>
      <w:r w:rsidR="00140BAD">
        <w:rPr>
          <w:rFonts w:ascii="Arial" w:hAnsi="Arial"/>
          <w:sz w:val="22"/>
          <w:szCs w:val="22"/>
          <w:lang w:eastAsia="zh-CN"/>
        </w:rPr>
        <w:t>mRNA expression</w:t>
      </w:r>
      <w:r w:rsidR="00180C37">
        <w:rPr>
          <w:rFonts w:ascii="Arial" w:hAnsi="Arial"/>
          <w:sz w:val="22"/>
          <w:szCs w:val="22"/>
          <w:lang w:eastAsia="zh-CN"/>
        </w:rPr>
        <w:t xml:space="preserve"> by using the data of 1098 cases of breast invasive carcinoma on TCGA</w:t>
      </w:r>
      <w:r w:rsidR="00677ABB">
        <w:rPr>
          <w:rFonts w:ascii="Arial" w:hAnsi="Arial"/>
          <w:sz w:val="22"/>
          <w:szCs w:val="22"/>
          <w:lang w:eastAsia="zh-CN"/>
        </w:rPr>
        <w:t xml:space="preserve">. </w:t>
      </w:r>
      <w:r w:rsidR="002B1D8B">
        <w:rPr>
          <w:rFonts w:ascii="Arial" w:hAnsi="Arial"/>
          <w:sz w:val="22"/>
          <w:szCs w:val="22"/>
          <w:lang w:eastAsia="zh-CN"/>
        </w:rPr>
        <w:t>In particular, we assume CNV follows multinomial distribution</w:t>
      </w:r>
      <w:r w:rsidR="008D4706">
        <w:rPr>
          <w:rFonts w:ascii="Arial" w:hAnsi="Arial"/>
          <w:sz w:val="22"/>
          <w:szCs w:val="22"/>
          <w:lang w:eastAsia="zh-CN"/>
        </w:rPr>
        <w:fldChar w:fldCharType="begin"/>
      </w:r>
      <w:r w:rsidR="008D4706">
        <w:rPr>
          <w:rFonts w:ascii="Arial" w:hAnsi="Arial"/>
          <w:sz w:val="22"/>
          <w:szCs w:val="22"/>
          <w:lang w:eastAsia="zh-CN"/>
        </w:rPr>
        <w:instrText xml:space="preserve"> ADDIN EN.CITE &lt;EndNote&gt;&lt;Cite&gt;&lt;Author&gt;Barnes&lt;/Author&gt;&lt;Year&gt;2008&lt;/Year&gt;&lt;RecNum&gt;6&lt;/RecNum&gt;&lt;DisplayText&gt;[4]&lt;/DisplayText&gt;&lt;record&gt;&lt;rec-number&gt;6&lt;/rec-number&gt;&lt;foreign-keys&gt;&lt;key app="EN" db-id="tvrd9rd0oars2ae90foxazdn0wrxtxz202fa" timestamp="1446470158"&gt;6&lt;/key&gt;&lt;/foreign-keys&gt;&lt;ref-type name="Journal Article"&gt;17&lt;/ref-type&gt;&lt;contributors&gt;&lt;authors&gt;&lt;author&gt;Barnes, Chris&lt;/author&gt;&lt;author&gt;Plagnol, Vincent&lt;/author&gt;&lt;author&gt;Fitzgerald, Tomas&lt;/author&gt;&lt;author&gt;Redon, Richard&lt;/author&gt;&lt;author&gt;Marchini, Jonathan&lt;/author&gt;&lt;author&gt;Clayton, David&lt;/author&gt;&lt;author&gt;Hurles, Matthew E&lt;/author&gt;&lt;/authors&gt;&lt;/contributors&gt;&lt;titles&gt;&lt;title&gt;A robust statistical method for case-control association testing with copy number variation&lt;/title&gt;&lt;secondary-title&gt;Nature genetics&lt;/secondary-title&gt;&lt;/titles&gt;&lt;periodical&gt;&lt;full-title&gt;Nature genetics&lt;/full-title&gt;&lt;/periodical&gt;&lt;pages&gt;1245-1252&lt;/pages&gt;&lt;volume&gt;40&lt;/volume&gt;&lt;number&gt;10&lt;/number&gt;&lt;dates&gt;&lt;year&gt;2008&lt;/year&gt;&lt;/dates&gt;&lt;isbn&gt;1061-4036&lt;/isbn&gt;&lt;urls&gt;&lt;/urls&gt;&lt;/record&gt;&lt;/Cite&gt;&lt;/EndNote&gt;</w:instrText>
      </w:r>
      <w:r w:rsidR="008D4706">
        <w:rPr>
          <w:rFonts w:ascii="Arial" w:hAnsi="Arial"/>
          <w:sz w:val="22"/>
          <w:szCs w:val="22"/>
          <w:lang w:eastAsia="zh-CN"/>
        </w:rPr>
        <w:fldChar w:fldCharType="separate"/>
      </w:r>
      <w:r w:rsidR="008D4706">
        <w:rPr>
          <w:rFonts w:ascii="Arial" w:hAnsi="Arial"/>
          <w:noProof/>
          <w:sz w:val="22"/>
          <w:szCs w:val="22"/>
          <w:lang w:eastAsia="zh-CN"/>
        </w:rPr>
        <w:t>[4]</w:t>
      </w:r>
      <w:r w:rsidR="008D4706">
        <w:rPr>
          <w:rFonts w:ascii="Arial" w:hAnsi="Arial"/>
          <w:sz w:val="22"/>
          <w:szCs w:val="22"/>
          <w:lang w:eastAsia="zh-CN"/>
        </w:rPr>
        <w:fldChar w:fldCharType="end"/>
      </w:r>
      <w:r w:rsidR="002B1D8B">
        <w:rPr>
          <w:rFonts w:ascii="Arial" w:hAnsi="Arial"/>
          <w:sz w:val="22"/>
          <w:szCs w:val="22"/>
          <w:lang w:eastAsia="zh-CN"/>
        </w:rPr>
        <w:t xml:space="preserve">, </w:t>
      </w:r>
    </w:p>
    <w:p w14:paraId="178F65EA" w14:textId="77777777" w:rsidR="00167545" w:rsidRDefault="00167545" w:rsidP="00693634">
      <w:pPr>
        <w:ind w:firstLine="446"/>
        <w:rPr>
          <w:rFonts w:ascii="Arial" w:hAnsi="Arial"/>
          <w:sz w:val="22"/>
          <w:szCs w:val="22"/>
          <w:lang w:eastAsia="zh-CN"/>
        </w:rPr>
      </w:pPr>
    </w:p>
    <w:p w14:paraId="73458BA9" w14:textId="77777777" w:rsidR="00167545" w:rsidRDefault="00167545" w:rsidP="00693634">
      <w:pPr>
        <w:ind w:firstLine="446"/>
        <w:rPr>
          <w:rFonts w:ascii="Arial" w:hAnsi="Arial"/>
          <w:sz w:val="22"/>
          <w:szCs w:val="22"/>
          <w:lang w:eastAsia="zh-CN"/>
        </w:rPr>
      </w:pPr>
    </w:p>
    <w:p w14:paraId="4E0BC170" w14:textId="77777777" w:rsidR="00167545" w:rsidRDefault="00167545" w:rsidP="00693634">
      <w:pPr>
        <w:ind w:firstLine="446"/>
        <w:rPr>
          <w:rFonts w:ascii="Arial" w:hAnsi="Arial"/>
          <w:sz w:val="22"/>
          <w:szCs w:val="22"/>
          <w:lang w:eastAsia="zh-CN"/>
        </w:rPr>
      </w:pPr>
      <w:r>
        <w:rPr>
          <w:rFonts w:ascii="Arial" w:hAnsi="Arial"/>
          <w:noProof/>
          <w:sz w:val="22"/>
          <w:szCs w:val="22"/>
        </w:rPr>
        <w:drawing>
          <wp:anchor distT="0" distB="0" distL="114300" distR="114300" simplePos="0" relativeHeight="251661312" behindDoc="0" locked="0" layoutInCell="1" allowOverlap="1" wp14:anchorId="6D647186" wp14:editId="416414B2">
            <wp:simplePos x="0" y="0"/>
            <wp:positionH relativeFrom="column">
              <wp:posOffset>3086100</wp:posOffset>
            </wp:positionH>
            <wp:positionV relativeFrom="paragraph">
              <wp:posOffset>-196850</wp:posOffset>
            </wp:positionV>
            <wp:extent cx="1409700" cy="344170"/>
            <wp:effectExtent l="0" t="0" r="12700" b="11430"/>
            <wp:wrapThrough wrapText="bothSides">
              <wp:wrapPolygon edited="0">
                <wp:start x="5059" y="0"/>
                <wp:lineTo x="0" y="7970"/>
                <wp:lineTo x="0" y="19129"/>
                <wp:lineTo x="389" y="20723"/>
                <wp:lineTo x="9730" y="20723"/>
                <wp:lineTo x="21405" y="17535"/>
                <wp:lineTo x="21405" y="3188"/>
                <wp:lineTo x="7005" y="0"/>
                <wp:lineTo x="5059"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344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08C705" w14:textId="77777777" w:rsidR="00DF4BC7" w:rsidRDefault="00167545" w:rsidP="00DF4BC7">
      <w:pPr>
        <w:rPr>
          <w:rFonts w:ascii="Arial" w:hAnsi="Arial"/>
          <w:sz w:val="22"/>
          <w:szCs w:val="22"/>
          <w:lang w:eastAsia="zh-CN"/>
        </w:rPr>
      </w:pPr>
      <w:r>
        <w:rPr>
          <w:rFonts w:ascii="Arial" w:hAnsi="Arial"/>
          <w:sz w:val="22"/>
          <w:szCs w:val="22"/>
          <w:lang w:eastAsia="zh-CN"/>
        </w:rPr>
        <w:t>Whe</w:t>
      </w:r>
      <w:r w:rsidR="00180C37">
        <w:rPr>
          <w:rFonts w:ascii="Arial" w:hAnsi="Arial"/>
          <w:sz w:val="22"/>
          <w:szCs w:val="22"/>
          <w:lang w:eastAsia="zh-CN"/>
        </w:rPr>
        <w:t>r</w:t>
      </w:r>
      <w:r>
        <w:rPr>
          <w:rFonts w:ascii="Arial" w:hAnsi="Arial"/>
          <w:sz w:val="22"/>
          <w:szCs w:val="22"/>
          <w:lang w:eastAsia="zh-CN"/>
        </w:rPr>
        <w:t xml:space="preserve">e g represents the gene location and k represents the largest copy number of this gene. </w:t>
      </w:r>
      <w:r w:rsidR="00180C37">
        <w:rPr>
          <w:rFonts w:ascii="Arial" w:hAnsi="Arial"/>
          <w:sz w:val="22"/>
          <w:szCs w:val="22"/>
          <w:lang w:eastAsia="zh-CN"/>
        </w:rPr>
        <w:t xml:space="preserve">For each gene, g, we can estimate the corresponding parameters </w:t>
      </w:r>
      <m:oMath>
        <m:sSub>
          <m:sSubPr>
            <m:ctrlPr>
              <w:rPr>
                <w:rFonts w:ascii="Cambria Math" w:hAnsi="Cambria Math"/>
                <w:i/>
                <w:sz w:val="22"/>
                <w:szCs w:val="22"/>
                <w:lang w:eastAsia="zh-CN"/>
              </w:rPr>
            </m:ctrlPr>
          </m:sSubPr>
          <m:e>
            <m:r>
              <w:rPr>
                <w:rFonts w:ascii="Cambria Math" w:hAnsi="Cambria Math"/>
                <w:sz w:val="22"/>
                <w:szCs w:val="22"/>
                <w:lang w:eastAsia="zh-CN"/>
              </w:rPr>
              <m:t>p</m:t>
            </m:r>
          </m:e>
          <m:sub>
            <m:r>
              <w:rPr>
                <w:rFonts w:ascii="Cambria Math" w:hAnsi="Cambria Math"/>
                <w:sz w:val="22"/>
                <w:szCs w:val="22"/>
                <w:lang w:eastAsia="zh-CN"/>
              </w:rPr>
              <m:t>g1</m:t>
            </m:r>
          </m:sub>
        </m:sSub>
        <m:r>
          <w:rPr>
            <w:rFonts w:ascii="Cambria Math" w:hAnsi="Cambria Math"/>
            <w:sz w:val="22"/>
            <w:szCs w:val="22"/>
            <w:lang w:eastAsia="zh-CN"/>
          </w:rPr>
          <m:t xml:space="preserve">,…, </m:t>
        </m:r>
        <m:sSub>
          <m:sSubPr>
            <m:ctrlPr>
              <w:rPr>
                <w:rFonts w:ascii="Cambria Math" w:hAnsi="Cambria Math"/>
                <w:i/>
                <w:sz w:val="22"/>
                <w:szCs w:val="22"/>
                <w:lang w:eastAsia="zh-CN"/>
              </w:rPr>
            </m:ctrlPr>
          </m:sSubPr>
          <m:e>
            <m:r>
              <w:rPr>
                <w:rFonts w:ascii="Cambria Math" w:hAnsi="Cambria Math"/>
                <w:sz w:val="22"/>
                <w:szCs w:val="22"/>
                <w:lang w:eastAsia="zh-CN"/>
              </w:rPr>
              <m:t>p</m:t>
            </m:r>
          </m:e>
          <m:sub>
            <m:r>
              <w:rPr>
                <w:rFonts w:ascii="Cambria Math" w:hAnsi="Cambria Math"/>
                <w:sz w:val="22"/>
                <w:szCs w:val="22"/>
                <w:lang w:eastAsia="zh-CN"/>
              </w:rPr>
              <m:t>gk</m:t>
            </m:r>
          </m:sub>
        </m:sSub>
      </m:oMath>
      <w:r w:rsidR="00180C37">
        <w:rPr>
          <w:rFonts w:ascii="Arial" w:hAnsi="Arial"/>
          <w:sz w:val="22"/>
          <w:szCs w:val="22"/>
          <w:lang w:eastAsia="zh-CN"/>
        </w:rPr>
        <w:t xml:space="preserve"> via the maximum likelihood estimation (MLE) </w:t>
      </w:r>
      <w:r w:rsidR="00DF4BC7">
        <w:rPr>
          <w:rFonts w:ascii="Arial" w:hAnsi="Arial"/>
          <w:sz w:val="22"/>
          <w:szCs w:val="22"/>
          <w:lang w:eastAsia="zh-CN"/>
        </w:rPr>
        <w:fldChar w:fldCharType="begin"/>
      </w:r>
      <w:r w:rsidR="00DF4BC7">
        <w:rPr>
          <w:rFonts w:ascii="Arial" w:hAnsi="Arial"/>
          <w:sz w:val="22"/>
          <w:szCs w:val="22"/>
          <w:lang w:eastAsia="zh-CN"/>
        </w:rPr>
        <w:instrText xml:space="preserve"> ADDIN EN.CITE &lt;EndNote&gt;&lt;Cite&gt;&lt;Author&gt;Aldrich&lt;/Author&gt;&lt;Year&gt;1997&lt;/Year&gt;&lt;RecNum&gt;7&lt;/RecNum&gt;&lt;DisplayText&gt;[5]&lt;/DisplayText&gt;&lt;record&gt;&lt;rec-number&gt;7&lt;/rec-number&gt;&lt;foreign-keys&gt;&lt;key app="EN" db-id="tvrd9rd0oars2ae90foxazdn0wrxtxz202fa" timestamp="1446471413"&gt;7&lt;/key&gt;&lt;/foreign-keys&gt;&lt;ref-type name="Journal Article"&gt;17&lt;/ref-type&gt;&lt;contributors&gt;&lt;authors&gt;&lt;author&gt;Aldrich, John&lt;/author&gt;&lt;/authors&gt;&lt;/contributors&gt;&lt;titles&gt;&lt;title&gt;RA Fisher and the making of maximum likelihood 1912-1922&lt;/title&gt;&lt;secondary-title&gt;Statistical Science&lt;/secondary-title&gt;&lt;/titles&gt;&lt;periodical&gt;&lt;full-title&gt;Statistical Science&lt;/full-title&gt;&lt;/periodical&gt;&lt;pages&gt;162-176&lt;/pages&gt;&lt;volume&gt;12&lt;/volume&gt;&lt;number&gt;3&lt;/number&gt;&lt;dates&gt;&lt;year&gt;1997&lt;/year&gt;&lt;/dates&gt;&lt;isbn&gt;0883-4237&lt;/isbn&gt;&lt;urls&gt;&lt;/urls&gt;&lt;/record&gt;&lt;/Cite&gt;&lt;/EndNote&gt;</w:instrText>
      </w:r>
      <w:r w:rsidR="00DF4BC7">
        <w:rPr>
          <w:rFonts w:ascii="Arial" w:hAnsi="Arial"/>
          <w:sz w:val="22"/>
          <w:szCs w:val="22"/>
          <w:lang w:eastAsia="zh-CN"/>
        </w:rPr>
        <w:fldChar w:fldCharType="separate"/>
      </w:r>
      <w:r w:rsidR="00DF4BC7">
        <w:rPr>
          <w:rFonts w:ascii="Arial" w:hAnsi="Arial"/>
          <w:noProof/>
          <w:sz w:val="22"/>
          <w:szCs w:val="22"/>
          <w:lang w:eastAsia="zh-CN"/>
        </w:rPr>
        <w:t>[5]</w:t>
      </w:r>
      <w:r w:rsidR="00DF4BC7">
        <w:rPr>
          <w:rFonts w:ascii="Arial" w:hAnsi="Arial"/>
          <w:sz w:val="22"/>
          <w:szCs w:val="22"/>
          <w:lang w:eastAsia="zh-CN"/>
        </w:rPr>
        <w:fldChar w:fldCharType="end"/>
      </w:r>
      <w:r w:rsidR="00DF4BC7">
        <w:rPr>
          <w:rFonts w:ascii="Arial" w:hAnsi="Arial"/>
          <w:sz w:val="22"/>
          <w:szCs w:val="22"/>
          <w:lang w:eastAsia="zh-CN"/>
        </w:rPr>
        <w:t xml:space="preserve"> </w:t>
      </w:r>
      <w:r w:rsidR="00180C37">
        <w:rPr>
          <w:rFonts w:ascii="Arial" w:hAnsi="Arial"/>
          <w:sz w:val="22"/>
          <w:szCs w:val="22"/>
          <w:lang w:eastAsia="zh-CN"/>
        </w:rPr>
        <w:t xml:space="preserve">with the copy numbers of 1098 cases. Similarly, we assume microRNA expression and mRNA expression follow Poisson distribution </w:t>
      </w:r>
      <m:oMath>
        <m:r>
          <w:rPr>
            <w:rFonts w:ascii="Cambria Math" w:hAnsi="Cambria Math"/>
            <w:sz w:val="22"/>
            <w:szCs w:val="22"/>
            <w:lang w:eastAsia="zh-CN"/>
          </w:rPr>
          <m:t>Pois</m:t>
        </m:r>
        <m:d>
          <m:dPr>
            <m:ctrlPr>
              <w:rPr>
                <w:rFonts w:ascii="Cambria Math" w:hAnsi="Cambria Math"/>
                <w:i/>
                <w:sz w:val="22"/>
                <w:szCs w:val="22"/>
                <w:lang w:eastAsia="zh-CN"/>
              </w:rPr>
            </m:ctrlPr>
          </m:dPr>
          <m:e>
            <m:sSub>
              <m:sSubPr>
                <m:ctrlPr>
                  <w:rPr>
                    <w:rFonts w:ascii="Cambria Math" w:hAnsi="Cambria Math"/>
                    <w:i/>
                    <w:sz w:val="22"/>
                    <w:szCs w:val="22"/>
                    <w:lang w:eastAsia="zh-CN"/>
                  </w:rPr>
                </m:ctrlPr>
              </m:sSubPr>
              <m:e>
                <m:r>
                  <w:rPr>
                    <w:rFonts w:ascii="Cambria Math" w:hAnsi="Cambria Math"/>
                    <w:sz w:val="22"/>
                    <w:szCs w:val="22"/>
                    <w:lang w:eastAsia="zh-CN"/>
                  </w:rPr>
                  <m:t>λ</m:t>
                </m:r>
              </m:e>
              <m:sub>
                <m:r>
                  <w:rPr>
                    <w:rFonts w:ascii="Cambria Math" w:hAnsi="Cambria Math"/>
                    <w:sz w:val="22"/>
                    <w:szCs w:val="22"/>
                    <w:lang w:eastAsia="zh-CN"/>
                  </w:rPr>
                  <m:t>g</m:t>
                </m:r>
              </m:sub>
            </m:sSub>
          </m:e>
        </m:d>
      </m:oMath>
      <w:r w:rsidR="00180C37">
        <w:rPr>
          <w:rFonts w:ascii="Arial" w:hAnsi="Arial"/>
          <w:sz w:val="22"/>
          <w:szCs w:val="22"/>
          <w:lang w:eastAsia="zh-CN"/>
        </w:rPr>
        <w:t xml:space="preserve">, and </w:t>
      </w:r>
      <m:oMath>
        <m:sSub>
          <m:sSubPr>
            <m:ctrlPr>
              <w:rPr>
                <w:rFonts w:ascii="Cambria Math" w:hAnsi="Cambria Math"/>
                <w:i/>
                <w:sz w:val="22"/>
                <w:szCs w:val="22"/>
                <w:lang w:eastAsia="zh-CN"/>
              </w:rPr>
            </m:ctrlPr>
          </m:sSubPr>
          <m:e>
            <m:r>
              <w:rPr>
                <w:rFonts w:ascii="Cambria Math" w:hAnsi="Cambria Math"/>
                <w:sz w:val="22"/>
                <w:szCs w:val="22"/>
                <w:lang w:eastAsia="zh-CN"/>
              </w:rPr>
              <m:t>λ</m:t>
            </m:r>
          </m:e>
          <m:sub>
            <m:r>
              <w:rPr>
                <w:rFonts w:ascii="Cambria Math" w:hAnsi="Cambria Math"/>
                <w:sz w:val="22"/>
                <w:szCs w:val="22"/>
                <w:lang w:eastAsia="zh-CN"/>
              </w:rPr>
              <m:t xml:space="preserve">g </m:t>
            </m:r>
          </m:sub>
        </m:sSub>
      </m:oMath>
      <w:r w:rsidR="00DF4BC7">
        <w:rPr>
          <w:rFonts w:ascii="Arial" w:hAnsi="Arial"/>
          <w:sz w:val="22"/>
          <w:szCs w:val="22"/>
          <w:lang w:eastAsia="zh-CN"/>
        </w:rPr>
        <w:t xml:space="preserve">can be estimated by MLE for each gene for microRNA. </w:t>
      </w:r>
    </w:p>
    <w:p w14:paraId="4FC7E2C8" w14:textId="77777777" w:rsidR="002B1D8B" w:rsidRDefault="002B1D8B" w:rsidP="00167545">
      <w:pPr>
        <w:rPr>
          <w:rFonts w:ascii="Arial" w:hAnsi="Arial"/>
          <w:sz w:val="22"/>
          <w:szCs w:val="22"/>
          <w:lang w:eastAsia="zh-CN"/>
        </w:rPr>
      </w:pPr>
    </w:p>
    <w:p w14:paraId="4253F5F0" w14:textId="77777777" w:rsidR="00452987" w:rsidRDefault="00D67FEA" w:rsidP="00015CDE">
      <w:pPr>
        <w:ind w:firstLine="446"/>
        <w:rPr>
          <w:rFonts w:ascii="Arial" w:hAnsi="Arial"/>
          <w:sz w:val="22"/>
          <w:szCs w:val="22"/>
          <w:lang w:eastAsia="zh-CN"/>
        </w:rPr>
      </w:pPr>
      <w:r>
        <w:rPr>
          <w:rFonts w:ascii="Arial" w:hAnsi="Arial"/>
          <w:sz w:val="22"/>
          <w:szCs w:val="22"/>
          <w:lang w:eastAsia="zh-CN"/>
        </w:rPr>
        <w:t>S</w:t>
      </w:r>
      <w:r w:rsidR="00360C67">
        <w:rPr>
          <w:rFonts w:ascii="Arial" w:hAnsi="Arial"/>
          <w:sz w:val="22"/>
          <w:szCs w:val="22"/>
          <w:lang w:eastAsia="zh-CN"/>
        </w:rPr>
        <w:t>econdly, we will investigate the correlations among</w:t>
      </w:r>
      <w:r w:rsidR="006D3073">
        <w:rPr>
          <w:rFonts w:ascii="Arial" w:hAnsi="Arial"/>
          <w:sz w:val="22"/>
          <w:szCs w:val="22"/>
          <w:lang w:eastAsia="zh-CN"/>
        </w:rPr>
        <w:t xml:space="preserve"> measuring units </w:t>
      </w:r>
      <w:r w:rsidR="00360C67">
        <w:rPr>
          <w:rFonts w:ascii="Arial" w:hAnsi="Arial"/>
          <w:sz w:val="22"/>
          <w:szCs w:val="22"/>
          <w:lang w:eastAsia="zh-CN"/>
        </w:rPr>
        <w:t>at each omics scale, and the correlations of the measuring units across different scales</w:t>
      </w:r>
      <w:r w:rsidR="00DF4BC7">
        <w:rPr>
          <w:rFonts w:ascii="Arial" w:hAnsi="Arial"/>
          <w:sz w:val="22"/>
          <w:szCs w:val="22"/>
          <w:lang w:eastAsia="zh-CN"/>
        </w:rPr>
        <w:t xml:space="preserve"> by non-parametric spearman’s </w:t>
      </w:r>
      <m:oMath>
        <m:r>
          <w:rPr>
            <w:rFonts w:ascii="Cambria Math" w:hAnsi="Cambria Math"/>
            <w:sz w:val="22"/>
            <w:szCs w:val="22"/>
            <w:lang w:eastAsia="zh-CN"/>
          </w:rPr>
          <m:t>ρ</m:t>
        </m:r>
        <m:r>
          <w:rPr>
            <w:rFonts w:ascii="Cambria Math" w:hAnsi="Cambria Math"/>
            <w:i/>
            <w:sz w:val="22"/>
            <w:szCs w:val="22"/>
            <w:lang w:eastAsia="zh-CN"/>
          </w:rPr>
          <w:fldChar w:fldCharType="begin"/>
        </m:r>
        <m:r>
          <m:rPr>
            <m:sty m:val="p"/>
          </m:rPr>
          <w:rPr>
            <w:rFonts w:ascii="Cambria Math" w:hAnsi="Cambria Math"/>
            <w:sz w:val="22"/>
            <w:szCs w:val="22"/>
            <w:lang w:eastAsia="zh-CN"/>
          </w:rPr>
          <m:t xml:space="preserve"> ADDIN EN.CITE &lt;EndNote&gt;&lt;Cite&gt;&lt;Author&gt;Spearman&lt;/Author&gt;&lt;Year&gt;1904&lt;/Year&gt;&lt;RecNum&gt;8&lt;/RecNum&gt;&lt;record&gt;&lt;rec-number&gt;8&lt;/rec-number&gt;&lt;foreign-keys&gt;&lt;key app="EN" db-id="tvrd9rd0oars2ae90foxazdn0wrxtxz202fa" timestamp="1446471571"&gt;8&lt;/key&gt;&lt;/foreign-keys&gt;&lt;ref-type name="Journal Article"&gt;17&lt;/ref-type&gt;&lt;contributors&gt;&lt;authors&gt;&lt;author&gt;Spearman, Charles&lt;/author&gt;&lt;/authors&gt;&lt;/contributors&gt;&lt;titles&gt;&lt;title&gt;The proof and measurement of association between two things&lt;/title&gt;&lt;secondary-title&gt;The American journal of psychology&lt;/secondary-title&gt;&lt;/titles&gt;&lt;periodical&gt;&lt;full-title&gt;The American journal of psychology&lt;/full-title&gt;&lt;/periodical&gt;&lt;pages&gt;72-101&lt;/pages&gt;&lt;volume&gt;15&lt;/volume&gt;&lt;number&gt;1&lt;/number&gt;&lt;dates&gt;&lt;year&gt;1904&lt;/year&gt;&lt;/dates&gt;&lt;isbn&gt;0002-9556&lt;/isbn&gt;&lt;urls&gt;&lt;/urls&gt;&lt;/record&gt;&lt;/Cite&gt;&lt;/EndNote&gt;</m:t>
        </m:r>
        <m:r>
          <w:rPr>
            <w:rFonts w:ascii="Cambria Math" w:hAnsi="Cambria Math"/>
            <w:i/>
            <w:sz w:val="22"/>
            <w:szCs w:val="22"/>
            <w:lang w:eastAsia="zh-CN"/>
          </w:rPr>
          <w:fldChar w:fldCharType="end"/>
        </m:r>
      </m:oMath>
      <w:r w:rsidR="00DF4BC7">
        <w:rPr>
          <w:rFonts w:ascii="Arial" w:hAnsi="Arial"/>
          <w:sz w:val="22"/>
          <w:szCs w:val="22"/>
          <w:lang w:eastAsia="zh-CN"/>
        </w:rPr>
        <w:fldChar w:fldCharType="begin"/>
      </w:r>
      <w:r w:rsidR="00DF4BC7">
        <w:rPr>
          <w:rFonts w:ascii="Arial" w:hAnsi="Arial"/>
          <w:sz w:val="22"/>
          <w:szCs w:val="22"/>
          <w:lang w:eastAsia="zh-CN"/>
        </w:rPr>
        <w:instrText xml:space="preserve"> ADDIN EN.CITE &lt;EndNote&gt;&lt;Cite&gt;&lt;Author&gt;Spearman&lt;/Author&gt;&lt;Year&gt;1904&lt;/Year&gt;&lt;RecNum&gt;8&lt;/RecNum&gt;&lt;DisplayText&gt;[6]&lt;/DisplayText&gt;&lt;record&gt;&lt;rec-number&gt;8&lt;/rec-number&gt;&lt;foreign-keys&gt;&lt;key app="EN" db-id="tvrd9rd0oars2ae90foxazdn0wrxtxz202fa" timestamp="1446471571"&gt;8&lt;/key&gt;&lt;/foreign-keys&gt;&lt;ref-type name="Journal Article"&gt;17&lt;/ref-type&gt;&lt;contributors&gt;&lt;authors&gt;&lt;author&gt;Spearman, Charles&lt;/author&gt;&lt;/authors&gt;&lt;/contributors&gt;&lt;titles&gt;&lt;title&gt;The proof and measurement of association between two things&lt;/title&gt;&lt;secondary-title&gt;The American journal of psychology&lt;/secondary-title&gt;&lt;/titles&gt;&lt;periodical&gt;&lt;full-title&gt;The American journal of psychology&lt;/full-title&gt;&lt;/periodical&gt;&lt;pages&gt;72-101&lt;/pages&gt;&lt;volume&gt;15&lt;/volume&gt;&lt;number&gt;1&lt;/number&gt;&lt;dates&gt;&lt;year&gt;1904&lt;/year&gt;&lt;/dates&gt;&lt;isbn&gt;0002-9556&lt;/isbn&gt;&lt;urls&gt;&lt;/urls&gt;&lt;/record&gt;&lt;/Cite&gt;&lt;/EndNote&gt;</w:instrText>
      </w:r>
      <w:r w:rsidR="00DF4BC7">
        <w:rPr>
          <w:rFonts w:ascii="Arial" w:hAnsi="Arial"/>
          <w:sz w:val="22"/>
          <w:szCs w:val="22"/>
          <w:lang w:eastAsia="zh-CN"/>
        </w:rPr>
        <w:fldChar w:fldCharType="separate"/>
      </w:r>
      <w:r w:rsidR="00DF4BC7">
        <w:rPr>
          <w:rFonts w:ascii="Arial" w:hAnsi="Arial"/>
          <w:noProof/>
          <w:sz w:val="22"/>
          <w:szCs w:val="22"/>
          <w:lang w:eastAsia="zh-CN"/>
        </w:rPr>
        <w:t>[6]</w:t>
      </w:r>
      <w:r w:rsidR="00DF4BC7">
        <w:rPr>
          <w:rFonts w:ascii="Arial" w:hAnsi="Arial"/>
          <w:sz w:val="22"/>
          <w:szCs w:val="22"/>
          <w:lang w:eastAsia="zh-CN"/>
        </w:rPr>
        <w:fldChar w:fldCharType="end"/>
      </w:r>
      <w:r w:rsidR="00DF4BC7">
        <w:rPr>
          <w:rFonts w:ascii="Arial" w:hAnsi="Arial"/>
          <w:sz w:val="22"/>
          <w:szCs w:val="22"/>
          <w:lang w:eastAsia="zh-CN"/>
        </w:rPr>
        <w:t>.</w:t>
      </w:r>
      <w:r w:rsidR="00360C67">
        <w:rPr>
          <w:rFonts w:ascii="Arial" w:hAnsi="Arial"/>
          <w:sz w:val="22"/>
          <w:szCs w:val="22"/>
          <w:lang w:eastAsia="zh-CN"/>
        </w:rPr>
        <w:t xml:space="preserve"> With the </w:t>
      </w:r>
      <w:r w:rsidR="00360C67">
        <w:rPr>
          <w:rFonts w:ascii="Arial" w:hAnsi="Arial"/>
          <w:sz w:val="22"/>
          <w:szCs w:val="22"/>
          <w:lang w:eastAsia="zh-CN"/>
        </w:rPr>
        <w:lastRenderedPageBreak/>
        <w:t>independent empirical distributions of all</w:t>
      </w:r>
      <w:r w:rsidR="00BD506B">
        <w:rPr>
          <w:rFonts w:ascii="Arial" w:hAnsi="Arial"/>
          <w:sz w:val="22"/>
          <w:szCs w:val="22"/>
          <w:lang w:eastAsia="zh-CN"/>
        </w:rPr>
        <w:t xml:space="preserve"> measuring units at all scales </w:t>
      </w:r>
      <w:r w:rsidR="00360C67">
        <w:rPr>
          <w:rFonts w:ascii="Arial" w:hAnsi="Arial"/>
          <w:sz w:val="22"/>
          <w:szCs w:val="22"/>
          <w:lang w:eastAsia="zh-CN"/>
        </w:rPr>
        <w:t xml:space="preserve">and the correlations </w:t>
      </w:r>
      <w:r w:rsidR="00BD506B">
        <w:rPr>
          <w:rFonts w:ascii="Arial" w:hAnsi="Arial"/>
          <w:sz w:val="22"/>
          <w:szCs w:val="22"/>
          <w:lang w:eastAsia="zh-CN"/>
        </w:rPr>
        <w:t xml:space="preserve">of the measuring units within/between scales, we can jointly simulate any pathway of interest. We have collaborated with a biologist to design </w:t>
      </w:r>
      <w:r w:rsidR="00452987">
        <w:rPr>
          <w:rFonts w:ascii="Arial" w:hAnsi="Arial"/>
          <w:sz w:val="22"/>
          <w:szCs w:val="22"/>
          <w:lang w:eastAsia="zh-CN"/>
        </w:rPr>
        <w:t>the different possible causes of breast invasive carcinoma</w:t>
      </w:r>
      <w:r w:rsidR="00BD506B">
        <w:rPr>
          <w:rFonts w:ascii="Arial" w:hAnsi="Arial"/>
          <w:sz w:val="22"/>
          <w:szCs w:val="22"/>
          <w:lang w:eastAsia="zh-CN"/>
        </w:rPr>
        <w:t xml:space="preserve"> </w:t>
      </w:r>
      <w:r w:rsidR="00C25E39">
        <w:rPr>
          <w:rFonts w:ascii="Arial" w:hAnsi="Arial"/>
          <w:sz w:val="22"/>
          <w:szCs w:val="22"/>
          <w:lang w:eastAsia="zh-CN"/>
        </w:rPr>
        <w:t>including copy number variation</w:t>
      </w:r>
      <w:r w:rsidR="00BD506B">
        <w:rPr>
          <w:rFonts w:ascii="Arial" w:hAnsi="Arial"/>
          <w:sz w:val="22"/>
          <w:szCs w:val="22"/>
          <w:lang w:eastAsia="zh-CN"/>
        </w:rPr>
        <w:t xml:space="preserve">, </w:t>
      </w:r>
      <w:r w:rsidR="00BD506B" w:rsidRPr="00BD506B">
        <w:rPr>
          <w:rFonts w:ascii="Arial" w:hAnsi="Arial"/>
          <w:sz w:val="22"/>
          <w:szCs w:val="22"/>
          <w:lang w:eastAsia="zh-CN"/>
        </w:rPr>
        <w:t>transcriptional dysregulation</w:t>
      </w:r>
      <w:r w:rsidR="00BD506B">
        <w:rPr>
          <w:rFonts w:ascii="Arial" w:hAnsi="Arial"/>
          <w:sz w:val="22"/>
          <w:szCs w:val="22"/>
          <w:lang w:eastAsia="zh-CN"/>
        </w:rPr>
        <w:t>.</w:t>
      </w:r>
    </w:p>
    <w:p w14:paraId="2A0EC584" w14:textId="77777777" w:rsidR="00452987" w:rsidRDefault="00452987" w:rsidP="00015CDE">
      <w:pPr>
        <w:ind w:firstLine="446"/>
        <w:rPr>
          <w:rFonts w:ascii="Arial" w:hAnsi="Arial"/>
          <w:sz w:val="22"/>
          <w:szCs w:val="22"/>
          <w:lang w:eastAsia="zh-CN"/>
        </w:rPr>
      </w:pPr>
      <w:r>
        <w:rPr>
          <w:rFonts w:ascii="Arial" w:hAnsi="Arial"/>
          <w:sz w:val="22"/>
          <w:szCs w:val="22"/>
          <w:lang w:eastAsia="zh-CN"/>
        </w:rPr>
        <w:t xml:space="preserve"> </w:t>
      </w:r>
    </w:p>
    <w:p w14:paraId="13BC1DD1" w14:textId="77777777" w:rsidR="00B607D5" w:rsidRDefault="00452987" w:rsidP="00F874C0">
      <w:pPr>
        <w:ind w:firstLine="446"/>
        <w:rPr>
          <w:ins w:id="1" w:author="Dominic LaRoche" w:date="2015-10-28T15:31:00Z"/>
          <w:rFonts w:ascii="Arial" w:hAnsi="Arial"/>
          <w:bCs/>
          <w:sz w:val="22"/>
          <w:szCs w:val="22"/>
          <w:lang w:eastAsia="zh-CN"/>
        </w:rPr>
      </w:pPr>
      <w:r>
        <w:rPr>
          <w:rFonts w:ascii="Arial" w:hAnsi="Arial"/>
          <w:sz w:val="22"/>
          <w:szCs w:val="22"/>
          <w:lang w:eastAsia="zh-CN"/>
        </w:rPr>
        <w:t xml:space="preserve">We will first simulate three subtypes of breast invasive carcinoma. Each cancer subtype is caused by the similar mechanism mutation. Then, we will apply MGMCluster, PARADIGM, and iCluster to discover the three breast invasive carcinoma subtypes. Since we know the true subtypes of the simulated samples, we can calculate the misclassification rate for each integrated clustering method. To comprehensively evaluate the three methods, we will </w:t>
      </w:r>
      <w:r w:rsidR="00F874C0">
        <w:rPr>
          <w:rFonts w:ascii="Arial" w:hAnsi="Arial"/>
          <w:sz w:val="22"/>
          <w:szCs w:val="22"/>
          <w:lang w:eastAsia="zh-CN"/>
        </w:rPr>
        <w:t>simulate</w:t>
      </w:r>
      <w:r>
        <w:rPr>
          <w:rFonts w:ascii="Arial" w:hAnsi="Arial"/>
          <w:sz w:val="22"/>
          <w:szCs w:val="22"/>
          <w:lang w:eastAsia="zh-CN"/>
        </w:rPr>
        <w:t xml:space="preserve"> different </w:t>
      </w:r>
      <w:r w:rsidR="00F874C0">
        <w:rPr>
          <w:rFonts w:ascii="Arial" w:hAnsi="Arial"/>
          <w:sz w:val="22"/>
          <w:szCs w:val="22"/>
          <w:lang w:eastAsia="zh-CN"/>
        </w:rPr>
        <w:t>molecular mechanism of carcinogenesis and choose different number of total subtypes.</w:t>
      </w:r>
      <w:r w:rsidR="001F76AC">
        <w:rPr>
          <w:rFonts w:ascii="Arial" w:hAnsi="Arial"/>
          <w:bCs/>
          <w:sz w:val="22"/>
          <w:szCs w:val="22"/>
          <w:lang w:eastAsia="zh-CN"/>
        </w:rPr>
        <w:t xml:space="preserve"> </w:t>
      </w:r>
    </w:p>
    <w:p w14:paraId="32D08BA1" w14:textId="77777777" w:rsidR="00D67FEA" w:rsidRPr="00B607D5" w:rsidRDefault="00D67FEA" w:rsidP="00B607D5">
      <w:pPr>
        <w:ind w:firstLine="446"/>
        <w:rPr>
          <w:rFonts w:ascii="Arial" w:hAnsi="Arial"/>
          <w:sz w:val="22"/>
          <w:szCs w:val="22"/>
          <w:lang w:eastAsia="zh-CN"/>
        </w:rPr>
      </w:pPr>
    </w:p>
    <w:p w14:paraId="05897BE1" w14:textId="77777777" w:rsidR="00143ED1" w:rsidRDefault="001F76AC" w:rsidP="008E7363">
      <w:pPr>
        <w:ind w:firstLine="446"/>
        <w:rPr>
          <w:ins w:id="2" w:author="Dominic LaRoche" w:date="2015-10-28T15:31:00Z"/>
          <w:rFonts w:ascii="Arial" w:hAnsi="Arial"/>
          <w:sz w:val="22"/>
          <w:szCs w:val="22"/>
          <w:lang w:eastAsia="zh-CN"/>
        </w:rPr>
      </w:pPr>
      <w:r>
        <w:rPr>
          <w:rFonts w:ascii="Arial" w:hAnsi="Arial"/>
          <w:sz w:val="22"/>
          <w:szCs w:val="22"/>
          <w:lang w:eastAsia="zh-CN"/>
        </w:rPr>
        <w:t xml:space="preserve">The primary outcome of the simulation study is </w:t>
      </w:r>
      <w:r w:rsidR="00460C49">
        <w:rPr>
          <w:rFonts w:ascii="Arial" w:hAnsi="Arial"/>
          <w:sz w:val="22"/>
          <w:szCs w:val="22"/>
          <w:lang w:eastAsia="zh-CN"/>
        </w:rPr>
        <w:t>an objective evaluation of the</w:t>
      </w:r>
      <w:r>
        <w:rPr>
          <w:rFonts w:ascii="Arial" w:hAnsi="Arial"/>
          <w:sz w:val="22"/>
          <w:szCs w:val="22"/>
          <w:lang w:eastAsia="zh-CN"/>
        </w:rPr>
        <w:t xml:space="preserve"> accuracy of the </w:t>
      </w:r>
      <w:r w:rsidR="00F874C0">
        <w:rPr>
          <w:rFonts w:ascii="Arial" w:hAnsi="Arial"/>
          <w:sz w:val="22"/>
          <w:szCs w:val="22"/>
          <w:lang w:eastAsia="zh-CN"/>
        </w:rPr>
        <w:t>MGMCluster and the other two most accepted integrated clustering methods</w:t>
      </w:r>
      <w:r>
        <w:rPr>
          <w:rFonts w:ascii="Arial" w:hAnsi="Arial"/>
          <w:sz w:val="22"/>
          <w:szCs w:val="22"/>
          <w:lang w:eastAsia="zh-CN"/>
        </w:rPr>
        <w:t xml:space="preserve">. This will </w:t>
      </w:r>
      <w:r w:rsidR="00D67FEA">
        <w:rPr>
          <w:rFonts w:ascii="Arial" w:hAnsi="Arial"/>
          <w:sz w:val="22"/>
          <w:szCs w:val="22"/>
          <w:lang w:eastAsia="zh-CN"/>
        </w:rPr>
        <w:t>determine</w:t>
      </w:r>
      <w:r>
        <w:rPr>
          <w:rFonts w:ascii="Arial" w:hAnsi="Arial"/>
          <w:sz w:val="22"/>
          <w:szCs w:val="22"/>
          <w:lang w:eastAsia="zh-CN"/>
        </w:rPr>
        <w:t xml:space="preserve"> the </w:t>
      </w:r>
      <w:r w:rsidR="00F874C0">
        <w:rPr>
          <w:rFonts w:ascii="Arial" w:hAnsi="Arial"/>
          <w:sz w:val="22"/>
          <w:szCs w:val="22"/>
          <w:lang w:eastAsia="zh-CN"/>
        </w:rPr>
        <w:t>superior accuracy of MGMCluster</w:t>
      </w:r>
      <w:r>
        <w:rPr>
          <w:rFonts w:ascii="Arial" w:hAnsi="Arial"/>
          <w:sz w:val="22"/>
          <w:szCs w:val="22"/>
          <w:lang w:eastAsia="zh-CN"/>
        </w:rPr>
        <w:t>.</w:t>
      </w:r>
      <w:r w:rsidR="00D47ED3">
        <w:rPr>
          <w:rFonts w:ascii="Arial" w:hAnsi="Arial"/>
          <w:sz w:val="22"/>
          <w:szCs w:val="22"/>
          <w:lang w:eastAsia="zh-CN"/>
        </w:rPr>
        <w:t xml:space="preserve"> </w:t>
      </w:r>
      <w:r w:rsidR="008E7363">
        <w:rPr>
          <w:rFonts w:ascii="Arial" w:hAnsi="Arial"/>
          <w:sz w:val="22"/>
          <w:szCs w:val="22"/>
          <w:lang w:eastAsia="zh-CN"/>
        </w:rPr>
        <w:t xml:space="preserve">In addition, we </w:t>
      </w:r>
      <w:r w:rsidR="00F874C0">
        <w:rPr>
          <w:rFonts w:ascii="Arial" w:hAnsi="Arial"/>
          <w:sz w:val="22"/>
          <w:szCs w:val="22"/>
          <w:lang w:eastAsia="zh-CN"/>
        </w:rPr>
        <w:t>will know the computational feasibility of MGMCluster in large dataset</w:t>
      </w:r>
      <w:r w:rsidR="00D47ED3">
        <w:rPr>
          <w:rFonts w:ascii="Arial" w:hAnsi="Arial"/>
          <w:sz w:val="22"/>
          <w:szCs w:val="22"/>
          <w:lang w:eastAsia="zh-CN"/>
        </w:rPr>
        <w:t xml:space="preserve">. </w:t>
      </w:r>
    </w:p>
    <w:p w14:paraId="066218CB" w14:textId="77777777" w:rsidR="00D67FEA" w:rsidRDefault="00D67FEA" w:rsidP="008E7363">
      <w:pPr>
        <w:ind w:firstLine="446"/>
        <w:rPr>
          <w:rFonts w:ascii="Arial" w:hAnsi="Arial"/>
          <w:sz w:val="22"/>
          <w:szCs w:val="22"/>
          <w:lang w:eastAsia="zh-CN"/>
        </w:rPr>
      </w:pPr>
    </w:p>
    <w:p w14:paraId="7C5DE41B" w14:textId="77777777" w:rsidR="00DE4CCF" w:rsidRDefault="00FD7374" w:rsidP="00DE4CCF">
      <w:pPr>
        <w:ind w:firstLine="446"/>
        <w:rPr>
          <w:ins w:id="3" w:author="Dominic LaRoche" w:date="2015-10-28T15:31:00Z"/>
          <w:rFonts w:ascii="Arial" w:hAnsi="Arial"/>
          <w:sz w:val="22"/>
          <w:szCs w:val="22"/>
        </w:rPr>
      </w:pPr>
      <w:r>
        <w:rPr>
          <w:rFonts w:ascii="Arial" w:hAnsi="Arial"/>
          <w:sz w:val="22"/>
          <w:szCs w:val="22"/>
          <w:lang w:eastAsia="zh-CN"/>
        </w:rPr>
        <w:t xml:space="preserve">To test the performance of the </w:t>
      </w:r>
      <w:r w:rsidR="00F874C0">
        <w:rPr>
          <w:rFonts w:ascii="Arial" w:hAnsi="Arial"/>
          <w:sz w:val="22"/>
          <w:szCs w:val="22"/>
          <w:lang w:eastAsia="zh-CN"/>
        </w:rPr>
        <w:t>MGMCluster</w:t>
      </w:r>
      <w:r>
        <w:rPr>
          <w:rFonts w:ascii="Arial" w:hAnsi="Arial"/>
          <w:sz w:val="22"/>
          <w:szCs w:val="22"/>
          <w:lang w:eastAsia="zh-CN"/>
        </w:rPr>
        <w:t xml:space="preserve"> in a real biological dataset, we will </w:t>
      </w:r>
      <w:r w:rsidR="00686FA8">
        <w:rPr>
          <w:rFonts w:ascii="Arial" w:hAnsi="Arial"/>
          <w:sz w:val="22"/>
          <w:szCs w:val="22"/>
          <w:lang w:eastAsia="zh-CN"/>
        </w:rPr>
        <w:t xml:space="preserve">employ the breast invasive carcinoma dataset (1098 samples) hosted by </w:t>
      </w:r>
      <w:r w:rsidR="00686FA8" w:rsidRPr="0016411E">
        <w:rPr>
          <w:rFonts w:ascii="Arial" w:hAnsi="Arial"/>
          <w:sz w:val="22"/>
          <w:szCs w:val="22"/>
          <w:lang w:eastAsia="zh-CN"/>
        </w:rPr>
        <w:t>TCGA</w:t>
      </w:r>
      <w:r w:rsidR="00686FA8">
        <w:rPr>
          <w:rFonts w:ascii="Arial" w:hAnsi="Arial"/>
          <w:sz w:val="22"/>
          <w:szCs w:val="22"/>
          <w:lang w:eastAsia="zh-CN"/>
        </w:rPr>
        <w:t xml:space="preserve"> to </w:t>
      </w:r>
      <w:r w:rsidR="00F874C0">
        <w:rPr>
          <w:rFonts w:ascii="Arial" w:hAnsi="Arial"/>
          <w:sz w:val="22"/>
          <w:szCs w:val="22"/>
          <w:lang w:eastAsia="zh-CN"/>
        </w:rPr>
        <w:t>compare the subt</w:t>
      </w:r>
      <w:r w:rsidR="00686FA8">
        <w:rPr>
          <w:rFonts w:ascii="Arial" w:hAnsi="Arial"/>
          <w:sz w:val="22"/>
          <w:szCs w:val="22"/>
          <w:lang w:eastAsia="zh-CN"/>
        </w:rPr>
        <w:t xml:space="preserve">ypes unveiled by MGMCluster, PARADIGM, iCluster and the well-accepted biomarkers. </w:t>
      </w:r>
    </w:p>
    <w:p w14:paraId="3904E123" w14:textId="77777777" w:rsidR="00D67FEA" w:rsidRDefault="00D67FEA" w:rsidP="00DE4CCF">
      <w:pPr>
        <w:ind w:firstLine="446"/>
        <w:rPr>
          <w:rFonts w:ascii="Arial" w:hAnsi="Arial"/>
          <w:sz w:val="22"/>
          <w:szCs w:val="22"/>
        </w:rPr>
      </w:pPr>
    </w:p>
    <w:p w14:paraId="0B3DC2FA" w14:textId="77777777" w:rsidR="00DE4CCF" w:rsidRDefault="00DE4CCF" w:rsidP="00DE4CCF">
      <w:pPr>
        <w:ind w:firstLine="446"/>
        <w:rPr>
          <w:ins w:id="4" w:author="Dominic LaRoche" w:date="2015-10-28T15:31:00Z"/>
          <w:rFonts w:ascii="Arial" w:hAnsi="Arial"/>
          <w:sz w:val="22"/>
          <w:szCs w:val="22"/>
          <w:lang w:eastAsia="zh-CN"/>
        </w:rPr>
      </w:pPr>
      <w:r>
        <w:rPr>
          <w:rFonts w:ascii="Arial" w:hAnsi="Arial"/>
          <w:sz w:val="22"/>
          <w:szCs w:val="22"/>
          <w:lang w:eastAsia="zh-CN"/>
        </w:rPr>
        <w:t xml:space="preserve">The outcome of the breast cancer study is </w:t>
      </w:r>
      <w:r w:rsidR="00686FA8">
        <w:rPr>
          <w:rFonts w:ascii="Arial" w:hAnsi="Arial"/>
          <w:sz w:val="22"/>
          <w:szCs w:val="22"/>
          <w:lang w:eastAsia="zh-CN"/>
        </w:rPr>
        <w:t xml:space="preserve">a comparison of the subtypes discovered by three integrated clustering methods and the well-accepted biomarkers. </w:t>
      </w:r>
      <w:r w:rsidR="002C7DD8">
        <w:rPr>
          <w:rFonts w:ascii="Arial" w:hAnsi="Arial"/>
          <w:sz w:val="22"/>
          <w:szCs w:val="22"/>
          <w:lang w:eastAsia="zh-CN"/>
        </w:rPr>
        <w:t xml:space="preserve">We expect to see </w:t>
      </w:r>
      <w:r w:rsidR="00686FA8">
        <w:rPr>
          <w:rFonts w:ascii="Arial" w:hAnsi="Arial"/>
          <w:sz w:val="22"/>
          <w:szCs w:val="22"/>
          <w:lang w:eastAsia="zh-CN"/>
        </w:rPr>
        <w:t>better</w:t>
      </w:r>
      <w:r w:rsidR="002C7DD8">
        <w:rPr>
          <w:rFonts w:ascii="Arial" w:hAnsi="Arial"/>
          <w:sz w:val="22"/>
          <w:szCs w:val="22"/>
          <w:lang w:eastAsia="zh-CN"/>
        </w:rPr>
        <w:t xml:space="preserve"> overlap between </w:t>
      </w:r>
      <w:r w:rsidR="00686FA8">
        <w:rPr>
          <w:rFonts w:ascii="Arial" w:hAnsi="Arial"/>
          <w:sz w:val="22"/>
          <w:szCs w:val="22"/>
          <w:lang w:eastAsia="zh-CN"/>
        </w:rPr>
        <w:t>our discovered subtypes and the ones discovered by well-accepted biomarkers</w:t>
      </w:r>
      <w:r w:rsidR="002C7DD8">
        <w:rPr>
          <w:rFonts w:ascii="Arial" w:hAnsi="Arial"/>
          <w:sz w:val="22"/>
          <w:szCs w:val="22"/>
          <w:lang w:eastAsia="zh-CN"/>
        </w:rPr>
        <w:t xml:space="preserve">. In addition, we also should find </w:t>
      </w:r>
      <w:r w:rsidR="00686FA8">
        <w:rPr>
          <w:rFonts w:ascii="Arial" w:hAnsi="Arial"/>
          <w:sz w:val="22"/>
          <w:szCs w:val="22"/>
          <w:lang w:eastAsia="zh-CN"/>
        </w:rPr>
        <w:t>novel subtypes that could not be identified by well-accepted biomarkers due to the lower statistical power.</w:t>
      </w:r>
      <w:r w:rsidR="002C7DD8">
        <w:rPr>
          <w:rFonts w:ascii="Arial" w:hAnsi="Arial"/>
          <w:sz w:val="22"/>
          <w:szCs w:val="22"/>
          <w:lang w:eastAsia="zh-CN"/>
        </w:rPr>
        <w:t xml:space="preserve"> </w:t>
      </w:r>
    </w:p>
    <w:p w14:paraId="5B6D9A54" w14:textId="77777777" w:rsidR="00D67FEA" w:rsidRDefault="00D67FEA" w:rsidP="00DE4CCF">
      <w:pPr>
        <w:ind w:firstLine="446"/>
        <w:rPr>
          <w:rFonts w:ascii="Arial" w:hAnsi="Arial"/>
          <w:sz w:val="22"/>
          <w:szCs w:val="22"/>
          <w:lang w:eastAsia="zh-CN"/>
        </w:rPr>
      </w:pPr>
    </w:p>
    <w:p w14:paraId="16C67A7C" w14:textId="77777777" w:rsidR="00DE4CCF" w:rsidRPr="009D31DE" w:rsidRDefault="002C7DD8" w:rsidP="001B01C4">
      <w:pPr>
        <w:ind w:firstLine="446"/>
        <w:rPr>
          <w:rFonts w:ascii="Arial" w:hAnsi="Arial"/>
          <w:sz w:val="22"/>
          <w:szCs w:val="22"/>
          <w:lang w:eastAsia="zh-CN"/>
        </w:rPr>
      </w:pPr>
      <w:r w:rsidRPr="002C7DD8">
        <w:rPr>
          <w:rFonts w:ascii="Arial" w:hAnsi="Arial"/>
          <w:i/>
          <w:sz w:val="22"/>
          <w:szCs w:val="22"/>
          <w:lang w:eastAsia="zh-CN"/>
        </w:rPr>
        <w:t>Problems and alternatives</w:t>
      </w:r>
      <w:r>
        <w:rPr>
          <w:rFonts w:ascii="Arial" w:hAnsi="Arial"/>
          <w:sz w:val="22"/>
          <w:szCs w:val="22"/>
          <w:lang w:eastAsia="zh-CN"/>
        </w:rPr>
        <w:t xml:space="preserve">- </w:t>
      </w:r>
      <w:r w:rsidR="00BD5F59">
        <w:rPr>
          <w:rFonts w:ascii="Arial" w:hAnsi="Arial"/>
          <w:sz w:val="22"/>
          <w:szCs w:val="22"/>
          <w:lang w:eastAsia="zh-CN"/>
        </w:rPr>
        <w:t>The performance of MGMCluster on high dimensional data has not been test</w:t>
      </w:r>
      <w:r w:rsidR="001B01C4">
        <w:rPr>
          <w:rFonts w:ascii="Arial" w:hAnsi="Arial"/>
          <w:sz w:val="22"/>
          <w:szCs w:val="22"/>
          <w:lang w:eastAsia="zh-CN"/>
        </w:rPr>
        <w:t>ed</w:t>
      </w:r>
      <w:r w:rsidR="00BD5F59">
        <w:rPr>
          <w:rFonts w:ascii="Arial" w:hAnsi="Arial"/>
          <w:sz w:val="22"/>
          <w:szCs w:val="22"/>
          <w:lang w:eastAsia="zh-CN"/>
        </w:rPr>
        <w:t>. If it fails as the dimensionality increases, we will introduce L</w:t>
      </w:r>
      <w:r w:rsidR="00BD5F59" w:rsidRPr="00BD5F59">
        <w:rPr>
          <w:rFonts w:ascii="Arial" w:hAnsi="Arial"/>
          <w:sz w:val="22"/>
          <w:szCs w:val="22"/>
          <w:vertAlign w:val="subscript"/>
          <w:lang w:eastAsia="zh-CN"/>
        </w:rPr>
        <w:t>1</w:t>
      </w:r>
      <w:r w:rsidR="00BD5F59">
        <w:rPr>
          <w:rFonts w:ascii="Arial" w:hAnsi="Arial"/>
          <w:sz w:val="22"/>
          <w:szCs w:val="22"/>
          <w:vertAlign w:val="subscript"/>
          <w:lang w:eastAsia="zh-CN"/>
        </w:rPr>
        <w:t xml:space="preserve"> </w:t>
      </w:r>
      <w:r w:rsidR="00BD5F59">
        <w:rPr>
          <w:rFonts w:ascii="Arial" w:hAnsi="Arial"/>
          <w:sz w:val="22"/>
          <w:szCs w:val="22"/>
          <w:lang w:eastAsia="zh-CN"/>
        </w:rPr>
        <w:t xml:space="preserve">Norm in the model to force model sparsity </w:t>
      </w:r>
      <w:r w:rsidR="00BD5F59">
        <w:rPr>
          <w:rFonts w:ascii="Arial" w:hAnsi="Arial"/>
          <w:sz w:val="22"/>
          <w:szCs w:val="22"/>
          <w:lang w:eastAsia="zh-CN"/>
        </w:rPr>
        <w:fldChar w:fldCharType="begin"/>
      </w:r>
      <w:r w:rsidR="00BD5F59">
        <w:rPr>
          <w:rFonts w:ascii="Arial" w:hAnsi="Arial"/>
          <w:sz w:val="22"/>
          <w:szCs w:val="22"/>
          <w:lang w:eastAsia="zh-CN"/>
        </w:rPr>
        <w:instrText xml:space="preserve"> ADDIN EN.CITE &lt;EndNote&gt;&lt;Cite&gt;&lt;Author&gt;Tibshirani&lt;/Author&gt;&lt;Year&gt;1996&lt;/Year&gt;&lt;RecNum&gt;9&lt;/RecNum&gt;&lt;DisplayText&gt;[7]&lt;/DisplayText&gt;&lt;record&gt;&lt;rec-number&gt;9&lt;/rec-number&gt;&lt;foreign-keys&gt;&lt;key app="EN" db-id="tvrd9rd0oars2ae90foxazdn0wrxtxz202fa" timestamp="1446474655"&gt;9&lt;/key&gt;&lt;/foreign-keys&gt;&lt;ref-type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BD5F59">
        <w:rPr>
          <w:rFonts w:ascii="Arial" w:hAnsi="Arial"/>
          <w:sz w:val="22"/>
          <w:szCs w:val="22"/>
          <w:lang w:eastAsia="zh-CN"/>
        </w:rPr>
        <w:fldChar w:fldCharType="separate"/>
      </w:r>
      <w:r w:rsidR="00BD5F59">
        <w:rPr>
          <w:rFonts w:ascii="Arial" w:hAnsi="Arial"/>
          <w:noProof/>
          <w:sz w:val="22"/>
          <w:szCs w:val="22"/>
          <w:lang w:eastAsia="zh-CN"/>
        </w:rPr>
        <w:t>[7]</w:t>
      </w:r>
      <w:r w:rsidR="00BD5F59">
        <w:rPr>
          <w:rFonts w:ascii="Arial" w:hAnsi="Arial"/>
          <w:sz w:val="22"/>
          <w:szCs w:val="22"/>
          <w:lang w:eastAsia="zh-CN"/>
        </w:rPr>
        <w:fldChar w:fldCharType="end"/>
      </w:r>
      <w:r w:rsidR="00BD5F59">
        <w:rPr>
          <w:rFonts w:ascii="Arial" w:hAnsi="Arial"/>
          <w:sz w:val="22"/>
          <w:szCs w:val="22"/>
          <w:lang w:eastAsia="zh-CN"/>
        </w:rPr>
        <w:t>. Also, we do not know if it is computationally too intensive to conduct EM algorithm as the dimensionality increases. If the EM algorithm takes</w:t>
      </w:r>
      <w:r w:rsidR="001B01C4">
        <w:rPr>
          <w:rFonts w:ascii="Arial" w:hAnsi="Arial"/>
          <w:sz w:val="22"/>
          <w:szCs w:val="22"/>
          <w:lang w:eastAsia="zh-CN"/>
        </w:rPr>
        <w:t xml:space="preserve"> too long to converge, we will write the algorithm with faster programming languages such as C++.  Lastly, we need to specify the number of cancer subtypes before conducting EM algorithm. This may not be realistic for some cancers. An alternative way is to conduct EM by specifying different number of cancer subtypes and then test in which case the model fits the data significantly better.</w:t>
      </w:r>
      <w:r w:rsidR="001B01C4" w:rsidRPr="009D31DE">
        <w:rPr>
          <w:rFonts w:ascii="Arial" w:hAnsi="Arial"/>
          <w:sz w:val="22"/>
          <w:szCs w:val="22"/>
          <w:lang w:eastAsia="zh-CN"/>
        </w:rPr>
        <w:t xml:space="preserve"> </w:t>
      </w:r>
    </w:p>
    <w:p w14:paraId="5755A516" w14:textId="77777777" w:rsidR="0001600C" w:rsidRDefault="0001600C" w:rsidP="009D31DE">
      <w:pPr>
        <w:ind w:firstLine="446"/>
      </w:pPr>
    </w:p>
    <w:p w14:paraId="7D456651" w14:textId="77777777" w:rsidR="005F6C23" w:rsidRDefault="005F6C23" w:rsidP="005F6C23">
      <w:pPr>
        <w:rPr>
          <w:rFonts w:ascii="Arial" w:hAnsi="Arial"/>
          <w:b/>
          <w:sz w:val="22"/>
          <w:szCs w:val="22"/>
        </w:rPr>
      </w:pPr>
      <w:r w:rsidRPr="00FB5203">
        <w:rPr>
          <w:rFonts w:ascii="Arial" w:hAnsi="Arial"/>
          <w:b/>
          <w:sz w:val="22"/>
          <w:szCs w:val="22"/>
        </w:rPr>
        <w:t>Aim 2: Identify the common driving mutations among different cancers.</w:t>
      </w:r>
    </w:p>
    <w:p w14:paraId="6A73220A" w14:textId="77777777" w:rsidR="005F6C23" w:rsidRPr="00FB5203" w:rsidRDefault="005F6C23" w:rsidP="005F6C23">
      <w:pPr>
        <w:rPr>
          <w:rFonts w:ascii="Arial" w:hAnsi="Arial"/>
          <w:b/>
          <w:sz w:val="22"/>
          <w:szCs w:val="22"/>
        </w:rPr>
      </w:pPr>
    </w:p>
    <w:p w14:paraId="5DEDDA22" w14:textId="551CA696" w:rsidR="005F6C23" w:rsidRDefault="005F6C23" w:rsidP="005F6C23">
      <w:pPr>
        <w:ind w:firstLine="450"/>
        <w:rPr>
          <w:rFonts w:ascii="Arial" w:hAnsi="Arial"/>
          <w:sz w:val="22"/>
          <w:szCs w:val="22"/>
        </w:rPr>
      </w:pPr>
      <w:r w:rsidRPr="00FB5203">
        <w:rPr>
          <w:rFonts w:ascii="Arial" w:hAnsi="Arial"/>
          <w:i/>
          <w:sz w:val="22"/>
          <w:szCs w:val="22"/>
        </w:rPr>
        <w:t>Hypothesis and rationale</w:t>
      </w:r>
      <w:r>
        <w:rPr>
          <w:rFonts w:ascii="Arial" w:hAnsi="Arial"/>
          <w:sz w:val="22"/>
          <w:szCs w:val="22"/>
        </w:rPr>
        <w:t xml:space="preserve">- </w:t>
      </w:r>
      <w:r w:rsidRPr="00FB5203">
        <w:rPr>
          <w:rFonts w:ascii="Arial" w:hAnsi="Arial"/>
          <w:sz w:val="22"/>
          <w:szCs w:val="22"/>
        </w:rPr>
        <w:t>The Cancer Genome Atlas (TCGA)</w:t>
      </w:r>
      <w:r>
        <w:rPr>
          <w:rFonts w:ascii="Arial" w:hAnsi="Arial"/>
          <w:sz w:val="22"/>
          <w:szCs w:val="22"/>
        </w:rPr>
        <w:t xml:space="preserve"> project has created the c</w:t>
      </w:r>
      <w:r w:rsidRPr="00E94255">
        <w:rPr>
          <w:rFonts w:ascii="Arial" w:hAnsi="Arial"/>
          <w:sz w:val="22"/>
          <w:szCs w:val="22"/>
        </w:rPr>
        <w:t xml:space="preserve">omprehensive </w:t>
      </w:r>
      <w:r>
        <w:rPr>
          <w:rFonts w:ascii="Arial" w:hAnsi="Arial"/>
          <w:sz w:val="22"/>
          <w:szCs w:val="22"/>
        </w:rPr>
        <w:t xml:space="preserve">molecular </w:t>
      </w:r>
      <w:r w:rsidRPr="00E94255">
        <w:rPr>
          <w:rFonts w:ascii="Arial" w:hAnsi="Arial"/>
          <w:sz w:val="22"/>
          <w:szCs w:val="22"/>
        </w:rPr>
        <w:t>characterization of 33 cancer</w:t>
      </w:r>
      <w:r>
        <w:rPr>
          <w:rFonts w:ascii="Arial" w:hAnsi="Arial"/>
          <w:sz w:val="22"/>
          <w:szCs w:val="22"/>
        </w:rPr>
        <w:t xml:space="preserve">s at different molecular levels: </w:t>
      </w:r>
      <w:r w:rsidRPr="00E94255">
        <w:rPr>
          <w:rFonts w:ascii="Arial" w:hAnsi="Arial"/>
          <w:sz w:val="22"/>
          <w:szCs w:val="22"/>
        </w:rPr>
        <w:t>single nucleotide polymorphism</w:t>
      </w:r>
      <w:r>
        <w:rPr>
          <w:rFonts w:ascii="Arial" w:hAnsi="Arial"/>
          <w:sz w:val="22"/>
          <w:szCs w:val="22"/>
        </w:rPr>
        <w:t xml:space="preserve"> (SNP), copy number variation (CNV), microRNA expression, mRNA expression and DNA methylation. There have been many studies to discover the subtypes of each cancer type. However, little research has been conducted on identifying the same subtypes among different cancer types. </w:t>
      </w:r>
      <w:commentRangeStart w:id="5"/>
      <w:r>
        <w:rPr>
          <w:rFonts w:ascii="Arial" w:hAnsi="Arial"/>
          <w:sz w:val="22"/>
          <w:szCs w:val="22"/>
        </w:rPr>
        <w:t>The objective of this aim is to identify similar subtypes between breast cancer and ovarian cancer</w:t>
      </w:r>
      <w:commentRangeEnd w:id="5"/>
      <w:r w:rsidR="00110014">
        <w:rPr>
          <w:rStyle w:val="CommentReference"/>
        </w:rPr>
        <w:commentReference w:id="5"/>
      </w:r>
      <w:r>
        <w:rPr>
          <w:rFonts w:ascii="Arial" w:hAnsi="Arial"/>
          <w:sz w:val="22"/>
          <w:szCs w:val="22"/>
        </w:rPr>
        <w:t xml:space="preserve">. </w:t>
      </w:r>
      <w:r w:rsidRPr="00BB5D08">
        <w:rPr>
          <w:rFonts w:ascii="Arial" w:hAnsi="Arial"/>
          <w:i/>
          <w:sz w:val="22"/>
          <w:szCs w:val="22"/>
        </w:rPr>
        <w:t>We hypothesize that</w:t>
      </w:r>
      <w:r>
        <w:rPr>
          <w:rFonts w:ascii="Arial" w:hAnsi="Arial"/>
          <w:i/>
          <w:sz w:val="22"/>
          <w:szCs w:val="22"/>
        </w:rPr>
        <w:t xml:space="preserve"> subtypes of different</w:t>
      </w:r>
      <w:r w:rsidRPr="00BB5D08">
        <w:rPr>
          <w:rFonts w:ascii="Arial" w:hAnsi="Arial"/>
          <w:i/>
          <w:sz w:val="22"/>
          <w:szCs w:val="22"/>
        </w:rPr>
        <w:t xml:space="preserve"> cancers share similar molecular features. </w:t>
      </w:r>
      <w:r>
        <w:rPr>
          <w:rFonts w:ascii="Arial" w:hAnsi="Arial"/>
          <w:sz w:val="22"/>
          <w:szCs w:val="22"/>
        </w:rPr>
        <w:t xml:space="preserve">Defining </w:t>
      </w:r>
      <w:r w:rsidRPr="009A5C93">
        <w:rPr>
          <w:rFonts w:ascii="Arial" w:hAnsi="Arial"/>
          <w:sz w:val="22"/>
          <w:szCs w:val="22"/>
        </w:rPr>
        <w:t>cancers as a dise</w:t>
      </w:r>
      <w:r>
        <w:rPr>
          <w:rFonts w:ascii="Arial" w:hAnsi="Arial"/>
          <w:sz w:val="22"/>
          <w:szCs w:val="22"/>
        </w:rPr>
        <w:t>ase not by its tissue of origin</w:t>
      </w:r>
      <w:r w:rsidRPr="009A5C93">
        <w:rPr>
          <w:rFonts w:ascii="Arial" w:hAnsi="Arial"/>
          <w:sz w:val="22"/>
          <w:szCs w:val="22"/>
        </w:rPr>
        <w:t xml:space="preserve"> but by the genetic characteristics</w:t>
      </w:r>
      <w:r>
        <w:rPr>
          <w:rFonts w:ascii="Arial" w:hAnsi="Arial"/>
          <w:sz w:val="22"/>
          <w:szCs w:val="22"/>
        </w:rPr>
        <w:t xml:space="preserve"> provides the possibility of finding new treatments for some subtypes of cancers</w:t>
      </w:r>
      <w:del w:id="6" w:author="Dominic LaRoche" w:date="2015-11-12T09:02:00Z">
        <w:r w:rsidRPr="009A5C93" w:rsidDel="007A7B20">
          <w:rPr>
            <w:rFonts w:ascii="Arial" w:hAnsi="Arial"/>
            <w:sz w:val="22"/>
            <w:szCs w:val="22"/>
          </w:rPr>
          <w:delText>,</w:delText>
        </w:r>
      </w:del>
      <w:r w:rsidRPr="009A5C93">
        <w:rPr>
          <w:rFonts w:ascii="Arial" w:hAnsi="Arial"/>
          <w:sz w:val="22"/>
          <w:szCs w:val="22"/>
        </w:rPr>
        <w:t xml:space="preserve"> wh</w:t>
      </w:r>
      <w:r>
        <w:rPr>
          <w:rFonts w:ascii="Arial" w:hAnsi="Arial"/>
          <w:sz w:val="22"/>
          <w:szCs w:val="22"/>
        </w:rPr>
        <w:t>ich</w:t>
      </w:r>
      <w:del w:id="7" w:author="Dominic LaRoche" w:date="2015-11-12T09:01:00Z">
        <w:r w:rsidDel="007A7B20">
          <w:rPr>
            <w:rFonts w:ascii="Arial" w:hAnsi="Arial"/>
            <w:sz w:val="22"/>
            <w:szCs w:val="22"/>
          </w:rPr>
          <w:delText xml:space="preserve"> have no available treatment but their similar subtypes of other cancers have existing treatments</w:delText>
        </w:r>
      </w:del>
      <w:ins w:id="8" w:author="Dominic LaRoche" w:date="2015-11-12T09:01:00Z">
        <w:r w:rsidR="007A7B20">
          <w:rPr>
            <w:rFonts w:ascii="Arial" w:hAnsi="Arial"/>
            <w:sz w:val="22"/>
            <w:szCs w:val="22"/>
          </w:rPr>
          <w:t xml:space="preserve"> share a common mechanism of </w:t>
        </w:r>
      </w:ins>
      <w:ins w:id="9" w:author="Dominic LaRoche" w:date="2015-11-12T09:04:00Z">
        <w:r w:rsidR="000A2F50">
          <w:rPr>
            <w:rFonts w:ascii="Arial" w:hAnsi="Arial"/>
            <w:sz w:val="22"/>
            <w:szCs w:val="22"/>
          </w:rPr>
          <w:t>carcinogenesis</w:t>
        </w:r>
      </w:ins>
      <w:ins w:id="10" w:author="Dominic LaRoche" w:date="2015-11-12T09:01:00Z">
        <w:r w:rsidR="007A7B20">
          <w:rPr>
            <w:rFonts w:ascii="Arial" w:hAnsi="Arial"/>
            <w:sz w:val="22"/>
            <w:szCs w:val="22"/>
          </w:rPr>
          <w:t xml:space="preserve"> with other cancers of a similar subtype</w:t>
        </w:r>
      </w:ins>
      <w:r>
        <w:rPr>
          <w:rFonts w:ascii="Arial" w:hAnsi="Arial"/>
          <w:sz w:val="22"/>
          <w:szCs w:val="22"/>
        </w:rPr>
        <w:t xml:space="preserve">. </w:t>
      </w:r>
    </w:p>
    <w:p w14:paraId="08D637E7" w14:textId="77777777" w:rsidR="005F6C23" w:rsidRDefault="005F6C23" w:rsidP="005F6C23">
      <w:pPr>
        <w:ind w:firstLine="450"/>
        <w:rPr>
          <w:rFonts w:ascii="Arial" w:hAnsi="Arial"/>
          <w:sz w:val="22"/>
          <w:szCs w:val="22"/>
        </w:rPr>
      </w:pPr>
    </w:p>
    <w:p w14:paraId="1D2B3B76" w14:textId="7FF3A567" w:rsidR="005F6C23" w:rsidRDefault="005F6C23" w:rsidP="005F6C23">
      <w:pPr>
        <w:ind w:firstLine="450"/>
        <w:rPr>
          <w:rFonts w:ascii="Arial" w:hAnsi="Arial"/>
          <w:sz w:val="22"/>
          <w:szCs w:val="22"/>
        </w:rPr>
      </w:pPr>
      <w:r>
        <w:rPr>
          <w:rFonts w:ascii="Arial" w:hAnsi="Arial"/>
          <w:sz w:val="22"/>
          <w:szCs w:val="22"/>
        </w:rPr>
        <w:t xml:space="preserve">We will apply </w:t>
      </w:r>
      <w:proofErr w:type="spellStart"/>
      <w:r>
        <w:rPr>
          <w:rFonts w:ascii="Arial" w:hAnsi="Arial"/>
          <w:sz w:val="22"/>
          <w:szCs w:val="22"/>
        </w:rPr>
        <w:t>MGMCluster</w:t>
      </w:r>
      <w:proofErr w:type="spellEnd"/>
      <w:r>
        <w:rPr>
          <w:rFonts w:ascii="Arial" w:hAnsi="Arial"/>
          <w:sz w:val="22"/>
          <w:szCs w:val="22"/>
        </w:rPr>
        <w:t xml:space="preserve"> on </w:t>
      </w:r>
      <w:commentRangeStart w:id="11"/>
      <w:r>
        <w:rPr>
          <w:rFonts w:ascii="Arial" w:hAnsi="Arial"/>
          <w:sz w:val="22"/>
          <w:szCs w:val="22"/>
        </w:rPr>
        <w:t>two</w:t>
      </w:r>
      <w:commentRangeEnd w:id="11"/>
      <w:r w:rsidR="007D16E8">
        <w:rPr>
          <w:rStyle w:val="CommentReference"/>
        </w:rPr>
        <w:commentReference w:id="11"/>
      </w:r>
      <w:ins w:id="12" w:author="Dominic LaRoche" w:date="2015-11-12T09:03:00Z">
        <w:r w:rsidR="000A2F50">
          <w:rPr>
            <w:rFonts w:ascii="Arial" w:hAnsi="Arial"/>
            <w:sz w:val="22"/>
            <w:szCs w:val="22"/>
          </w:rPr>
          <w:t>,</w:t>
        </w:r>
      </w:ins>
      <w:r>
        <w:rPr>
          <w:rFonts w:ascii="Arial" w:hAnsi="Arial"/>
          <w:sz w:val="22"/>
          <w:szCs w:val="22"/>
        </w:rPr>
        <w:t xml:space="preserve"> possibly similar</w:t>
      </w:r>
      <w:ins w:id="13" w:author="Dominic LaRoche" w:date="2015-11-12T09:03:00Z">
        <w:r w:rsidR="000A2F50">
          <w:rPr>
            <w:rFonts w:ascii="Arial" w:hAnsi="Arial"/>
            <w:sz w:val="22"/>
            <w:szCs w:val="22"/>
          </w:rPr>
          <w:t>,</w:t>
        </w:r>
      </w:ins>
      <w:r>
        <w:rPr>
          <w:rFonts w:ascii="Arial" w:hAnsi="Arial"/>
          <w:sz w:val="22"/>
          <w:szCs w:val="22"/>
        </w:rPr>
        <w:t xml:space="preserve"> cancer types</w:t>
      </w:r>
      <w:del w:id="14" w:author="Dominic LaRoche" w:date="2015-11-12T09:03:00Z">
        <w:r w:rsidDel="000A2F50">
          <w:rPr>
            <w:rFonts w:ascii="Arial" w:hAnsi="Arial"/>
            <w:sz w:val="22"/>
            <w:szCs w:val="22"/>
          </w:rPr>
          <w:delText xml:space="preserve"> together</w:delText>
        </w:r>
      </w:del>
      <w:r>
        <w:rPr>
          <w:rFonts w:ascii="Arial" w:hAnsi="Arial"/>
          <w:sz w:val="22"/>
          <w:szCs w:val="22"/>
        </w:rPr>
        <w:t>: breast cancer and ovarian cancer. And determine if the samples in the same subgroup</w:t>
      </w:r>
      <w:ins w:id="15" w:author="Dominic LaRoche" w:date="2015-11-12T09:04:00Z">
        <w:r w:rsidR="000A2F50">
          <w:rPr>
            <w:rFonts w:ascii="Arial" w:hAnsi="Arial"/>
            <w:sz w:val="22"/>
            <w:szCs w:val="22"/>
          </w:rPr>
          <w:t>,</w:t>
        </w:r>
      </w:ins>
      <w:r>
        <w:rPr>
          <w:rFonts w:ascii="Arial" w:hAnsi="Arial"/>
          <w:sz w:val="22"/>
          <w:szCs w:val="22"/>
        </w:rPr>
        <w:t xml:space="preserve"> but from two different cancer types</w:t>
      </w:r>
      <w:ins w:id="16" w:author="Dominic LaRoche" w:date="2015-11-12T09:04:00Z">
        <w:r w:rsidR="000A2F50">
          <w:rPr>
            <w:rFonts w:ascii="Arial" w:hAnsi="Arial"/>
            <w:sz w:val="22"/>
            <w:szCs w:val="22"/>
          </w:rPr>
          <w:t>,</w:t>
        </w:r>
      </w:ins>
      <w:r>
        <w:rPr>
          <w:rFonts w:ascii="Arial" w:hAnsi="Arial"/>
          <w:sz w:val="22"/>
          <w:szCs w:val="22"/>
        </w:rPr>
        <w:t xml:space="preserve"> share similar molecular mechanism of carcinogenesis. Successful completion of this aim will discover similar subgroups of two different cancers and the shared causal molecular mechanism. </w:t>
      </w:r>
      <w:commentRangeStart w:id="17"/>
      <w:r>
        <w:rPr>
          <w:rFonts w:ascii="Arial" w:hAnsi="Arial"/>
          <w:sz w:val="22"/>
          <w:szCs w:val="22"/>
        </w:rPr>
        <w:t>This will be a proof of concept that cancers should be defined by the molecular features but not its tissue of origin</w:t>
      </w:r>
      <w:commentRangeEnd w:id="17"/>
      <w:r w:rsidR="000A2F50">
        <w:rPr>
          <w:rStyle w:val="CommentReference"/>
        </w:rPr>
        <w:commentReference w:id="17"/>
      </w:r>
      <w:r>
        <w:rPr>
          <w:rFonts w:ascii="Arial" w:hAnsi="Arial"/>
          <w:sz w:val="22"/>
          <w:szCs w:val="22"/>
        </w:rPr>
        <w:t xml:space="preserve">. In addition, if we discover one subtype with available treatment is similar to another subtype from the other cancer type, the existing treatment can likely be </w:t>
      </w:r>
      <w:del w:id="18" w:author="Dominic LaRoche" w:date="2015-11-12T09:06:00Z">
        <w:r w:rsidDel="000A2F50">
          <w:rPr>
            <w:rFonts w:ascii="Arial" w:hAnsi="Arial"/>
            <w:sz w:val="22"/>
            <w:szCs w:val="22"/>
          </w:rPr>
          <w:delText>repositioned</w:delText>
        </w:r>
      </w:del>
      <w:ins w:id="19" w:author="Dominic LaRoche" w:date="2015-11-12T09:06:00Z">
        <w:r w:rsidR="000A2F50">
          <w:rPr>
            <w:rFonts w:ascii="Arial" w:hAnsi="Arial"/>
            <w:sz w:val="22"/>
            <w:szCs w:val="22"/>
          </w:rPr>
          <w:t>re-appropriated</w:t>
        </w:r>
      </w:ins>
      <w:r>
        <w:rPr>
          <w:rFonts w:ascii="Arial" w:hAnsi="Arial"/>
          <w:sz w:val="22"/>
          <w:szCs w:val="22"/>
        </w:rPr>
        <w:t>. At the completion of this aim, we expect to discover the molecular similarity between different cancer types.</w:t>
      </w:r>
    </w:p>
    <w:p w14:paraId="1E94ED98" w14:textId="77777777" w:rsidR="005F6C23" w:rsidRDefault="005F6C23" w:rsidP="005F6C23">
      <w:pPr>
        <w:ind w:firstLine="450"/>
        <w:rPr>
          <w:rFonts w:ascii="Arial" w:hAnsi="Arial"/>
          <w:sz w:val="22"/>
          <w:szCs w:val="22"/>
        </w:rPr>
      </w:pPr>
    </w:p>
    <w:p w14:paraId="526B9DE2" w14:textId="77777777" w:rsidR="005F6C23" w:rsidRDefault="005F6C23" w:rsidP="005F6C23">
      <w:pPr>
        <w:ind w:firstLine="450"/>
        <w:rPr>
          <w:rFonts w:ascii="Arial" w:hAnsi="Arial"/>
          <w:bCs/>
          <w:sz w:val="22"/>
          <w:szCs w:val="22"/>
        </w:rPr>
      </w:pPr>
      <w:r w:rsidRPr="00C9721E">
        <w:rPr>
          <w:rFonts w:ascii="Arial" w:hAnsi="Arial"/>
          <w:i/>
          <w:sz w:val="22"/>
          <w:szCs w:val="22"/>
        </w:rPr>
        <w:lastRenderedPageBreak/>
        <w:t>Approach</w:t>
      </w:r>
      <w:r>
        <w:rPr>
          <w:rFonts w:ascii="Arial" w:hAnsi="Arial"/>
          <w:i/>
          <w:sz w:val="22"/>
          <w:szCs w:val="22"/>
        </w:rPr>
        <w:t xml:space="preserve">- </w:t>
      </w:r>
      <w:r>
        <w:rPr>
          <w:rFonts w:ascii="Arial" w:hAnsi="Arial"/>
          <w:sz w:val="22"/>
          <w:szCs w:val="22"/>
        </w:rPr>
        <w:t xml:space="preserve">Multi-omics data for breast invasive carcinoma and </w:t>
      </w:r>
      <w:proofErr w:type="gramStart"/>
      <w:r w:rsidRPr="00F343E6">
        <w:rPr>
          <w:rFonts w:ascii="Arial" w:hAnsi="Arial"/>
          <w:bCs/>
          <w:sz w:val="22"/>
          <w:szCs w:val="22"/>
        </w:rPr>
        <w:t>Ovarian</w:t>
      </w:r>
      <w:proofErr w:type="gramEnd"/>
      <w:r w:rsidRPr="00F343E6">
        <w:rPr>
          <w:rFonts w:ascii="Arial" w:hAnsi="Arial"/>
          <w:bCs/>
          <w:sz w:val="22"/>
          <w:szCs w:val="22"/>
        </w:rPr>
        <w:t xml:space="preserve"> serous cystadenocarcinoma </w:t>
      </w:r>
      <w:r>
        <w:rPr>
          <w:rFonts w:ascii="Arial" w:hAnsi="Arial"/>
          <w:bCs/>
          <w:sz w:val="22"/>
          <w:szCs w:val="22"/>
        </w:rPr>
        <w:t>will be obtained from TCGA. The following table shows the types of available omics data types and number of available samples from TCGA:</w:t>
      </w:r>
    </w:p>
    <w:p w14:paraId="0594D3C0" w14:textId="77777777" w:rsidR="005F6C23" w:rsidRDefault="005F6C23" w:rsidP="005F6C23">
      <w:pPr>
        <w:ind w:firstLine="450"/>
        <w:rPr>
          <w:rFonts w:ascii="Arial" w:hAnsi="Arial"/>
          <w:bCs/>
          <w:sz w:val="22"/>
          <w:szCs w:val="22"/>
        </w:rPr>
      </w:pP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3435"/>
        <w:gridCol w:w="611"/>
        <w:gridCol w:w="730"/>
        <w:gridCol w:w="560"/>
        <w:gridCol w:w="1140"/>
        <w:gridCol w:w="740"/>
        <w:gridCol w:w="1257"/>
        <w:gridCol w:w="801"/>
      </w:tblGrid>
      <w:tr w:rsidR="005F6C23" w:rsidRPr="004369C3" w14:paraId="1941C340" w14:textId="77777777" w:rsidTr="005F6C23">
        <w:trPr>
          <w:gridAfter w:val="1"/>
          <w:wAfter w:w="801" w:type="dxa"/>
          <w:tblHeader/>
          <w:tblCellSpacing w:w="0" w:type="dxa"/>
          <w:jc w:val="center"/>
        </w:trPr>
        <w:tc>
          <w:tcPr>
            <w:tcW w:w="0" w:type="auto"/>
            <w:tcBorders>
              <w:top w:val="single" w:sz="6" w:space="0" w:color="C3C3C3"/>
              <w:left w:val="single" w:sz="6"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398C2EC3" w14:textId="77777777" w:rsidR="005F6C23" w:rsidRPr="004369C3" w:rsidRDefault="005F6C23" w:rsidP="005F6C23">
            <w:pP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Breast invasive carcinoma [BRCA]</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51EAC9A7"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Total</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3746EB34"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Exome</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36B9F412"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SNP</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16D529A3"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Methylation</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0AAB168E"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mRNA</w:t>
            </w:r>
          </w:p>
        </w:tc>
        <w:tc>
          <w:tcPr>
            <w:tcW w:w="1257" w:type="dxa"/>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608CEBDF"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miRNA</w:t>
            </w:r>
          </w:p>
        </w:tc>
      </w:tr>
      <w:tr w:rsidR="005F6C23" w:rsidRPr="004369C3" w14:paraId="6F68DDD0" w14:textId="77777777" w:rsidTr="005F6C23">
        <w:trPr>
          <w:gridAfter w:val="1"/>
          <w:wAfter w:w="801" w:type="dxa"/>
          <w:tblCellSpacing w:w="0" w:type="dxa"/>
          <w:jc w:val="center"/>
        </w:trPr>
        <w:tc>
          <w:tcPr>
            <w:tcW w:w="0" w:type="auto"/>
            <w:tcBorders>
              <w:top w:val="single" w:sz="2" w:space="0" w:color="C3C3C3"/>
              <w:left w:val="single" w:sz="6" w:space="0" w:color="C3C3C3"/>
              <w:bottom w:val="single" w:sz="6" w:space="0" w:color="C3C3C3"/>
              <w:right w:val="single" w:sz="6" w:space="0" w:color="C3C3C3"/>
            </w:tcBorders>
            <w:shd w:val="clear" w:color="auto" w:fill="ECECEC"/>
            <w:tcMar>
              <w:top w:w="60" w:type="dxa"/>
              <w:left w:w="90" w:type="dxa"/>
              <w:bottom w:w="60" w:type="dxa"/>
              <w:right w:w="90" w:type="dxa"/>
            </w:tcMar>
            <w:hideMark/>
          </w:tcPr>
          <w:p w14:paraId="0AEC1DAF" w14:textId="77777777" w:rsidR="005F6C23" w:rsidRPr="004369C3" w:rsidRDefault="005F6C23" w:rsidP="005F6C23">
            <w:pP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Cases</w:t>
            </w:r>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1F3B753A" w14:textId="77777777" w:rsidR="005F6C23" w:rsidRPr="004369C3" w:rsidRDefault="004739AB" w:rsidP="005F6C23">
            <w:pPr>
              <w:jc w:val="center"/>
              <w:rPr>
                <w:rFonts w:ascii="Times New Roman" w:eastAsia="Times New Roman" w:hAnsi="Times New Roman" w:cs="Times New Roman"/>
                <w:sz w:val="18"/>
                <w:szCs w:val="18"/>
              </w:rPr>
            </w:pPr>
            <w:hyperlink r:id="rId9" w:history="1">
              <w:r w:rsidR="005F6C23" w:rsidRPr="004369C3">
                <w:rPr>
                  <w:rFonts w:ascii="Times New Roman" w:eastAsia="Times New Roman" w:hAnsi="Times New Roman" w:cs="Times New Roman"/>
                  <w:sz w:val="18"/>
                  <w:szCs w:val="18"/>
                  <w:u w:val="single"/>
                  <w:bdr w:val="none" w:sz="0" w:space="0" w:color="auto" w:frame="1"/>
                </w:rPr>
                <w:t>1098</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470D03D1" w14:textId="77777777" w:rsidR="005F6C23" w:rsidRPr="004369C3" w:rsidRDefault="004739AB" w:rsidP="005F6C23">
            <w:pPr>
              <w:jc w:val="center"/>
              <w:rPr>
                <w:rFonts w:ascii="Times New Roman" w:eastAsia="Times New Roman" w:hAnsi="Times New Roman" w:cs="Times New Roman"/>
                <w:sz w:val="18"/>
                <w:szCs w:val="18"/>
              </w:rPr>
            </w:pPr>
            <w:hyperlink r:id="rId10" w:history="1">
              <w:r w:rsidR="005F6C23" w:rsidRPr="004369C3">
                <w:rPr>
                  <w:rFonts w:ascii="Times New Roman" w:eastAsia="Times New Roman" w:hAnsi="Times New Roman" w:cs="Times New Roman"/>
                  <w:sz w:val="18"/>
                  <w:szCs w:val="18"/>
                  <w:u w:val="single"/>
                  <w:bdr w:val="none" w:sz="0" w:space="0" w:color="auto" w:frame="1"/>
                </w:rPr>
                <w:t>1081</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59584948" w14:textId="77777777" w:rsidR="005F6C23" w:rsidRPr="004369C3" w:rsidRDefault="004739AB" w:rsidP="005F6C23">
            <w:pPr>
              <w:jc w:val="center"/>
              <w:rPr>
                <w:rFonts w:ascii="Times New Roman" w:eastAsia="Times New Roman" w:hAnsi="Times New Roman" w:cs="Times New Roman"/>
                <w:sz w:val="18"/>
                <w:szCs w:val="18"/>
              </w:rPr>
            </w:pPr>
            <w:hyperlink r:id="rId11" w:history="1">
              <w:r w:rsidR="005F6C23" w:rsidRPr="004369C3">
                <w:rPr>
                  <w:rFonts w:ascii="Times New Roman" w:eastAsia="Times New Roman" w:hAnsi="Times New Roman" w:cs="Times New Roman"/>
                  <w:sz w:val="18"/>
                  <w:szCs w:val="18"/>
                  <w:u w:val="single"/>
                  <w:bdr w:val="none" w:sz="0" w:space="0" w:color="auto" w:frame="1"/>
                </w:rPr>
                <w:t>1095</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2B003FA0" w14:textId="77777777" w:rsidR="005F6C23" w:rsidRPr="004369C3" w:rsidRDefault="004739AB" w:rsidP="005F6C23">
            <w:pPr>
              <w:jc w:val="center"/>
              <w:rPr>
                <w:rFonts w:ascii="Times New Roman" w:eastAsia="Times New Roman" w:hAnsi="Times New Roman" w:cs="Times New Roman"/>
                <w:sz w:val="18"/>
                <w:szCs w:val="18"/>
              </w:rPr>
            </w:pPr>
            <w:hyperlink r:id="rId12" w:history="1">
              <w:r w:rsidR="005F6C23" w:rsidRPr="004369C3">
                <w:rPr>
                  <w:rFonts w:ascii="Times New Roman" w:eastAsia="Times New Roman" w:hAnsi="Times New Roman" w:cs="Times New Roman"/>
                  <w:sz w:val="18"/>
                  <w:szCs w:val="18"/>
                  <w:u w:val="single"/>
                  <w:bdr w:val="none" w:sz="0" w:space="0" w:color="auto" w:frame="1"/>
                </w:rPr>
                <w:t>1096</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4395A941" w14:textId="77777777" w:rsidR="005F6C23" w:rsidRPr="004369C3" w:rsidRDefault="004739AB" w:rsidP="005F6C23">
            <w:pPr>
              <w:jc w:val="center"/>
              <w:rPr>
                <w:rFonts w:ascii="Times New Roman" w:eastAsia="Times New Roman" w:hAnsi="Times New Roman" w:cs="Times New Roman"/>
                <w:sz w:val="18"/>
                <w:szCs w:val="18"/>
              </w:rPr>
            </w:pPr>
            <w:hyperlink r:id="rId13" w:history="1">
              <w:r w:rsidR="005F6C23" w:rsidRPr="004369C3">
                <w:rPr>
                  <w:rFonts w:ascii="Times New Roman" w:eastAsia="Times New Roman" w:hAnsi="Times New Roman" w:cs="Times New Roman"/>
                  <w:sz w:val="18"/>
                  <w:szCs w:val="18"/>
                  <w:u w:val="single"/>
                  <w:bdr w:val="none" w:sz="0" w:space="0" w:color="auto" w:frame="1"/>
                </w:rPr>
                <w:t>1094</w:t>
              </w:r>
            </w:hyperlink>
          </w:p>
        </w:tc>
        <w:tc>
          <w:tcPr>
            <w:tcW w:w="1257" w:type="dxa"/>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5F8AEB11" w14:textId="77777777" w:rsidR="005F6C23" w:rsidRPr="004369C3" w:rsidRDefault="004739AB" w:rsidP="005F6C23">
            <w:pPr>
              <w:jc w:val="center"/>
              <w:rPr>
                <w:rFonts w:ascii="Times New Roman" w:eastAsia="Times New Roman" w:hAnsi="Times New Roman" w:cs="Times New Roman"/>
                <w:sz w:val="18"/>
                <w:szCs w:val="18"/>
              </w:rPr>
            </w:pPr>
            <w:hyperlink r:id="rId14" w:history="1">
              <w:r w:rsidR="005F6C23" w:rsidRPr="004369C3">
                <w:rPr>
                  <w:rFonts w:ascii="Times New Roman" w:eastAsia="Times New Roman" w:hAnsi="Times New Roman" w:cs="Times New Roman"/>
                  <w:sz w:val="18"/>
                  <w:szCs w:val="18"/>
                  <w:u w:val="single"/>
                  <w:bdr w:val="none" w:sz="0" w:space="0" w:color="auto" w:frame="1"/>
                </w:rPr>
                <w:t>1077</w:t>
              </w:r>
            </w:hyperlink>
          </w:p>
        </w:tc>
      </w:tr>
      <w:tr w:rsidR="005F6C23" w:rsidRPr="004369C3" w14:paraId="5AC2CB0C" w14:textId="77777777" w:rsidTr="005F6C23">
        <w:tblPrEx>
          <w:shd w:val="clear" w:color="auto" w:fill="auto"/>
        </w:tblPrEx>
        <w:trPr>
          <w:gridAfter w:val="1"/>
          <w:wAfter w:w="801" w:type="dxa"/>
          <w:tblHeader/>
          <w:tblCellSpacing w:w="0" w:type="dxa"/>
          <w:jc w:val="center"/>
        </w:trPr>
        <w:tc>
          <w:tcPr>
            <w:tcW w:w="0" w:type="auto"/>
            <w:tcBorders>
              <w:top w:val="single" w:sz="6" w:space="0" w:color="C3C3C3"/>
              <w:left w:val="single" w:sz="6"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25127152" w14:textId="77777777" w:rsidR="005F6C23" w:rsidRPr="004369C3" w:rsidRDefault="005F6C23" w:rsidP="005F6C23">
            <w:pP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Ovarian serous cystadenocarcinoma [OV]</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4F921AE6"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Total</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331EC7AA"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Exome</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3EDEA3FE"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SNP</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7E461BF0"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Methylation</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62AAD021"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mRNA</w:t>
            </w:r>
          </w:p>
        </w:tc>
        <w:tc>
          <w:tcPr>
            <w:tcW w:w="1257" w:type="dxa"/>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4DFF6B43" w14:textId="77777777" w:rsidR="005F6C23" w:rsidRPr="004369C3" w:rsidRDefault="005F6C23" w:rsidP="005F6C23">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miRNA</w:t>
            </w:r>
          </w:p>
        </w:tc>
      </w:tr>
      <w:tr w:rsidR="005F6C23" w:rsidRPr="004369C3" w14:paraId="51E5505D" w14:textId="77777777" w:rsidTr="005F6C23">
        <w:tblPrEx>
          <w:shd w:val="clear" w:color="auto" w:fill="auto"/>
        </w:tblPrEx>
        <w:trPr>
          <w:tblCellSpacing w:w="0" w:type="dxa"/>
          <w:jc w:val="center"/>
        </w:trPr>
        <w:tc>
          <w:tcPr>
            <w:tcW w:w="0" w:type="auto"/>
            <w:tcBorders>
              <w:top w:val="single" w:sz="2" w:space="0" w:color="C3C3C3"/>
              <w:left w:val="single" w:sz="6" w:space="0" w:color="C3C3C3"/>
              <w:bottom w:val="single" w:sz="6" w:space="0" w:color="C3C3C3"/>
              <w:right w:val="single" w:sz="6" w:space="0" w:color="C3C3C3"/>
            </w:tcBorders>
            <w:shd w:val="clear" w:color="auto" w:fill="ECECEC"/>
            <w:tcMar>
              <w:top w:w="60" w:type="dxa"/>
              <w:left w:w="90" w:type="dxa"/>
              <w:bottom w:w="60" w:type="dxa"/>
              <w:right w:w="90" w:type="dxa"/>
            </w:tcMar>
            <w:hideMark/>
          </w:tcPr>
          <w:p w14:paraId="7DF45FCD" w14:textId="77777777" w:rsidR="005F6C23" w:rsidRPr="004369C3" w:rsidRDefault="005F6C23" w:rsidP="005F6C23">
            <w:pP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Cases</w:t>
            </w:r>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230C3083" w14:textId="77777777" w:rsidR="005F6C23" w:rsidRPr="004369C3" w:rsidRDefault="004739AB" w:rsidP="005F6C23">
            <w:pPr>
              <w:jc w:val="center"/>
              <w:rPr>
                <w:rFonts w:ascii="Times New Roman" w:eastAsia="Times New Roman" w:hAnsi="Times New Roman" w:cs="Times New Roman"/>
                <w:sz w:val="18"/>
                <w:szCs w:val="18"/>
              </w:rPr>
            </w:pPr>
            <w:hyperlink r:id="rId15" w:history="1">
              <w:r w:rsidR="005F6C23" w:rsidRPr="004369C3">
                <w:rPr>
                  <w:rFonts w:ascii="Times New Roman" w:eastAsia="Times New Roman" w:hAnsi="Times New Roman" w:cs="Times New Roman"/>
                  <w:sz w:val="18"/>
                  <w:szCs w:val="18"/>
                  <w:u w:val="single"/>
                  <w:bdr w:val="none" w:sz="0" w:space="0" w:color="auto" w:frame="1"/>
                </w:rPr>
                <w:t>586</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25ADE0F1" w14:textId="77777777" w:rsidR="005F6C23" w:rsidRPr="004369C3" w:rsidRDefault="004739AB" w:rsidP="005F6C23">
            <w:pPr>
              <w:jc w:val="center"/>
              <w:rPr>
                <w:rFonts w:ascii="Times New Roman" w:eastAsia="Times New Roman" w:hAnsi="Times New Roman" w:cs="Times New Roman"/>
                <w:sz w:val="18"/>
                <w:szCs w:val="18"/>
              </w:rPr>
            </w:pPr>
            <w:hyperlink r:id="rId16" w:history="1">
              <w:r w:rsidR="005F6C23" w:rsidRPr="004369C3">
                <w:rPr>
                  <w:rFonts w:ascii="Times New Roman" w:eastAsia="Times New Roman" w:hAnsi="Times New Roman" w:cs="Times New Roman"/>
                  <w:sz w:val="18"/>
                  <w:szCs w:val="18"/>
                  <w:u w:val="single"/>
                  <w:bdr w:val="none" w:sz="0" w:space="0" w:color="auto" w:frame="1"/>
                </w:rPr>
                <w:t>536</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1A9B3EBE" w14:textId="77777777" w:rsidR="005F6C23" w:rsidRPr="004369C3" w:rsidRDefault="004739AB" w:rsidP="005F6C23">
            <w:pPr>
              <w:jc w:val="center"/>
              <w:rPr>
                <w:rFonts w:ascii="Times New Roman" w:eastAsia="Times New Roman" w:hAnsi="Times New Roman" w:cs="Times New Roman"/>
                <w:sz w:val="18"/>
                <w:szCs w:val="18"/>
              </w:rPr>
            </w:pPr>
            <w:hyperlink r:id="rId17" w:history="1">
              <w:r w:rsidR="005F6C23" w:rsidRPr="004369C3">
                <w:rPr>
                  <w:rFonts w:ascii="Times New Roman" w:eastAsia="Times New Roman" w:hAnsi="Times New Roman" w:cs="Times New Roman"/>
                  <w:sz w:val="18"/>
                  <w:szCs w:val="18"/>
                  <w:u w:val="single"/>
                  <w:bdr w:val="none" w:sz="0" w:space="0" w:color="auto" w:frame="1"/>
                </w:rPr>
                <w:t>579</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50C2B38C" w14:textId="77777777" w:rsidR="005F6C23" w:rsidRPr="004369C3" w:rsidRDefault="004739AB" w:rsidP="005F6C23">
            <w:pPr>
              <w:jc w:val="center"/>
              <w:rPr>
                <w:rFonts w:ascii="Times New Roman" w:eastAsia="Times New Roman" w:hAnsi="Times New Roman" w:cs="Times New Roman"/>
                <w:sz w:val="18"/>
                <w:szCs w:val="18"/>
              </w:rPr>
            </w:pPr>
            <w:hyperlink r:id="rId18" w:history="1">
              <w:r w:rsidR="005F6C23" w:rsidRPr="004369C3">
                <w:rPr>
                  <w:rFonts w:ascii="Times New Roman" w:eastAsia="Times New Roman" w:hAnsi="Times New Roman" w:cs="Times New Roman"/>
                  <w:sz w:val="18"/>
                  <w:szCs w:val="18"/>
                  <w:u w:val="single"/>
                  <w:bdr w:val="none" w:sz="0" w:space="0" w:color="auto" w:frame="1"/>
                </w:rPr>
                <w:t>584</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586EE85C" w14:textId="77777777" w:rsidR="005F6C23" w:rsidRPr="004369C3" w:rsidRDefault="004739AB" w:rsidP="005F6C23">
            <w:pPr>
              <w:jc w:val="center"/>
              <w:rPr>
                <w:rFonts w:ascii="Times New Roman" w:eastAsia="Times New Roman" w:hAnsi="Times New Roman" w:cs="Times New Roman"/>
                <w:sz w:val="18"/>
                <w:szCs w:val="18"/>
              </w:rPr>
            </w:pPr>
            <w:hyperlink r:id="rId19" w:history="1">
              <w:r w:rsidR="005F6C23" w:rsidRPr="004369C3">
                <w:rPr>
                  <w:rFonts w:ascii="Times New Roman" w:eastAsia="Times New Roman" w:hAnsi="Times New Roman" w:cs="Times New Roman"/>
                  <w:sz w:val="18"/>
                  <w:szCs w:val="18"/>
                  <w:u w:val="single"/>
                  <w:bdr w:val="none" w:sz="0" w:space="0" w:color="auto" w:frame="1"/>
                </w:rPr>
                <w:t>583</w:t>
              </w:r>
            </w:hyperlink>
          </w:p>
        </w:tc>
        <w:tc>
          <w:tcPr>
            <w:tcW w:w="1257" w:type="dxa"/>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31D4FDD8" w14:textId="77777777" w:rsidR="005F6C23" w:rsidRPr="004369C3" w:rsidRDefault="004739AB" w:rsidP="005F6C23">
            <w:pPr>
              <w:jc w:val="center"/>
              <w:rPr>
                <w:rFonts w:ascii="Times New Roman" w:eastAsia="Times New Roman" w:hAnsi="Times New Roman" w:cs="Times New Roman"/>
                <w:sz w:val="18"/>
                <w:szCs w:val="18"/>
              </w:rPr>
            </w:pPr>
            <w:hyperlink r:id="rId20" w:history="1">
              <w:r w:rsidR="005F6C23" w:rsidRPr="004369C3">
                <w:rPr>
                  <w:rFonts w:ascii="Times New Roman" w:eastAsia="Times New Roman" w:hAnsi="Times New Roman" w:cs="Times New Roman"/>
                  <w:sz w:val="18"/>
                  <w:szCs w:val="18"/>
                  <w:u w:val="single"/>
                  <w:bdr w:val="none" w:sz="0" w:space="0" w:color="auto" w:frame="1"/>
                </w:rPr>
                <w:t>582</w:t>
              </w:r>
            </w:hyperlink>
          </w:p>
        </w:tc>
        <w:tc>
          <w:tcPr>
            <w:tcW w:w="801" w:type="dxa"/>
            <w:vAlign w:val="center"/>
            <w:hideMark/>
          </w:tcPr>
          <w:p w14:paraId="531B1AF0" w14:textId="77777777" w:rsidR="005F6C23" w:rsidRPr="004369C3" w:rsidRDefault="005F6C23" w:rsidP="005F6C23">
            <w:pPr>
              <w:rPr>
                <w:rFonts w:ascii="Times New Roman" w:eastAsia="Times New Roman" w:hAnsi="Times New Roman" w:cs="Times New Roman"/>
                <w:sz w:val="20"/>
                <w:szCs w:val="20"/>
              </w:rPr>
            </w:pPr>
          </w:p>
        </w:tc>
      </w:tr>
    </w:tbl>
    <w:p w14:paraId="6548DE31" w14:textId="77777777" w:rsidR="005F6C23" w:rsidRDefault="005F6C23" w:rsidP="005F6C23">
      <w:pPr>
        <w:ind w:firstLine="450"/>
        <w:rPr>
          <w:rFonts w:ascii="Arial" w:hAnsi="Arial"/>
          <w:sz w:val="22"/>
          <w:szCs w:val="22"/>
        </w:rPr>
      </w:pPr>
    </w:p>
    <w:p w14:paraId="3780F8E9" w14:textId="77777777" w:rsidR="005F6C23" w:rsidRDefault="005F6C23" w:rsidP="005F6C23">
      <w:pPr>
        <w:rPr>
          <w:rFonts w:ascii="Arial" w:hAnsi="Arial"/>
          <w:sz w:val="22"/>
          <w:szCs w:val="22"/>
        </w:rPr>
      </w:pPr>
      <w:r>
        <w:rPr>
          <w:rFonts w:ascii="Arial" w:hAnsi="Arial"/>
          <w:sz w:val="22"/>
          <w:szCs w:val="22"/>
        </w:rPr>
        <w:t xml:space="preserve">We estimate the size of this dataset is likely to be several terabytes. It will be stored and processed by high-performance computing (HPC) at </w:t>
      </w:r>
      <w:r w:rsidRPr="00F343E6">
        <w:rPr>
          <w:rFonts w:ascii="Arial" w:hAnsi="Arial"/>
          <w:sz w:val="22"/>
          <w:szCs w:val="22"/>
        </w:rPr>
        <w:t>University of Arizona</w:t>
      </w:r>
      <w:r>
        <w:rPr>
          <w:rFonts w:ascii="Arial" w:hAnsi="Arial"/>
          <w:sz w:val="22"/>
          <w:szCs w:val="22"/>
        </w:rPr>
        <w:t xml:space="preserve">. We have already registered an account for bulk download, and tested the download speed. This dataset can be downloaded in approximately one week. We will follow the standard process recommended by TCGA for data preprocessing. </w:t>
      </w:r>
    </w:p>
    <w:p w14:paraId="69D9C6D4" w14:textId="77777777" w:rsidR="005F6C23" w:rsidRDefault="005F6C23" w:rsidP="005F6C23">
      <w:pPr>
        <w:rPr>
          <w:rFonts w:ascii="Arial" w:hAnsi="Arial"/>
          <w:sz w:val="22"/>
          <w:szCs w:val="22"/>
          <w:lang w:eastAsia="zh-CN"/>
        </w:rPr>
      </w:pPr>
    </w:p>
    <w:p w14:paraId="62AD9818" w14:textId="77777777" w:rsidR="005F6C23" w:rsidRDefault="005F6C23" w:rsidP="005F6C23">
      <w:pPr>
        <w:ind w:firstLine="450"/>
        <w:rPr>
          <w:rFonts w:ascii="Arial" w:hAnsi="Arial"/>
          <w:sz w:val="22"/>
          <w:szCs w:val="22"/>
          <w:lang w:eastAsia="zh-CN"/>
        </w:rPr>
      </w:pPr>
      <w:r>
        <w:rPr>
          <w:rFonts w:ascii="Arial" w:hAnsi="Arial"/>
          <w:sz w:val="22"/>
          <w:szCs w:val="22"/>
          <w:lang w:eastAsia="zh-CN"/>
        </w:rPr>
        <w:t xml:space="preserve">After obtaining all needed data from TCGA, we will apply MGMCluster on these two types of cancer using CNV, SNP, microRNA, mRNA, and methylation data. This computationally expensive analysis will be conducted on our local high-end workstation, which has </w:t>
      </w:r>
      <w:r w:rsidRPr="00705254">
        <w:rPr>
          <w:rFonts w:ascii="Arial" w:hAnsi="Arial"/>
          <w:sz w:val="22"/>
          <w:szCs w:val="22"/>
          <w:lang w:eastAsia="zh-CN"/>
        </w:rPr>
        <w:t>Intel® Xeon® Processor E5-2650 v3</w:t>
      </w:r>
      <w:r>
        <w:rPr>
          <w:rFonts w:ascii="Arial" w:hAnsi="Arial"/>
          <w:sz w:val="22"/>
          <w:szCs w:val="22"/>
          <w:lang w:eastAsia="zh-CN"/>
        </w:rPr>
        <w:t xml:space="preserve"> and 64 GB memory. </w:t>
      </w:r>
      <w:r>
        <w:rPr>
          <w:rFonts w:ascii="Arial" w:hAnsi="Arial" w:hint="eastAsia"/>
          <w:sz w:val="22"/>
          <w:szCs w:val="22"/>
          <w:lang w:eastAsia="zh-CN"/>
        </w:rPr>
        <w:t>Figure 1 was generated using simulated toy dataset to illustrate the possible outcome.</w:t>
      </w:r>
    </w:p>
    <w:p w14:paraId="38B0ABD5" w14:textId="77777777" w:rsidR="005F6C23" w:rsidRPr="00705254" w:rsidRDefault="005F6C23" w:rsidP="005F6C23">
      <w:pPr>
        <w:rPr>
          <w:rFonts w:ascii="Arial" w:hAnsi="Arial"/>
          <w:sz w:val="22"/>
          <w:szCs w:val="22"/>
          <w:lang w:eastAsia="zh-CN"/>
        </w:rPr>
      </w:pPr>
    </w:p>
    <w:p w14:paraId="6CBCDF6C" w14:textId="77777777" w:rsidR="005F6C23" w:rsidRDefault="005F6C23" w:rsidP="005F6C23">
      <w:pPr>
        <w:keepNext/>
        <w:ind w:firstLine="450"/>
        <w:jc w:val="center"/>
      </w:pPr>
      <w:commentRangeStart w:id="20"/>
      <w:r>
        <w:rPr>
          <w:rFonts w:ascii="Arial" w:hAnsi="Arial"/>
          <w:noProof/>
          <w:sz w:val="22"/>
          <w:szCs w:val="22"/>
        </w:rPr>
        <w:drawing>
          <wp:inline distT="0" distB="0" distL="0" distR="0" wp14:anchorId="2EA218BA" wp14:editId="1B9B6520">
            <wp:extent cx="2648415" cy="1983295"/>
            <wp:effectExtent l="0" t="0" r="0" b="0"/>
            <wp:docPr id="2" name="Picture 2" descr="Macintosh HD:Users:qikeli:Dropbox:Courses:IMB521GrantWriting:Aim2:clusteri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qikeli:Dropbox:Courses:IMB521GrantWriting:Aim2:clustering.pdf"/>
                    <pic:cNvPicPr>
                      <a:picLocks noChangeAspect="1" noChangeArrowheads="1"/>
                    </pic:cNvPicPr>
                  </pic:nvPicPr>
                  <pic:blipFill rotWithShape="1">
                    <a:blip r:embed="rId21">
                      <a:extLst>
                        <a:ext uri="{28A0092B-C50C-407E-A947-70E740481C1C}">
                          <a14:useLocalDpi xmlns:a14="http://schemas.microsoft.com/office/drawing/2010/main" val="0"/>
                        </a:ext>
                      </a:extLst>
                    </a:blip>
                    <a:srcRect t="19805" b="20577"/>
                    <a:stretch/>
                  </pic:blipFill>
                  <pic:spPr bwMode="auto">
                    <a:xfrm>
                      <a:off x="0" y="0"/>
                      <a:ext cx="2648808" cy="198358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commentRangeEnd w:id="20"/>
      <w:r w:rsidR="007D16E8">
        <w:rPr>
          <w:rStyle w:val="CommentReference"/>
        </w:rPr>
        <w:commentReference w:id="20"/>
      </w:r>
    </w:p>
    <w:p w14:paraId="24D4124B" w14:textId="77777777" w:rsidR="005F6C23" w:rsidRPr="0094534C" w:rsidRDefault="005F6C23" w:rsidP="005F6C23">
      <w:pPr>
        <w:pStyle w:val="Caption"/>
        <w:rPr>
          <w:rFonts w:ascii="Arial" w:hAnsi="Arial"/>
          <w:b w:val="0"/>
          <w:color w:val="auto"/>
          <w:sz w:val="22"/>
          <w:szCs w:val="22"/>
          <w:lang w:eastAsia="zh-CN"/>
        </w:rPr>
      </w:pPr>
      <w:r w:rsidRPr="0094534C">
        <w:rPr>
          <w:color w:val="auto"/>
        </w:rPr>
        <w:t xml:space="preserve">Figure </w:t>
      </w:r>
      <w:r w:rsidRPr="0094534C">
        <w:rPr>
          <w:color w:val="auto"/>
        </w:rPr>
        <w:fldChar w:fldCharType="begin"/>
      </w:r>
      <w:r w:rsidRPr="0094534C">
        <w:rPr>
          <w:color w:val="auto"/>
        </w:rPr>
        <w:instrText xml:space="preserve"> SEQ Figure \* ARABIC </w:instrText>
      </w:r>
      <w:r w:rsidRPr="0094534C">
        <w:rPr>
          <w:color w:val="auto"/>
        </w:rPr>
        <w:fldChar w:fldCharType="separate"/>
      </w:r>
      <w:r>
        <w:rPr>
          <w:noProof/>
          <w:color w:val="auto"/>
        </w:rPr>
        <w:t>2</w:t>
      </w:r>
      <w:r w:rsidRPr="0094534C">
        <w:rPr>
          <w:color w:val="auto"/>
        </w:rPr>
        <w:fldChar w:fldCharType="end"/>
      </w:r>
      <w:r w:rsidRPr="0094534C">
        <w:rPr>
          <w:rFonts w:hint="eastAsia"/>
          <w:color w:val="auto"/>
          <w:lang w:eastAsia="zh-CN"/>
        </w:rPr>
        <w:t xml:space="preserve"> Clustering of patients of two cancers</w:t>
      </w:r>
      <w:r>
        <w:rPr>
          <w:rFonts w:hint="eastAsia"/>
          <w:color w:val="auto"/>
          <w:lang w:eastAsia="zh-CN"/>
        </w:rPr>
        <w:t xml:space="preserve"> </w:t>
      </w:r>
      <w:r>
        <w:rPr>
          <w:rFonts w:hint="eastAsia"/>
          <w:b w:val="0"/>
          <w:color w:val="auto"/>
          <w:lang w:eastAsia="zh-CN"/>
        </w:rPr>
        <w:t xml:space="preserve">One subtype of breast cancer and a subtype of ovarian cancer clustered together. This is </w:t>
      </w:r>
      <w:r>
        <w:rPr>
          <w:b w:val="0"/>
          <w:color w:val="auto"/>
          <w:lang w:eastAsia="zh-CN"/>
        </w:rPr>
        <w:t>possibly</w:t>
      </w:r>
      <w:r>
        <w:rPr>
          <w:rFonts w:hint="eastAsia"/>
          <w:b w:val="0"/>
          <w:color w:val="auto"/>
          <w:lang w:eastAsia="zh-CN"/>
        </w:rPr>
        <w:t xml:space="preserve"> due to the similar molecular characteristics shared by the two subtypes.</w:t>
      </w:r>
    </w:p>
    <w:p w14:paraId="76CE9BFD" w14:textId="77777777" w:rsidR="005F6C23" w:rsidRDefault="005F6C23" w:rsidP="005F6C23">
      <w:pPr>
        <w:ind w:firstLine="450"/>
        <w:rPr>
          <w:rFonts w:ascii="Arial" w:hAnsi="Arial"/>
          <w:sz w:val="22"/>
          <w:szCs w:val="22"/>
          <w:lang w:eastAsia="zh-CN"/>
        </w:rPr>
      </w:pPr>
    </w:p>
    <w:p w14:paraId="6F432375" w14:textId="77777777" w:rsidR="005F6C23" w:rsidRDefault="005F6C23" w:rsidP="005F6C23">
      <w:pPr>
        <w:ind w:firstLine="450"/>
        <w:rPr>
          <w:rFonts w:ascii="Arial" w:hAnsi="Arial"/>
          <w:sz w:val="22"/>
          <w:szCs w:val="22"/>
          <w:lang w:eastAsia="zh-CN"/>
        </w:rPr>
      </w:pPr>
      <w:r>
        <w:rPr>
          <w:rFonts w:ascii="Arial" w:hAnsi="Arial" w:hint="eastAsia"/>
          <w:sz w:val="22"/>
          <w:szCs w:val="22"/>
          <w:lang w:eastAsia="zh-CN"/>
        </w:rPr>
        <w:t xml:space="preserve">To our knowledge, MGMCluster is the first method to jointly model </w:t>
      </w:r>
      <w:r>
        <w:rPr>
          <w:rFonts w:ascii="Arial" w:hAnsi="Arial"/>
          <w:sz w:val="22"/>
          <w:szCs w:val="22"/>
          <w:lang w:eastAsia="zh-CN"/>
        </w:rPr>
        <w:t>different</w:t>
      </w:r>
      <w:r>
        <w:rPr>
          <w:rFonts w:ascii="Arial" w:hAnsi="Arial" w:hint="eastAsia"/>
          <w:sz w:val="22"/>
          <w:szCs w:val="22"/>
          <w:lang w:eastAsia="zh-CN"/>
        </w:rPr>
        <w:t xml:space="preserve"> levels of omics data while taking into account the interactions between different measurements. It is our expectation that we will uncover new cancer subtypes and likely similar subtypes between different cancers. </w:t>
      </w:r>
      <w:r>
        <w:rPr>
          <w:rFonts w:ascii="Arial" w:hAnsi="Arial"/>
          <w:sz w:val="22"/>
          <w:szCs w:val="22"/>
          <w:lang w:eastAsia="zh-CN"/>
        </w:rPr>
        <w:t xml:space="preserve">The toy example in figure 1 shows a subtype of breast cancer has higher molecular similarity to a subtype of ovarian cancer than the other subtype of breast caner. In this case we will further investigate the mixed graphical model (MGM) of these two similar subtypes. Since MGM captures the state of each node (each measuring unit) and each edge (interactions between units). Discovery of distinct alteration of the nodes and edges suggest the common molecular mechanism of carcinogenesis of the samples belonging to the subgroup. The discoveries, thus, provides the understandings of molecular commonality between two cancers, which can possibly inform the drug repositioning based on the common molecular features. </w:t>
      </w:r>
    </w:p>
    <w:p w14:paraId="7DB424BB" w14:textId="77777777" w:rsidR="005F6C23" w:rsidRDefault="005F6C23" w:rsidP="005F6C23">
      <w:pPr>
        <w:ind w:firstLine="450"/>
        <w:rPr>
          <w:rFonts w:ascii="Arial" w:hAnsi="Arial"/>
          <w:sz w:val="22"/>
          <w:szCs w:val="22"/>
          <w:lang w:eastAsia="zh-CN"/>
        </w:rPr>
      </w:pPr>
    </w:p>
    <w:p w14:paraId="02F20310" w14:textId="115F7704" w:rsidR="005F6C23" w:rsidRDefault="005F6C23" w:rsidP="005F6C23">
      <w:pPr>
        <w:ind w:firstLine="450"/>
        <w:rPr>
          <w:rFonts w:ascii="Arial" w:hAnsi="Arial"/>
          <w:sz w:val="22"/>
          <w:szCs w:val="22"/>
          <w:lang w:eastAsia="zh-CN"/>
        </w:rPr>
      </w:pPr>
      <w:r>
        <w:rPr>
          <w:rFonts w:ascii="Arial" w:hAnsi="Arial"/>
          <w:i/>
          <w:sz w:val="22"/>
          <w:szCs w:val="22"/>
          <w:lang w:eastAsia="zh-CN"/>
        </w:rPr>
        <w:t xml:space="preserve">Problems and alternatives- </w:t>
      </w:r>
      <w:r>
        <w:rPr>
          <w:rFonts w:ascii="Arial" w:hAnsi="Arial"/>
          <w:sz w:val="22"/>
          <w:szCs w:val="22"/>
          <w:lang w:eastAsia="zh-CN"/>
        </w:rPr>
        <w:t xml:space="preserve">Integrating five types of omics data will be computationally intensive. We expect we will circumvent this </w:t>
      </w:r>
      <w:commentRangeStart w:id="21"/>
      <w:r>
        <w:rPr>
          <w:rFonts w:ascii="Arial" w:hAnsi="Arial"/>
          <w:sz w:val="22"/>
          <w:szCs w:val="22"/>
          <w:lang w:eastAsia="zh-CN"/>
        </w:rPr>
        <w:t>by optimizing the computation efficiency and utilizing our high-end workstation</w:t>
      </w:r>
      <w:commentRangeEnd w:id="21"/>
      <w:r w:rsidR="007D16E8">
        <w:rPr>
          <w:rStyle w:val="CommentReference"/>
        </w:rPr>
        <w:commentReference w:id="21"/>
      </w:r>
      <w:r>
        <w:rPr>
          <w:rFonts w:ascii="Arial" w:hAnsi="Arial"/>
          <w:sz w:val="22"/>
          <w:szCs w:val="22"/>
          <w:lang w:eastAsia="zh-CN"/>
        </w:rPr>
        <w:t>. In the worst case, we will drop one or two types omics data. It is possible that we cannot discover subtypes of two different cancers share exact molecular features. But we still can compare the similarity of subtypes with the same cancer and that of the subtypes between two cancers. This will at least inform us the similarity of different cancers and the heterogeneity within the same can</w:t>
      </w:r>
      <w:ins w:id="22" w:author="Dominic LaRoche [2]" w:date="2015-11-12T10:56:00Z">
        <w:r w:rsidR="004739AB">
          <w:rPr>
            <w:rFonts w:ascii="Arial" w:hAnsi="Arial"/>
            <w:sz w:val="22"/>
            <w:szCs w:val="22"/>
            <w:lang w:eastAsia="zh-CN"/>
          </w:rPr>
          <w:t>c</w:t>
        </w:r>
      </w:ins>
      <w:bookmarkStart w:id="23" w:name="_GoBack"/>
      <w:bookmarkEnd w:id="23"/>
      <w:r>
        <w:rPr>
          <w:rFonts w:ascii="Arial" w:hAnsi="Arial"/>
          <w:sz w:val="22"/>
          <w:szCs w:val="22"/>
          <w:lang w:eastAsia="zh-CN"/>
        </w:rPr>
        <w:t>er type.</w:t>
      </w:r>
    </w:p>
    <w:p w14:paraId="196C2A4C" w14:textId="77777777" w:rsidR="005F6C23" w:rsidRDefault="005F6C23" w:rsidP="005F6C23">
      <w:pPr>
        <w:ind w:firstLine="450"/>
        <w:rPr>
          <w:rFonts w:ascii="Arial" w:hAnsi="Arial"/>
          <w:sz w:val="22"/>
          <w:szCs w:val="22"/>
          <w:lang w:eastAsia="zh-CN"/>
        </w:rPr>
      </w:pPr>
    </w:p>
    <w:p w14:paraId="659F62E7" w14:textId="77777777" w:rsidR="005F6C23" w:rsidRPr="004B5F97" w:rsidRDefault="005F6C23" w:rsidP="005F6C23">
      <w:pPr>
        <w:ind w:firstLine="450"/>
        <w:rPr>
          <w:rFonts w:ascii="Arial" w:hAnsi="Arial"/>
          <w:sz w:val="22"/>
          <w:szCs w:val="22"/>
          <w:lang w:eastAsia="zh-CN"/>
        </w:rPr>
      </w:pPr>
      <w:r w:rsidRPr="004B5F97">
        <w:rPr>
          <w:rFonts w:ascii="Arial" w:hAnsi="Arial"/>
          <w:i/>
          <w:sz w:val="22"/>
          <w:szCs w:val="22"/>
          <w:lang w:eastAsia="zh-CN"/>
        </w:rPr>
        <w:t>Future directions-</w:t>
      </w:r>
      <w:r>
        <w:rPr>
          <w:rFonts w:ascii="Arial" w:hAnsi="Arial"/>
          <w:i/>
          <w:sz w:val="22"/>
          <w:szCs w:val="22"/>
          <w:lang w:eastAsia="zh-CN"/>
        </w:rPr>
        <w:t xml:space="preserve"> </w:t>
      </w:r>
      <w:r>
        <w:rPr>
          <w:rFonts w:ascii="Arial" w:hAnsi="Arial"/>
          <w:sz w:val="22"/>
          <w:szCs w:val="22"/>
          <w:lang w:eastAsia="zh-CN"/>
        </w:rPr>
        <w:t>With the novel methodology, MGMCluster, we can conduct a systematic survey of the heterogeneity of every 33 cancers profiled by TCGA and the molecular similarity shared among all 33 cancer types.</w:t>
      </w:r>
    </w:p>
    <w:p w14:paraId="0BAB261F" w14:textId="77777777" w:rsidR="0001600C" w:rsidRPr="005F6C23" w:rsidRDefault="0001600C">
      <w:pPr>
        <w:rPr>
          <w:rFonts w:ascii="Arial" w:hAnsi="Arial" w:cs="Arial"/>
          <w:sz w:val="20"/>
        </w:rPr>
      </w:pPr>
    </w:p>
    <w:p w14:paraId="3FE220AB" w14:textId="77777777" w:rsidR="00BD5F59" w:rsidRPr="005F6C23" w:rsidRDefault="0001600C" w:rsidP="00BD5F59">
      <w:pPr>
        <w:pStyle w:val="EndNoteBibliography"/>
        <w:rPr>
          <w:rFonts w:ascii="Arial" w:hAnsi="Arial" w:cs="Arial"/>
          <w:noProof/>
          <w:sz w:val="20"/>
        </w:rPr>
      </w:pPr>
      <w:r w:rsidRPr="005F6C23">
        <w:rPr>
          <w:rFonts w:ascii="Arial" w:hAnsi="Arial" w:cs="Arial"/>
          <w:sz w:val="20"/>
        </w:rPr>
        <w:fldChar w:fldCharType="begin"/>
      </w:r>
      <w:r w:rsidRPr="005F6C23">
        <w:rPr>
          <w:rFonts w:ascii="Arial" w:hAnsi="Arial" w:cs="Arial"/>
          <w:sz w:val="20"/>
        </w:rPr>
        <w:instrText xml:space="preserve"> ADDIN EN.REFLIST </w:instrText>
      </w:r>
      <w:r w:rsidRPr="005F6C23">
        <w:rPr>
          <w:rFonts w:ascii="Arial" w:hAnsi="Arial" w:cs="Arial"/>
          <w:sz w:val="20"/>
        </w:rPr>
        <w:fldChar w:fldCharType="separate"/>
      </w:r>
      <w:r w:rsidR="00BD5F59" w:rsidRPr="005F6C23">
        <w:rPr>
          <w:rFonts w:ascii="Arial" w:hAnsi="Arial" w:cs="Arial"/>
          <w:noProof/>
          <w:sz w:val="20"/>
        </w:rPr>
        <w:t>[1] Shen R, Olshen AB, Ladanyi M. Integrative clustering of multiple genomic data types using a joint latent variable model with application to breast and lung cancer subtype analysis. Bioinformatics. 2009;25:2906-12.</w:t>
      </w:r>
    </w:p>
    <w:p w14:paraId="610C1CCE" w14:textId="77777777" w:rsidR="00BD5F59" w:rsidRPr="005F6C23" w:rsidRDefault="00BD5F59" w:rsidP="00BD5F59">
      <w:pPr>
        <w:pStyle w:val="EndNoteBibliography"/>
        <w:rPr>
          <w:rFonts w:ascii="Arial" w:hAnsi="Arial" w:cs="Arial"/>
          <w:noProof/>
          <w:sz w:val="20"/>
        </w:rPr>
      </w:pPr>
      <w:r w:rsidRPr="005F6C23">
        <w:rPr>
          <w:rFonts w:ascii="Arial" w:hAnsi="Arial" w:cs="Arial"/>
          <w:noProof/>
          <w:sz w:val="20"/>
        </w:rPr>
        <w:t>[2] Vaske CJ, Benz SC, Sanborn JZ, Earl D, Szeto C, Zhu J, et al. Inference of patient-specific pathway activities from multi-dimensional cancer genomics data using PARADIGM. Bioinformatics. 2010;26:i237-i45.</w:t>
      </w:r>
    </w:p>
    <w:p w14:paraId="28B9FF20" w14:textId="77777777" w:rsidR="00BD5F59" w:rsidRPr="005F6C23" w:rsidRDefault="00BD5F59" w:rsidP="00BD5F59">
      <w:pPr>
        <w:pStyle w:val="EndNoteBibliography"/>
        <w:rPr>
          <w:rFonts w:ascii="Arial" w:hAnsi="Arial" w:cs="Arial"/>
          <w:noProof/>
          <w:sz w:val="20"/>
        </w:rPr>
      </w:pPr>
      <w:r w:rsidRPr="005F6C23">
        <w:rPr>
          <w:rFonts w:ascii="Arial" w:hAnsi="Arial" w:cs="Arial"/>
          <w:noProof/>
          <w:sz w:val="20"/>
        </w:rPr>
        <w:t>[3] Yang E, Ravikumar P, Allen GI, Baker Y, Wan Y-W, Liu Z. A General Framework for Mixed Graphical Models. arXiv preprint arXiv:14110288. 2014.</w:t>
      </w:r>
    </w:p>
    <w:p w14:paraId="027D44DF" w14:textId="77777777" w:rsidR="00BD5F59" w:rsidRPr="005F6C23" w:rsidRDefault="00BD5F59" w:rsidP="00BD5F59">
      <w:pPr>
        <w:pStyle w:val="EndNoteBibliography"/>
        <w:rPr>
          <w:rFonts w:ascii="Arial" w:hAnsi="Arial" w:cs="Arial"/>
          <w:noProof/>
          <w:sz w:val="20"/>
        </w:rPr>
      </w:pPr>
      <w:r w:rsidRPr="005F6C23">
        <w:rPr>
          <w:rFonts w:ascii="Arial" w:hAnsi="Arial" w:cs="Arial"/>
          <w:noProof/>
          <w:sz w:val="20"/>
        </w:rPr>
        <w:t>[4] Barnes C, Plagnol V, Fitzgerald T, Redon R, Marchini J, Clayton D, et al. A robust statistical method for case-control association testing with copy number variation. Nature genetics. 2008;40:1245-52.</w:t>
      </w:r>
    </w:p>
    <w:p w14:paraId="1AC7D51D" w14:textId="77777777" w:rsidR="00BD5F59" w:rsidRPr="005F6C23" w:rsidRDefault="00BD5F59" w:rsidP="00BD5F59">
      <w:pPr>
        <w:pStyle w:val="EndNoteBibliography"/>
        <w:rPr>
          <w:rFonts w:ascii="Arial" w:hAnsi="Arial" w:cs="Arial"/>
          <w:noProof/>
          <w:sz w:val="20"/>
        </w:rPr>
      </w:pPr>
      <w:r w:rsidRPr="005F6C23">
        <w:rPr>
          <w:rFonts w:ascii="Arial" w:hAnsi="Arial" w:cs="Arial"/>
          <w:noProof/>
          <w:sz w:val="20"/>
        </w:rPr>
        <w:t>[5] Aldrich J. RA Fisher and the making of maximum likelihood 1912-1922. Statistical Science. 1997;12:162-76.</w:t>
      </w:r>
    </w:p>
    <w:p w14:paraId="7F47728E" w14:textId="77777777" w:rsidR="00BD5F59" w:rsidRPr="005F6C23" w:rsidRDefault="00BD5F59" w:rsidP="00BD5F59">
      <w:pPr>
        <w:pStyle w:val="EndNoteBibliography"/>
        <w:rPr>
          <w:rFonts w:ascii="Arial" w:hAnsi="Arial" w:cs="Arial"/>
          <w:noProof/>
          <w:sz w:val="20"/>
        </w:rPr>
      </w:pPr>
      <w:r w:rsidRPr="005F6C23">
        <w:rPr>
          <w:rFonts w:ascii="Arial" w:hAnsi="Arial" w:cs="Arial"/>
          <w:noProof/>
          <w:sz w:val="20"/>
        </w:rPr>
        <w:t>[6] Spearman C. The proof and measurement of association between two things. The American journal of psychology. 1904;15:72-101.</w:t>
      </w:r>
    </w:p>
    <w:p w14:paraId="7302AB31" w14:textId="77777777" w:rsidR="00BD5F59" w:rsidRPr="005F6C23" w:rsidRDefault="00BD5F59" w:rsidP="00BD5F59">
      <w:pPr>
        <w:pStyle w:val="EndNoteBibliography"/>
        <w:rPr>
          <w:rFonts w:ascii="Arial" w:hAnsi="Arial" w:cs="Arial"/>
          <w:noProof/>
          <w:sz w:val="20"/>
        </w:rPr>
      </w:pPr>
      <w:r w:rsidRPr="005F6C23">
        <w:rPr>
          <w:rFonts w:ascii="Arial" w:hAnsi="Arial" w:cs="Arial"/>
          <w:noProof/>
          <w:sz w:val="20"/>
        </w:rPr>
        <w:t>[7] Tibshirani R. Regression shrinkage and selection via the lasso. Journal of the Royal Statistical Society Series B (Methodological). 1996:267-88.</w:t>
      </w:r>
    </w:p>
    <w:p w14:paraId="486E6F83" w14:textId="77777777" w:rsidR="00474CE9" w:rsidRDefault="0001600C">
      <w:r w:rsidRPr="005F6C23">
        <w:rPr>
          <w:rFonts w:ascii="Arial" w:hAnsi="Arial" w:cs="Arial"/>
          <w:sz w:val="20"/>
        </w:rPr>
        <w:fldChar w:fldCharType="end"/>
      </w:r>
    </w:p>
    <w:sectPr w:rsidR="00474CE9" w:rsidSect="0001600C">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ominic LaRoche" w:date="2015-11-12T08:58:00Z" w:initials="DL">
    <w:p w14:paraId="63EA3DB7" w14:textId="4C0607EB" w:rsidR="00110014" w:rsidRDefault="00110014">
      <w:pPr>
        <w:pStyle w:val="CommentText"/>
      </w:pPr>
      <w:r>
        <w:rPr>
          <w:rStyle w:val="CommentReference"/>
        </w:rPr>
        <w:annotationRef/>
      </w:r>
      <w:r>
        <w:t>Is the objective actually to show the feasibility of this method using ovarian and breast cancers as a case study?  Both the title and the hypothesis are much more general than this objective, which is fairly narrow in scope.</w:t>
      </w:r>
    </w:p>
  </w:comment>
  <w:comment w:id="11" w:author="Dominic LaRoche" w:date="2015-11-12T09:17:00Z" w:initials="DL">
    <w:p w14:paraId="1AA249A6" w14:textId="3B8C06FC" w:rsidR="007D16E8" w:rsidRDefault="007D16E8">
      <w:pPr>
        <w:pStyle w:val="CommentText"/>
      </w:pPr>
      <w:r>
        <w:rPr>
          <w:rStyle w:val="CommentReference"/>
        </w:rPr>
        <w:annotationRef/>
      </w:r>
      <w:r>
        <w:t>Is it possible to use more than two with this method?  That would be something worth mentioning even if you do not use more than two in your demonstrational analysis.</w:t>
      </w:r>
    </w:p>
  </w:comment>
  <w:comment w:id="17" w:author="Dominic LaRoche" w:date="2015-11-12T09:05:00Z" w:initials="DL">
    <w:p w14:paraId="472FAC39" w14:textId="07CD5C2F" w:rsidR="000A2F50" w:rsidRDefault="000A2F50">
      <w:pPr>
        <w:pStyle w:val="CommentText"/>
      </w:pPr>
      <w:r>
        <w:rPr>
          <w:rStyle w:val="CommentReference"/>
        </w:rPr>
        <w:annotationRef/>
      </w:r>
      <w:r>
        <w:t>This seems more like your objective above.</w:t>
      </w:r>
    </w:p>
  </w:comment>
  <w:comment w:id="20" w:author="Dominic LaRoche" w:date="2015-11-12T09:09:00Z" w:initials="DL">
    <w:p w14:paraId="64C40855" w14:textId="1EA4E6E0" w:rsidR="007D16E8" w:rsidRDefault="007D16E8">
      <w:pPr>
        <w:pStyle w:val="CommentText"/>
      </w:pPr>
      <w:r>
        <w:rPr>
          <w:rStyle w:val="CommentReference"/>
        </w:rPr>
        <w:annotationRef/>
      </w:r>
      <w:r>
        <w:t xml:space="preserve">I like the figure but the plot points and text should be </w:t>
      </w:r>
      <w:proofErr w:type="gramStart"/>
      <w:r>
        <w:t>larger .</w:t>
      </w:r>
      <w:proofErr w:type="gramEnd"/>
      <w:r>
        <w:t xml:space="preserve">  Set the size of the plot with </w:t>
      </w:r>
      <w:proofErr w:type="spellStart"/>
      <w:proofErr w:type="gramStart"/>
      <w:r>
        <w:t>ggsave</w:t>
      </w:r>
      <w:proofErr w:type="spellEnd"/>
      <w:r>
        <w:t>(</w:t>
      </w:r>
      <w:proofErr w:type="gramEnd"/>
      <w:r>
        <w:t>file, height=2, width=2.5) and the resolution should be rescaled to make the plot easier to read.</w:t>
      </w:r>
      <w:r w:rsidR="009F3646">
        <w:t xml:space="preserve">  Also, there are no axis labels</w:t>
      </w:r>
    </w:p>
  </w:comment>
  <w:comment w:id="21" w:author="Dominic LaRoche" w:date="2015-11-12T09:16:00Z" w:initials="DL">
    <w:p w14:paraId="3FCB85FE" w14:textId="308C8A4C" w:rsidR="007D16E8" w:rsidRDefault="007D16E8">
      <w:pPr>
        <w:pStyle w:val="CommentText"/>
      </w:pPr>
      <w:r>
        <w:rPr>
          <w:rStyle w:val="CommentReference"/>
        </w:rPr>
        <w:annotationRef/>
      </w:r>
      <w:r>
        <w:t>Have you worked out how you might accomplish this?  How long to you expect it to take for one disease pair?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EA3DB7" w15:done="0"/>
  <w15:commentEx w15:paraId="1AA249A6" w15:done="0"/>
  <w15:commentEx w15:paraId="472FAC39" w15:done="0"/>
  <w15:commentEx w15:paraId="64C40855" w15:done="0"/>
  <w15:commentEx w15:paraId="3FCB85F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805E8"/>
    <w:multiLevelType w:val="hybridMultilevel"/>
    <w:tmpl w:val="AFD40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LaRoche">
    <w15:presenceInfo w15:providerId="Windows Live" w15:userId="8867899c3afd3079"/>
  </w15:person>
  <w15:person w15:author="Dominic LaRoche [2]">
    <w15:presenceInfo w15:providerId="AD" w15:userId="S-1-5-21-2346431672-2121911913-3984636220-1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Biomedical Informatic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d9rd0oars2ae90foxazdn0wrxtxz202fa&quot;&gt;MGMgrant&lt;record-ids&gt;&lt;item&gt;1&lt;/item&gt;&lt;item&gt;2&lt;/item&gt;&lt;item&gt;5&lt;/item&gt;&lt;item&gt;6&lt;/item&gt;&lt;item&gt;7&lt;/item&gt;&lt;item&gt;8&lt;/item&gt;&lt;item&gt;9&lt;/item&gt;&lt;/record-ids&gt;&lt;/item&gt;&lt;/Libraries&gt;"/>
  </w:docVars>
  <w:rsids>
    <w:rsidRoot w:val="0001600C"/>
    <w:rsid w:val="00015CDE"/>
    <w:rsid w:val="0001600C"/>
    <w:rsid w:val="00040370"/>
    <w:rsid w:val="00062967"/>
    <w:rsid w:val="000A2F50"/>
    <w:rsid w:val="000E1CD2"/>
    <w:rsid w:val="00110014"/>
    <w:rsid w:val="00112D57"/>
    <w:rsid w:val="00125D8C"/>
    <w:rsid w:val="00126756"/>
    <w:rsid w:val="00140BAD"/>
    <w:rsid w:val="00143ED1"/>
    <w:rsid w:val="0016411E"/>
    <w:rsid w:val="00167545"/>
    <w:rsid w:val="00180C37"/>
    <w:rsid w:val="001B01C4"/>
    <w:rsid w:val="001C50FD"/>
    <w:rsid w:val="001F169C"/>
    <w:rsid w:val="001F3538"/>
    <w:rsid w:val="001F76AC"/>
    <w:rsid w:val="0024103B"/>
    <w:rsid w:val="002635D2"/>
    <w:rsid w:val="002B1D8B"/>
    <w:rsid w:val="002B3917"/>
    <w:rsid w:val="002C7DD8"/>
    <w:rsid w:val="002F279A"/>
    <w:rsid w:val="003240DD"/>
    <w:rsid w:val="00360C67"/>
    <w:rsid w:val="00360F1D"/>
    <w:rsid w:val="003A6F6B"/>
    <w:rsid w:val="00452987"/>
    <w:rsid w:val="00460C49"/>
    <w:rsid w:val="004739AB"/>
    <w:rsid w:val="00474CE9"/>
    <w:rsid w:val="00496042"/>
    <w:rsid w:val="004B4B5E"/>
    <w:rsid w:val="004B59D6"/>
    <w:rsid w:val="004E23DE"/>
    <w:rsid w:val="00523C36"/>
    <w:rsid w:val="005337E7"/>
    <w:rsid w:val="00552F93"/>
    <w:rsid w:val="005E7FA7"/>
    <w:rsid w:val="005F6C23"/>
    <w:rsid w:val="00615F8B"/>
    <w:rsid w:val="00624BB8"/>
    <w:rsid w:val="00642C66"/>
    <w:rsid w:val="00677ABB"/>
    <w:rsid w:val="00686FA8"/>
    <w:rsid w:val="00693634"/>
    <w:rsid w:val="006B2B0A"/>
    <w:rsid w:val="006C296A"/>
    <w:rsid w:val="006D3073"/>
    <w:rsid w:val="006D6540"/>
    <w:rsid w:val="0072195F"/>
    <w:rsid w:val="007A7B20"/>
    <w:rsid w:val="007D16E8"/>
    <w:rsid w:val="007E74D5"/>
    <w:rsid w:val="007F7A2E"/>
    <w:rsid w:val="00860233"/>
    <w:rsid w:val="008D4706"/>
    <w:rsid w:val="008D6F30"/>
    <w:rsid w:val="008E7363"/>
    <w:rsid w:val="008F0370"/>
    <w:rsid w:val="00914999"/>
    <w:rsid w:val="00925BD2"/>
    <w:rsid w:val="009D31DE"/>
    <w:rsid w:val="009F3646"/>
    <w:rsid w:val="00A017E9"/>
    <w:rsid w:val="00A359BD"/>
    <w:rsid w:val="00A84006"/>
    <w:rsid w:val="00AA1791"/>
    <w:rsid w:val="00B17486"/>
    <w:rsid w:val="00B2687F"/>
    <w:rsid w:val="00B30486"/>
    <w:rsid w:val="00B607D5"/>
    <w:rsid w:val="00B749D8"/>
    <w:rsid w:val="00B80102"/>
    <w:rsid w:val="00BD506B"/>
    <w:rsid w:val="00BD5F59"/>
    <w:rsid w:val="00BD6B3A"/>
    <w:rsid w:val="00C25E39"/>
    <w:rsid w:val="00C3240D"/>
    <w:rsid w:val="00C92777"/>
    <w:rsid w:val="00D3441F"/>
    <w:rsid w:val="00D47ED3"/>
    <w:rsid w:val="00D67FEA"/>
    <w:rsid w:val="00D75A3C"/>
    <w:rsid w:val="00DE4CCF"/>
    <w:rsid w:val="00DF3590"/>
    <w:rsid w:val="00DF4BC7"/>
    <w:rsid w:val="00E12E26"/>
    <w:rsid w:val="00E367DD"/>
    <w:rsid w:val="00E5495B"/>
    <w:rsid w:val="00EB3D29"/>
    <w:rsid w:val="00EE3EC6"/>
    <w:rsid w:val="00EE533F"/>
    <w:rsid w:val="00EE73A1"/>
    <w:rsid w:val="00EF0A59"/>
    <w:rsid w:val="00F56B65"/>
    <w:rsid w:val="00F57274"/>
    <w:rsid w:val="00F874C0"/>
    <w:rsid w:val="00FA7ADE"/>
    <w:rsid w:val="00FB4E88"/>
    <w:rsid w:val="00FD7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302F1"/>
  <w14:defaultImageDpi w14:val="300"/>
  <w15:docId w15:val="{F55FE5E6-7C27-466F-AB4D-C870746A8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0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01600C"/>
    <w:pPr>
      <w:jc w:val="center"/>
    </w:pPr>
    <w:rPr>
      <w:rFonts w:ascii="Cambria" w:hAnsi="Cambria"/>
    </w:rPr>
  </w:style>
  <w:style w:type="paragraph" w:customStyle="1" w:styleId="EndNoteBibliography">
    <w:name w:val="EndNote Bibliography"/>
    <w:basedOn w:val="Normal"/>
    <w:rsid w:val="0001600C"/>
    <w:rPr>
      <w:rFonts w:ascii="Cambria" w:hAnsi="Cambria"/>
    </w:rPr>
  </w:style>
  <w:style w:type="character" w:styleId="CommentReference">
    <w:name w:val="annotation reference"/>
    <w:basedOn w:val="DefaultParagraphFont"/>
    <w:uiPriority w:val="99"/>
    <w:semiHidden/>
    <w:unhideWhenUsed/>
    <w:rsid w:val="00D67FEA"/>
    <w:rPr>
      <w:sz w:val="16"/>
      <w:szCs w:val="16"/>
    </w:rPr>
  </w:style>
  <w:style w:type="paragraph" w:styleId="CommentText">
    <w:name w:val="annotation text"/>
    <w:basedOn w:val="Normal"/>
    <w:link w:val="CommentTextChar"/>
    <w:uiPriority w:val="99"/>
    <w:semiHidden/>
    <w:unhideWhenUsed/>
    <w:rsid w:val="00D67FEA"/>
    <w:rPr>
      <w:sz w:val="20"/>
      <w:szCs w:val="20"/>
    </w:rPr>
  </w:style>
  <w:style w:type="character" w:customStyle="1" w:styleId="CommentTextChar">
    <w:name w:val="Comment Text Char"/>
    <w:basedOn w:val="DefaultParagraphFont"/>
    <w:link w:val="CommentText"/>
    <w:uiPriority w:val="99"/>
    <w:semiHidden/>
    <w:rsid w:val="00D67FEA"/>
    <w:rPr>
      <w:sz w:val="20"/>
      <w:szCs w:val="20"/>
    </w:rPr>
  </w:style>
  <w:style w:type="paragraph" w:styleId="CommentSubject">
    <w:name w:val="annotation subject"/>
    <w:basedOn w:val="CommentText"/>
    <w:next w:val="CommentText"/>
    <w:link w:val="CommentSubjectChar"/>
    <w:uiPriority w:val="99"/>
    <w:semiHidden/>
    <w:unhideWhenUsed/>
    <w:rsid w:val="00D67FEA"/>
    <w:rPr>
      <w:b/>
      <w:bCs/>
    </w:rPr>
  </w:style>
  <w:style w:type="character" w:customStyle="1" w:styleId="CommentSubjectChar">
    <w:name w:val="Comment Subject Char"/>
    <w:basedOn w:val="CommentTextChar"/>
    <w:link w:val="CommentSubject"/>
    <w:uiPriority w:val="99"/>
    <w:semiHidden/>
    <w:rsid w:val="00D67FEA"/>
    <w:rPr>
      <w:b/>
      <w:bCs/>
      <w:sz w:val="20"/>
      <w:szCs w:val="20"/>
    </w:rPr>
  </w:style>
  <w:style w:type="paragraph" w:styleId="BalloonText">
    <w:name w:val="Balloon Text"/>
    <w:basedOn w:val="Normal"/>
    <w:link w:val="BalloonTextChar"/>
    <w:uiPriority w:val="99"/>
    <w:semiHidden/>
    <w:unhideWhenUsed/>
    <w:rsid w:val="00D67F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FEA"/>
    <w:rPr>
      <w:rFonts w:ascii="Segoe UI" w:hAnsi="Segoe UI" w:cs="Segoe UI"/>
      <w:sz w:val="18"/>
      <w:szCs w:val="18"/>
    </w:rPr>
  </w:style>
  <w:style w:type="paragraph" w:styleId="Caption">
    <w:name w:val="caption"/>
    <w:basedOn w:val="Normal"/>
    <w:next w:val="Normal"/>
    <w:uiPriority w:val="35"/>
    <w:unhideWhenUsed/>
    <w:qFormat/>
    <w:rsid w:val="00040370"/>
    <w:pPr>
      <w:spacing w:after="200"/>
    </w:pPr>
    <w:rPr>
      <w:b/>
      <w:bCs/>
      <w:color w:val="4F81BD" w:themeColor="accent1"/>
      <w:sz w:val="18"/>
      <w:szCs w:val="18"/>
    </w:rPr>
  </w:style>
  <w:style w:type="character" w:styleId="PlaceholderText">
    <w:name w:val="Placeholder Text"/>
    <w:basedOn w:val="DefaultParagraphFont"/>
    <w:uiPriority w:val="99"/>
    <w:semiHidden/>
    <w:rsid w:val="00552F93"/>
    <w:rPr>
      <w:color w:val="808080"/>
    </w:rPr>
  </w:style>
  <w:style w:type="paragraph" w:styleId="ListParagraph">
    <w:name w:val="List Paragraph"/>
    <w:basedOn w:val="Normal"/>
    <w:uiPriority w:val="34"/>
    <w:qFormat/>
    <w:rsid w:val="002B3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88899">
      <w:bodyDiv w:val="1"/>
      <w:marLeft w:val="0"/>
      <w:marRight w:val="0"/>
      <w:marTop w:val="0"/>
      <w:marBottom w:val="0"/>
      <w:divBdr>
        <w:top w:val="none" w:sz="0" w:space="0" w:color="auto"/>
        <w:left w:val="none" w:sz="0" w:space="0" w:color="auto"/>
        <w:bottom w:val="none" w:sz="0" w:space="0" w:color="auto"/>
        <w:right w:val="none" w:sz="0" w:space="0" w:color="auto"/>
      </w:divBdr>
    </w:div>
    <w:div w:id="118647320">
      <w:bodyDiv w:val="1"/>
      <w:marLeft w:val="0"/>
      <w:marRight w:val="0"/>
      <w:marTop w:val="0"/>
      <w:marBottom w:val="0"/>
      <w:divBdr>
        <w:top w:val="none" w:sz="0" w:space="0" w:color="auto"/>
        <w:left w:val="none" w:sz="0" w:space="0" w:color="auto"/>
        <w:bottom w:val="none" w:sz="0" w:space="0" w:color="auto"/>
        <w:right w:val="none" w:sz="0" w:space="0" w:color="auto"/>
      </w:divBdr>
    </w:div>
    <w:div w:id="342587177">
      <w:bodyDiv w:val="1"/>
      <w:marLeft w:val="0"/>
      <w:marRight w:val="0"/>
      <w:marTop w:val="0"/>
      <w:marBottom w:val="0"/>
      <w:divBdr>
        <w:top w:val="none" w:sz="0" w:space="0" w:color="auto"/>
        <w:left w:val="none" w:sz="0" w:space="0" w:color="auto"/>
        <w:bottom w:val="none" w:sz="0" w:space="0" w:color="auto"/>
        <w:right w:val="none" w:sz="0" w:space="0" w:color="auto"/>
      </w:divBdr>
    </w:div>
    <w:div w:id="402795707">
      <w:bodyDiv w:val="1"/>
      <w:marLeft w:val="0"/>
      <w:marRight w:val="0"/>
      <w:marTop w:val="0"/>
      <w:marBottom w:val="0"/>
      <w:divBdr>
        <w:top w:val="none" w:sz="0" w:space="0" w:color="auto"/>
        <w:left w:val="none" w:sz="0" w:space="0" w:color="auto"/>
        <w:bottom w:val="none" w:sz="0" w:space="0" w:color="auto"/>
        <w:right w:val="none" w:sz="0" w:space="0" w:color="auto"/>
      </w:divBdr>
    </w:div>
    <w:div w:id="677579382">
      <w:bodyDiv w:val="1"/>
      <w:marLeft w:val="0"/>
      <w:marRight w:val="0"/>
      <w:marTop w:val="0"/>
      <w:marBottom w:val="0"/>
      <w:divBdr>
        <w:top w:val="none" w:sz="0" w:space="0" w:color="auto"/>
        <w:left w:val="none" w:sz="0" w:space="0" w:color="auto"/>
        <w:bottom w:val="none" w:sz="0" w:space="0" w:color="auto"/>
        <w:right w:val="none" w:sz="0" w:space="0" w:color="auto"/>
      </w:divBdr>
    </w:div>
    <w:div w:id="722219945">
      <w:bodyDiv w:val="1"/>
      <w:marLeft w:val="0"/>
      <w:marRight w:val="0"/>
      <w:marTop w:val="0"/>
      <w:marBottom w:val="0"/>
      <w:divBdr>
        <w:top w:val="none" w:sz="0" w:space="0" w:color="auto"/>
        <w:left w:val="none" w:sz="0" w:space="0" w:color="auto"/>
        <w:bottom w:val="none" w:sz="0" w:space="0" w:color="auto"/>
        <w:right w:val="none" w:sz="0" w:space="0" w:color="auto"/>
      </w:divBdr>
    </w:div>
    <w:div w:id="955408203">
      <w:bodyDiv w:val="1"/>
      <w:marLeft w:val="0"/>
      <w:marRight w:val="0"/>
      <w:marTop w:val="0"/>
      <w:marBottom w:val="0"/>
      <w:divBdr>
        <w:top w:val="none" w:sz="0" w:space="0" w:color="auto"/>
        <w:left w:val="none" w:sz="0" w:space="0" w:color="auto"/>
        <w:bottom w:val="none" w:sz="0" w:space="0" w:color="auto"/>
        <w:right w:val="none" w:sz="0" w:space="0" w:color="auto"/>
      </w:divBdr>
    </w:div>
    <w:div w:id="1242445343">
      <w:bodyDiv w:val="1"/>
      <w:marLeft w:val="0"/>
      <w:marRight w:val="0"/>
      <w:marTop w:val="0"/>
      <w:marBottom w:val="0"/>
      <w:divBdr>
        <w:top w:val="none" w:sz="0" w:space="0" w:color="auto"/>
        <w:left w:val="none" w:sz="0" w:space="0" w:color="auto"/>
        <w:bottom w:val="none" w:sz="0" w:space="0" w:color="auto"/>
        <w:right w:val="none" w:sz="0" w:space="0" w:color="auto"/>
      </w:divBdr>
    </w:div>
    <w:div w:id="1338578748">
      <w:bodyDiv w:val="1"/>
      <w:marLeft w:val="0"/>
      <w:marRight w:val="0"/>
      <w:marTop w:val="0"/>
      <w:marBottom w:val="0"/>
      <w:divBdr>
        <w:top w:val="none" w:sz="0" w:space="0" w:color="auto"/>
        <w:left w:val="none" w:sz="0" w:space="0" w:color="auto"/>
        <w:bottom w:val="none" w:sz="0" w:space="0" w:color="auto"/>
        <w:right w:val="none" w:sz="0" w:space="0" w:color="auto"/>
      </w:divBdr>
    </w:div>
    <w:div w:id="1525285849">
      <w:bodyDiv w:val="1"/>
      <w:marLeft w:val="0"/>
      <w:marRight w:val="0"/>
      <w:marTop w:val="0"/>
      <w:marBottom w:val="0"/>
      <w:divBdr>
        <w:top w:val="none" w:sz="0" w:space="0" w:color="auto"/>
        <w:left w:val="none" w:sz="0" w:space="0" w:color="auto"/>
        <w:bottom w:val="none" w:sz="0" w:space="0" w:color="auto"/>
        <w:right w:val="none" w:sz="0" w:space="0" w:color="auto"/>
      </w:divBdr>
    </w:div>
    <w:div w:id="1687561339">
      <w:bodyDiv w:val="1"/>
      <w:marLeft w:val="0"/>
      <w:marRight w:val="0"/>
      <w:marTop w:val="0"/>
      <w:marBottom w:val="0"/>
      <w:divBdr>
        <w:top w:val="none" w:sz="0" w:space="0" w:color="auto"/>
        <w:left w:val="none" w:sz="0" w:space="0" w:color="auto"/>
        <w:bottom w:val="none" w:sz="0" w:space="0" w:color="auto"/>
        <w:right w:val="none" w:sz="0" w:space="0" w:color="auto"/>
      </w:divBdr>
    </w:div>
    <w:div w:id="1921214252">
      <w:bodyDiv w:val="1"/>
      <w:marLeft w:val="0"/>
      <w:marRight w:val="0"/>
      <w:marTop w:val="0"/>
      <w:marBottom w:val="0"/>
      <w:divBdr>
        <w:top w:val="none" w:sz="0" w:space="0" w:color="auto"/>
        <w:left w:val="none" w:sz="0" w:space="0" w:color="auto"/>
        <w:bottom w:val="none" w:sz="0" w:space="0" w:color="auto"/>
        <w:right w:val="none" w:sz="0" w:space="0" w:color="auto"/>
      </w:divBdr>
    </w:div>
    <w:div w:id="20484848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tcga-data.nci.nih.gov/tcga/dataAccessMatrix.htm?mode=ApplyFilter&amp;showMatrix=true&amp;diseaseType=BRCA&amp;tumorNormal=TN&amp;tumorNormal=T&amp;tumorNormal=NT&amp;platformType=3&amp;platformType=5&amp;platformType=27&amp;platformType=38&amp;platformType=43" TargetMode="External"/><Relationship Id="rId18" Type="http://schemas.openxmlformats.org/officeDocument/2006/relationships/hyperlink" Target="http://tcga-data.nci.nih.gov/tcga/dataAccessMatrix.htm?mode=ApplyFilter&amp;showMatrix=true&amp;diseaseType=OV&amp;tumorNormal=TN&amp;tumorNormal=T&amp;tumorNormal=NT&amp;platformType=2&amp;platformType=42" TargetMode="External"/><Relationship Id="rId3" Type="http://schemas.openxmlformats.org/officeDocument/2006/relationships/settings" Target="settings.xml"/><Relationship Id="rId21" Type="http://schemas.openxmlformats.org/officeDocument/2006/relationships/image" Target="media/image3.emf"/><Relationship Id="rId7" Type="http://schemas.openxmlformats.org/officeDocument/2006/relationships/comments" Target="comments.xml"/><Relationship Id="rId12" Type="http://schemas.openxmlformats.org/officeDocument/2006/relationships/hyperlink" Target="http://tcga-data.nci.nih.gov/tcga/dataAccessMatrix.htm?mode=ApplyFilter&amp;showMatrix=true&amp;diseaseType=BRCA&amp;tumorNormal=TN&amp;tumorNormal=T&amp;tumorNormal=NT&amp;platformType=2&amp;platformType=42" TargetMode="External"/><Relationship Id="rId17" Type="http://schemas.openxmlformats.org/officeDocument/2006/relationships/hyperlink" Target="http://tcga-data.nci.nih.gov/tcga/dataAccessMatrix.htm?mode=ApplyFilter&amp;showMatrix=true&amp;diseaseType=OV&amp;tumorNormal=TN&amp;tumorNormal=T&amp;tumorNormal=NT&amp;platformType=1&amp;platformType=4&amp;platformType=40" TargetMode="External"/><Relationship Id="rId2" Type="http://schemas.openxmlformats.org/officeDocument/2006/relationships/styles" Target="styles.xml"/><Relationship Id="rId16" Type="http://schemas.openxmlformats.org/officeDocument/2006/relationships/hyperlink" Target="http://tcga-data.nci.nih.gov/tcga/dataAccessMatrix.htm?mode=ApplyFilter&amp;showMatrix=true&amp;diseaseType=OV&amp;tumorNormal=TN&amp;tumorNormal=T&amp;tumorNormal=NT&amp;platformType=12&amp;platformType=7&amp;platformType=41" TargetMode="External"/><Relationship Id="rId20" Type="http://schemas.openxmlformats.org/officeDocument/2006/relationships/hyperlink" Target="http://tcga-data.nci.nih.gov/tcga/dataAccessMatrix.htm?mode=ApplyFilter&amp;showMatrix=true&amp;diseaseType=OV&amp;tumorNormal=TN&amp;tumorNormal=T&amp;tumorNormal=NT&amp;platformType=6&amp;platformType=28"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tcga-data.nci.nih.gov/tcga/dataAccessMatrix.htm?mode=ApplyFilter&amp;showMatrix=true&amp;diseaseType=BRCA&amp;tumorNormal=TN&amp;tumorNormal=T&amp;tumorNormal=NT&amp;platformType=1&amp;platformType=4&amp;platformType=40" TargetMode="External"/><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hyperlink" Target="http://tcga-data.nci.nih.gov/tcga/dataAccessMatrix.htm?mode=ApplyFilter&amp;showMatrix=true&amp;diseaseType=OV&amp;tumorNormal=TN&amp;tumorNormal=T&amp;tumorNormal=NT" TargetMode="External"/><Relationship Id="rId23" Type="http://schemas.microsoft.com/office/2011/relationships/people" Target="people.xml"/><Relationship Id="rId10" Type="http://schemas.openxmlformats.org/officeDocument/2006/relationships/hyperlink" Target="http://tcga-data.nci.nih.gov/tcga/dataAccessMatrix.htm?mode=ApplyFilter&amp;showMatrix=true&amp;diseaseType=BRCA&amp;tumorNormal=TN&amp;tumorNormal=T&amp;tumorNormal=NT&amp;platformType=12&amp;platformType=7&amp;platformType=41" TargetMode="External"/><Relationship Id="rId19" Type="http://schemas.openxmlformats.org/officeDocument/2006/relationships/hyperlink" Target="http://tcga-data.nci.nih.gov/tcga/dataAccessMatrix.htm?mode=ApplyFilter&amp;showMatrix=true&amp;diseaseType=OV&amp;tumorNormal=TN&amp;tumorNormal=T&amp;tumorNormal=NT&amp;platformType=3&amp;platformType=5&amp;platformType=27&amp;platformType=38&amp;platformType=43" TargetMode="External"/><Relationship Id="rId4" Type="http://schemas.openxmlformats.org/officeDocument/2006/relationships/webSettings" Target="webSettings.xml"/><Relationship Id="rId9" Type="http://schemas.openxmlformats.org/officeDocument/2006/relationships/hyperlink" Target="http://tcga-data.nci.nih.gov/tcga/dataAccessMatrix.htm?mode=ApplyFilter&amp;showMatrix=true&amp;diseaseType=BRCA&amp;tumorNormal=TN&amp;tumorNormal=T&amp;tumorNormal=NT" TargetMode="External"/><Relationship Id="rId14" Type="http://schemas.openxmlformats.org/officeDocument/2006/relationships/hyperlink" Target="http://tcga-data.nci.nih.gov/tcga/dataAccessMatrix.htm?mode=ApplyFilter&amp;showMatrix=true&amp;diseaseType=BRCA&amp;tumorNormal=TN&amp;tumorNormal=T&amp;tumorNormal=NT&amp;platformType=6&amp;platformType=2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3361</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22481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Qike Li</dc:creator>
  <cp:keywords/>
  <dc:description/>
  <cp:lastModifiedBy>Dominic LaRoche</cp:lastModifiedBy>
  <cp:revision>9</cp:revision>
  <dcterms:created xsi:type="dcterms:W3CDTF">2015-11-04T00:37:00Z</dcterms:created>
  <dcterms:modified xsi:type="dcterms:W3CDTF">2015-11-12T17:56:00Z</dcterms:modified>
</cp:coreProperties>
</file>