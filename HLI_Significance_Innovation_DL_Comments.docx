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C769D" w14:textId="5837907D" w:rsidR="009D4C6D" w:rsidRDefault="009D4C6D" w:rsidP="009D4C6D">
      <w:pPr>
        <w:rPr>
          <w:rFonts w:ascii="Arial" w:hAnsi="Arial" w:cs="Arial"/>
          <w:b/>
          <w:sz w:val="22"/>
          <w:szCs w:val="22"/>
        </w:rPr>
      </w:pPr>
      <w:r w:rsidRPr="009D4C6D">
        <w:rPr>
          <w:rFonts w:ascii="Arial" w:hAnsi="Arial" w:cs="Arial"/>
          <w:b/>
          <w:sz w:val="22"/>
          <w:szCs w:val="22"/>
        </w:rPr>
        <w:t>Significance</w:t>
      </w:r>
    </w:p>
    <w:p w14:paraId="540F5919" w14:textId="02591E35" w:rsidR="009D4C6D" w:rsidRDefault="00217CB7" w:rsidP="009D4C6D">
      <w:pPr>
        <w:rPr>
          <w:rFonts w:ascii="Arial" w:hAnsi="Arial" w:cs="Arial"/>
          <w:sz w:val="22"/>
          <w:szCs w:val="22"/>
          <w:lang w:eastAsia="zh-CN"/>
        </w:rPr>
      </w:pPr>
      <w:r>
        <w:rPr>
          <w:rFonts w:ascii="Arial" w:hAnsi="Arial" w:cs="Arial"/>
          <w:sz w:val="22"/>
          <w:szCs w:val="22"/>
          <w:lang w:eastAsia="zh-CN"/>
        </w:rPr>
        <w:t>Genome-wide association studies (GWA</w:t>
      </w:r>
      <w:r w:rsidR="002A559C">
        <w:rPr>
          <w:rFonts w:ascii="Arial" w:hAnsi="Arial" w:cs="Arial"/>
          <w:sz w:val="22"/>
          <w:szCs w:val="22"/>
          <w:lang w:eastAsia="zh-CN"/>
        </w:rPr>
        <w:t>S) have unveiled</w:t>
      </w:r>
      <w:r>
        <w:rPr>
          <w:rFonts w:ascii="Arial" w:hAnsi="Arial" w:cs="Arial"/>
          <w:sz w:val="22"/>
          <w:szCs w:val="22"/>
          <w:lang w:eastAsia="zh-CN"/>
        </w:rPr>
        <w:t xml:space="preserve"> thousands of single nucleotide polymorphisms (SNPs) that </w:t>
      </w:r>
      <w:del w:id="0" w:author="Dominic LaRoche" w:date="2015-11-19T06:21:00Z">
        <w:r w:rsidDel="007E3431">
          <w:rPr>
            <w:rFonts w:ascii="Arial" w:hAnsi="Arial" w:cs="Arial"/>
            <w:sz w:val="22"/>
            <w:szCs w:val="22"/>
            <w:lang w:eastAsia="zh-CN"/>
          </w:rPr>
          <w:delText xml:space="preserve">are </w:delText>
        </w:r>
      </w:del>
      <w:ins w:id="1" w:author="Dominic LaRoche" w:date="2015-11-19T06:21:00Z">
        <w:r w:rsidR="007E3431">
          <w:rPr>
            <w:rFonts w:ascii="Arial" w:hAnsi="Arial" w:cs="Arial"/>
            <w:sz w:val="22"/>
            <w:szCs w:val="22"/>
            <w:lang w:eastAsia="zh-CN"/>
          </w:rPr>
          <w:t>have</w:t>
        </w:r>
        <w:r w:rsidR="007E3431">
          <w:rPr>
            <w:rFonts w:ascii="Arial" w:hAnsi="Arial" w:cs="Arial"/>
            <w:sz w:val="22"/>
            <w:szCs w:val="22"/>
            <w:lang w:eastAsia="zh-CN"/>
          </w:rPr>
          <w:t xml:space="preserve"> </w:t>
        </w:r>
      </w:ins>
      <w:r>
        <w:rPr>
          <w:rFonts w:ascii="Arial" w:hAnsi="Arial" w:cs="Arial"/>
          <w:sz w:val="22"/>
          <w:szCs w:val="22"/>
          <w:lang w:eastAsia="zh-CN"/>
        </w:rPr>
        <w:t xml:space="preserve">statistically significant </w:t>
      </w:r>
      <w:ins w:id="2" w:author="Dominic LaRoche" w:date="2015-11-19T06:21:00Z">
        <w:r w:rsidR="007E3431">
          <w:rPr>
            <w:rFonts w:ascii="Arial" w:hAnsi="Arial" w:cs="Arial"/>
            <w:sz w:val="22"/>
            <w:szCs w:val="22"/>
            <w:lang w:eastAsia="zh-CN"/>
          </w:rPr>
          <w:t xml:space="preserve">associations </w:t>
        </w:r>
      </w:ins>
      <w:r>
        <w:rPr>
          <w:rFonts w:ascii="Arial" w:hAnsi="Arial" w:cs="Arial"/>
          <w:sz w:val="22"/>
          <w:szCs w:val="22"/>
          <w:lang w:eastAsia="zh-CN"/>
        </w:rPr>
        <w:t xml:space="preserve">with disease </w:t>
      </w:r>
      <w:proofErr w:type="gramStart"/>
      <w:r>
        <w:rPr>
          <w:rFonts w:ascii="Arial" w:hAnsi="Arial" w:cs="Arial"/>
          <w:sz w:val="22"/>
          <w:szCs w:val="22"/>
          <w:lang w:eastAsia="zh-CN"/>
        </w:rPr>
        <w:t>phenotypes</w:t>
      </w:r>
      <w:proofErr w:type="gramEnd"/>
      <w:del w:id="3" w:author="Dominic LaRoche" w:date="2015-11-19T06:22:00Z">
        <w:r w:rsidR="002A559C" w:rsidDel="007E3431">
          <w:rPr>
            <w:rFonts w:ascii="Arial" w:hAnsi="Arial" w:cs="Arial"/>
            <w:sz w:val="22"/>
            <w:szCs w:val="22"/>
            <w:lang w:eastAsia="zh-CN"/>
          </w:rPr>
          <w:delText xml:space="preserve"> </w:delText>
        </w:r>
        <w:r w:rsidDel="007E3431">
          <w:rPr>
            <w:rFonts w:ascii="Arial" w:hAnsi="Arial" w:cs="Arial"/>
            <w:sz w:val="22"/>
            <w:szCs w:val="22"/>
            <w:lang w:eastAsia="zh-CN"/>
          </w:rPr>
          <w:delText>from case-control studies</w:delText>
        </w:r>
        <w:r w:rsidR="002A559C" w:rsidDel="007E3431">
          <w:rPr>
            <w:rFonts w:ascii="Arial" w:hAnsi="Arial" w:cs="Arial"/>
            <w:sz w:val="22"/>
            <w:szCs w:val="22"/>
            <w:lang w:eastAsia="zh-CN"/>
          </w:rPr>
          <w:delText xml:space="preserve"> at a rapid rate</w:delText>
        </w:r>
        <w:r w:rsidR="005D468B" w:rsidDel="007E3431">
          <w:rPr>
            <w:rFonts w:ascii="Arial" w:hAnsi="Arial" w:cs="Arial"/>
            <w:sz w:val="22"/>
            <w:szCs w:val="22"/>
            <w:lang w:eastAsia="zh-CN"/>
          </w:rPr>
          <w:delText xml:space="preserve"> [</w:delText>
        </w:r>
      </w:del>
      <w:ins w:id="4" w:author="Dominic LaRoche" w:date="2015-11-19T06:22:00Z">
        <w:r w:rsidR="007E3431">
          <w:rPr>
            <w:rFonts w:ascii="Arial" w:hAnsi="Arial" w:cs="Arial"/>
            <w:sz w:val="22"/>
            <w:szCs w:val="22"/>
            <w:lang w:eastAsia="zh-CN"/>
          </w:rPr>
          <w:t>[</w:t>
        </w:r>
      </w:ins>
      <w:r w:rsidR="005D468B">
        <w:rPr>
          <w:rFonts w:ascii="Arial" w:hAnsi="Arial" w:cs="Arial"/>
          <w:sz w:val="22"/>
          <w:szCs w:val="22"/>
          <w:lang w:eastAsia="zh-CN"/>
        </w:rPr>
        <w:t>re]</w:t>
      </w:r>
      <w:r>
        <w:rPr>
          <w:rFonts w:ascii="Arial" w:hAnsi="Arial" w:cs="Arial"/>
          <w:sz w:val="22"/>
          <w:szCs w:val="22"/>
          <w:lang w:eastAsia="zh-CN"/>
        </w:rPr>
        <w:t>. Recent functional studies such as</w:t>
      </w:r>
      <w:r w:rsidR="00904D55">
        <w:rPr>
          <w:rFonts w:ascii="Arial" w:hAnsi="Arial" w:cs="Arial"/>
          <w:sz w:val="22"/>
          <w:szCs w:val="22"/>
          <w:lang w:eastAsia="zh-CN"/>
        </w:rPr>
        <w:t xml:space="preserve"> Encyclopedia of DNA Elements (ENCODE)</w:t>
      </w:r>
      <w:r>
        <w:rPr>
          <w:rFonts w:ascii="Arial" w:hAnsi="Arial" w:cs="Arial"/>
          <w:sz w:val="22"/>
          <w:szCs w:val="22"/>
          <w:lang w:eastAsia="zh-CN"/>
        </w:rPr>
        <w:t xml:space="preserve"> and expression Quantitative</w:t>
      </w:r>
      <w:r w:rsidR="002A559C">
        <w:rPr>
          <w:rFonts w:ascii="Arial" w:hAnsi="Arial" w:cs="Arial"/>
          <w:sz w:val="22"/>
          <w:szCs w:val="22"/>
          <w:lang w:eastAsia="zh-CN"/>
        </w:rPr>
        <w:t xml:space="preserve"> Trait Loci (</w:t>
      </w:r>
      <w:proofErr w:type="spellStart"/>
      <w:r w:rsidR="002A559C">
        <w:rPr>
          <w:rFonts w:ascii="Arial" w:hAnsi="Arial" w:cs="Arial"/>
          <w:sz w:val="22"/>
          <w:szCs w:val="22"/>
          <w:lang w:eastAsia="zh-CN"/>
        </w:rPr>
        <w:t>eQTL</w:t>
      </w:r>
      <w:proofErr w:type="spellEnd"/>
      <w:r w:rsidR="002A559C">
        <w:rPr>
          <w:rFonts w:ascii="Arial" w:hAnsi="Arial" w:cs="Arial"/>
          <w:sz w:val="22"/>
          <w:szCs w:val="22"/>
          <w:lang w:eastAsia="zh-CN"/>
        </w:rPr>
        <w:t>) indicated that</w:t>
      </w:r>
      <w:r>
        <w:rPr>
          <w:rFonts w:ascii="Arial" w:hAnsi="Arial" w:cs="Arial"/>
          <w:sz w:val="22"/>
          <w:szCs w:val="22"/>
          <w:lang w:eastAsia="zh-CN"/>
        </w:rPr>
        <w:t xml:space="preserve"> these SNP regions</w:t>
      </w:r>
      <w:r w:rsidR="002A559C">
        <w:rPr>
          <w:rFonts w:ascii="Arial" w:hAnsi="Arial" w:cs="Arial"/>
          <w:sz w:val="22"/>
          <w:szCs w:val="22"/>
          <w:lang w:eastAsia="zh-CN"/>
        </w:rPr>
        <w:t xml:space="preserve"> are indeed functionally related</w:t>
      </w:r>
      <w:r>
        <w:rPr>
          <w:rFonts w:ascii="Arial" w:hAnsi="Arial" w:cs="Arial"/>
          <w:sz w:val="22"/>
          <w:szCs w:val="22"/>
          <w:lang w:eastAsia="zh-CN"/>
        </w:rPr>
        <w:t xml:space="preserve"> to complex diseases and disease comorbidity</w:t>
      </w:r>
      <w:r w:rsidR="005D468B">
        <w:rPr>
          <w:rFonts w:ascii="Arial" w:hAnsi="Arial" w:cs="Arial"/>
          <w:sz w:val="22"/>
          <w:szCs w:val="22"/>
          <w:lang w:eastAsia="zh-CN"/>
        </w:rPr>
        <w:t xml:space="preserve"> [ref]</w:t>
      </w:r>
      <w:r>
        <w:rPr>
          <w:rFonts w:ascii="Arial" w:hAnsi="Arial" w:cs="Arial"/>
          <w:sz w:val="22"/>
          <w:szCs w:val="22"/>
          <w:lang w:eastAsia="zh-CN"/>
        </w:rPr>
        <w:t>. However, these SNPs collectively only explain a small proportion of heritability</w:t>
      </w:r>
      <w:r w:rsidR="005D468B">
        <w:rPr>
          <w:rFonts w:ascii="Arial" w:hAnsi="Arial" w:cs="Arial"/>
          <w:sz w:val="22"/>
          <w:szCs w:val="22"/>
          <w:lang w:eastAsia="zh-CN"/>
        </w:rPr>
        <w:t xml:space="preserve"> [ref]</w:t>
      </w:r>
      <w:r>
        <w:rPr>
          <w:rFonts w:ascii="Arial" w:hAnsi="Arial" w:cs="Arial"/>
          <w:sz w:val="22"/>
          <w:szCs w:val="22"/>
          <w:lang w:eastAsia="zh-CN"/>
        </w:rPr>
        <w:t xml:space="preserve">. </w:t>
      </w:r>
      <w:del w:id="5" w:author="Dominic LaRoche" w:date="2015-11-19T06:31:00Z">
        <w:r w:rsidR="00A73F73" w:rsidDel="007E3431">
          <w:rPr>
            <w:rFonts w:ascii="Arial" w:hAnsi="Arial" w:cs="Arial"/>
            <w:sz w:val="22"/>
            <w:szCs w:val="22"/>
            <w:lang w:eastAsia="zh-CN"/>
          </w:rPr>
          <w:delText>Several factors may</w:delText>
        </w:r>
        <w:r w:rsidR="00B342A0" w:rsidDel="007E3431">
          <w:rPr>
            <w:rFonts w:ascii="Arial" w:hAnsi="Arial" w:cs="Arial"/>
            <w:sz w:val="22"/>
            <w:szCs w:val="22"/>
            <w:lang w:eastAsia="zh-CN"/>
          </w:rPr>
          <w:delText xml:space="preserve"> cause</w:delText>
        </w:r>
        <w:r w:rsidR="00A73F73" w:rsidDel="007E3431">
          <w:rPr>
            <w:rFonts w:ascii="Arial" w:hAnsi="Arial" w:cs="Arial"/>
            <w:sz w:val="22"/>
            <w:szCs w:val="22"/>
            <w:lang w:eastAsia="zh-CN"/>
          </w:rPr>
          <w:delText xml:space="preserve"> the missing heritability, among which is these studies </w:delText>
        </w:r>
        <w:r w:rsidR="005D468B" w:rsidDel="007E3431">
          <w:rPr>
            <w:rFonts w:ascii="Arial" w:hAnsi="Arial" w:cs="Arial"/>
            <w:sz w:val="22"/>
            <w:szCs w:val="22"/>
            <w:lang w:eastAsia="zh-CN"/>
          </w:rPr>
          <w:delText>only</w:delText>
        </w:r>
        <w:r w:rsidR="00A73F73" w:rsidDel="007E3431">
          <w:rPr>
            <w:rFonts w:ascii="Arial" w:hAnsi="Arial" w:cs="Arial"/>
            <w:sz w:val="22"/>
            <w:szCs w:val="22"/>
            <w:lang w:eastAsia="zh-CN"/>
          </w:rPr>
          <w:delText xml:space="preserve"> concentrates </w:delText>
        </w:r>
        <w:r w:rsidR="005D468B" w:rsidDel="007E3431">
          <w:rPr>
            <w:rFonts w:ascii="Arial" w:hAnsi="Arial" w:cs="Arial"/>
            <w:sz w:val="22"/>
            <w:szCs w:val="22"/>
            <w:lang w:eastAsia="zh-CN"/>
          </w:rPr>
          <w:delText>on identifying the</w:delText>
        </w:r>
        <w:r w:rsidR="00A73F73" w:rsidDel="007E3431">
          <w:rPr>
            <w:rFonts w:ascii="Arial" w:hAnsi="Arial" w:cs="Arial"/>
            <w:sz w:val="22"/>
            <w:szCs w:val="22"/>
            <w:lang w:eastAsia="zh-CN"/>
          </w:rPr>
          <w:delText xml:space="preserve"> effects of</w:delText>
        </w:r>
      </w:del>
      <w:ins w:id="6" w:author="Dominic LaRoche" w:date="2015-11-19T06:32:00Z">
        <w:r w:rsidR="003A0BF2">
          <w:rPr>
            <w:rFonts w:ascii="Arial" w:hAnsi="Arial" w:cs="Arial"/>
            <w:sz w:val="22"/>
            <w:szCs w:val="22"/>
            <w:lang w:eastAsia="zh-CN"/>
          </w:rPr>
          <w:t xml:space="preserve"> The</w:t>
        </w:r>
      </w:ins>
      <w:ins w:id="7" w:author="Dominic LaRoche" w:date="2015-11-19T06:31:00Z">
        <w:r w:rsidR="003A0BF2">
          <w:rPr>
            <w:rFonts w:ascii="Arial" w:hAnsi="Arial" w:cs="Arial"/>
            <w:sz w:val="22"/>
            <w:szCs w:val="22"/>
            <w:lang w:eastAsia="zh-CN"/>
          </w:rPr>
          <w:t xml:space="preserve"> </w:t>
        </w:r>
      </w:ins>
      <w:ins w:id="8" w:author="Dominic LaRoche" w:date="2015-11-19T06:32:00Z">
        <w:r w:rsidR="003A0BF2">
          <w:rPr>
            <w:rFonts w:ascii="Arial" w:hAnsi="Arial" w:cs="Arial"/>
            <w:sz w:val="22"/>
            <w:szCs w:val="22"/>
            <w:lang w:eastAsia="zh-CN"/>
          </w:rPr>
          <w:t xml:space="preserve">small proportion of </w:t>
        </w:r>
      </w:ins>
      <w:ins w:id="9" w:author="Dominic LaRoche" w:date="2015-11-19T06:33:00Z">
        <w:r w:rsidR="003A0BF2">
          <w:rPr>
            <w:rFonts w:ascii="Arial" w:hAnsi="Arial" w:cs="Arial"/>
            <w:sz w:val="22"/>
            <w:szCs w:val="22"/>
            <w:lang w:eastAsia="zh-CN"/>
          </w:rPr>
          <w:t>heritability</w:t>
        </w:r>
      </w:ins>
      <w:ins w:id="10" w:author="Dominic LaRoche" w:date="2015-11-19T06:32:00Z">
        <w:r w:rsidR="003A0BF2">
          <w:rPr>
            <w:rFonts w:ascii="Arial" w:hAnsi="Arial" w:cs="Arial"/>
            <w:sz w:val="22"/>
            <w:szCs w:val="22"/>
            <w:lang w:eastAsia="zh-CN"/>
          </w:rPr>
          <w:t xml:space="preserve"> </w:t>
        </w:r>
      </w:ins>
      <w:ins w:id="11" w:author="Dominic LaRoche" w:date="2015-11-19T06:33:00Z">
        <w:r w:rsidR="003A0BF2">
          <w:rPr>
            <w:rFonts w:ascii="Arial" w:hAnsi="Arial" w:cs="Arial"/>
            <w:sz w:val="22"/>
            <w:szCs w:val="22"/>
            <w:lang w:eastAsia="zh-CN"/>
          </w:rPr>
          <w:t>explained by previous studies utilizing</w:t>
        </w:r>
      </w:ins>
      <w:r w:rsidR="005D468B">
        <w:rPr>
          <w:rFonts w:ascii="Arial" w:hAnsi="Arial" w:cs="Arial"/>
          <w:sz w:val="22"/>
          <w:szCs w:val="22"/>
          <w:lang w:eastAsia="zh-CN"/>
        </w:rPr>
        <w:t xml:space="preserve"> </w:t>
      </w:r>
      <w:del w:id="12" w:author="Dominic LaRoche" w:date="2015-11-19T06:33:00Z">
        <w:r w:rsidR="005D468B" w:rsidDel="003A0BF2">
          <w:rPr>
            <w:rFonts w:ascii="Arial" w:hAnsi="Arial" w:cs="Arial"/>
            <w:sz w:val="22"/>
            <w:szCs w:val="22"/>
            <w:lang w:eastAsia="zh-CN"/>
          </w:rPr>
          <w:delText>single</w:delText>
        </w:r>
      </w:del>
      <w:r w:rsidR="005D468B">
        <w:rPr>
          <w:rFonts w:ascii="Arial" w:hAnsi="Arial" w:cs="Arial"/>
          <w:sz w:val="22"/>
          <w:szCs w:val="22"/>
          <w:lang w:eastAsia="zh-CN"/>
        </w:rPr>
        <w:t xml:space="preserve"> </w:t>
      </w:r>
      <w:ins w:id="13" w:author="Dominic LaRoche" w:date="2015-11-19T06:33:00Z">
        <w:r w:rsidR="003A0BF2">
          <w:rPr>
            <w:rFonts w:ascii="Arial" w:hAnsi="Arial" w:cs="Arial"/>
            <w:sz w:val="22"/>
            <w:szCs w:val="22"/>
            <w:lang w:eastAsia="zh-CN"/>
          </w:rPr>
          <w:t xml:space="preserve">individual </w:t>
        </w:r>
      </w:ins>
      <w:r w:rsidR="005D468B">
        <w:rPr>
          <w:rFonts w:ascii="Arial" w:hAnsi="Arial" w:cs="Arial"/>
          <w:sz w:val="22"/>
          <w:szCs w:val="22"/>
          <w:lang w:eastAsia="zh-CN"/>
        </w:rPr>
        <w:t>SNPs</w:t>
      </w:r>
      <w:r w:rsidR="00A73F73">
        <w:rPr>
          <w:rFonts w:ascii="Arial" w:hAnsi="Arial" w:cs="Arial"/>
          <w:sz w:val="22"/>
          <w:szCs w:val="22"/>
          <w:lang w:eastAsia="zh-CN"/>
        </w:rPr>
        <w:t xml:space="preserve"> </w:t>
      </w:r>
      <w:del w:id="14" w:author="Dominic LaRoche" w:date="2015-11-19T06:33:00Z">
        <w:r w:rsidR="00A73F73" w:rsidDel="003A0BF2">
          <w:rPr>
            <w:rFonts w:ascii="Arial" w:hAnsi="Arial" w:cs="Arial"/>
            <w:sz w:val="22"/>
            <w:szCs w:val="22"/>
            <w:lang w:eastAsia="zh-CN"/>
          </w:rPr>
          <w:delText xml:space="preserve">while </w:delText>
        </w:r>
      </w:del>
      <w:ins w:id="15" w:author="Dominic LaRoche" w:date="2015-11-19T06:33:00Z">
        <w:r w:rsidR="003A0BF2">
          <w:rPr>
            <w:rFonts w:ascii="Arial" w:hAnsi="Arial" w:cs="Arial"/>
            <w:sz w:val="22"/>
            <w:szCs w:val="22"/>
            <w:lang w:eastAsia="zh-CN"/>
          </w:rPr>
          <w:t>could be due to the methodological limitations</w:t>
        </w:r>
      </w:ins>
      <w:ins w:id="16" w:author="Dominic LaRoche" w:date="2015-11-19T06:40:00Z">
        <w:r w:rsidR="003A0BF2">
          <w:rPr>
            <w:rFonts w:ascii="Arial" w:hAnsi="Arial" w:cs="Arial"/>
            <w:sz w:val="22"/>
            <w:szCs w:val="22"/>
            <w:lang w:eastAsia="zh-CN"/>
          </w:rPr>
          <w:t xml:space="preserve"> of</w:t>
        </w:r>
      </w:ins>
      <w:ins w:id="17" w:author="Dominic LaRoche" w:date="2015-11-19T06:33:00Z">
        <w:r w:rsidR="003A0BF2">
          <w:rPr>
            <w:rFonts w:ascii="Arial" w:hAnsi="Arial" w:cs="Arial"/>
            <w:sz w:val="22"/>
            <w:szCs w:val="22"/>
            <w:lang w:eastAsia="zh-CN"/>
          </w:rPr>
          <w:t xml:space="preserve"> these studies</w:t>
        </w:r>
      </w:ins>
      <w:ins w:id="18" w:author="Dominic LaRoche" w:date="2015-11-19T06:40:00Z">
        <w:r w:rsidR="003A0BF2">
          <w:rPr>
            <w:rFonts w:ascii="Arial" w:hAnsi="Arial" w:cs="Arial"/>
            <w:sz w:val="22"/>
            <w:szCs w:val="22"/>
            <w:lang w:eastAsia="zh-CN"/>
          </w:rPr>
          <w:t xml:space="preserve"> which</w:t>
        </w:r>
      </w:ins>
      <w:ins w:id="19" w:author="Dominic LaRoche" w:date="2015-11-19T06:33:00Z">
        <w:r w:rsidR="003A0BF2">
          <w:rPr>
            <w:rFonts w:ascii="Arial" w:hAnsi="Arial" w:cs="Arial"/>
            <w:sz w:val="22"/>
            <w:szCs w:val="22"/>
            <w:lang w:eastAsia="zh-CN"/>
          </w:rPr>
          <w:t xml:space="preserve"> </w:t>
        </w:r>
      </w:ins>
      <w:r w:rsidR="00A73F73">
        <w:rPr>
          <w:rFonts w:ascii="Arial" w:hAnsi="Arial" w:cs="Arial"/>
          <w:sz w:val="22"/>
          <w:szCs w:val="22"/>
          <w:lang w:eastAsia="zh-CN"/>
        </w:rPr>
        <w:t>ignor</w:t>
      </w:r>
      <w:ins w:id="20" w:author="Dominic LaRoche" w:date="2015-11-19T06:41:00Z">
        <w:r w:rsidR="003A0BF2">
          <w:rPr>
            <w:rFonts w:ascii="Arial" w:hAnsi="Arial" w:cs="Arial"/>
            <w:sz w:val="22"/>
            <w:szCs w:val="22"/>
            <w:lang w:eastAsia="zh-CN"/>
          </w:rPr>
          <w:t>e</w:t>
        </w:r>
      </w:ins>
      <w:del w:id="21" w:author="Dominic LaRoche" w:date="2015-11-19T06:40:00Z">
        <w:r w:rsidR="00A73F73" w:rsidDel="003A0BF2">
          <w:rPr>
            <w:rFonts w:ascii="Arial" w:hAnsi="Arial" w:cs="Arial"/>
            <w:sz w:val="22"/>
            <w:szCs w:val="22"/>
            <w:lang w:eastAsia="zh-CN"/>
          </w:rPr>
          <w:delText>ing</w:delText>
        </w:r>
      </w:del>
      <w:r w:rsidR="00A73F73">
        <w:rPr>
          <w:rFonts w:ascii="Arial" w:hAnsi="Arial" w:cs="Arial"/>
          <w:sz w:val="22"/>
          <w:szCs w:val="22"/>
          <w:lang w:eastAsia="zh-CN"/>
        </w:rPr>
        <w:t xml:space="preserve"> </w:t>
      </w:r>
      <w:del w:id="22" w:author="Dominic LaRoche" w:date="2015-11-19T06:41:00Z">
        <w:r w:rsidR="00A73F73" w:rsidDel="003A0BF2">
          <w:rPr>
            <w:rFonts w:ascii="Arial" w:hAnsi="Arial" w:cs="Arial"/>
            <w:sz w:val="22"/>
            <w:szCs w:val="22"/>
            <w:lang w:eastAsia="zh-CN"/>
          </w:rPr>
          <w:delText>their</w:delText>
        </w:r>
      </w:del>
      <w:r w:rsidR="00A73F73">
        <w:rPr>
          <w:rFonts w:ascii="Arial" w:hAnsi="Arial" w:cs="Arial"/>
          <w:sz w:val="22"/>
          <w:szCs w:val="22"/>
          <w:lang w:eastAsia="zh-CN"/>
        </w:rPr>
        <w:t xml:space="preserve"> genetic interactions due to insufficient power to detect them from </w:t>
      </w:r>
      <w:ins w:id="23" w:author="Dominic LaRoche" w:date="2015-11-19T06:43:00Z">
        <w:r w:rsidR="00F56BF6">
          <w:rPr>
            <w:rFonts w:ascii="Arial" w:hAnsi="Arial" w:cs="Arial"/>
            <w:sz w:val="22"/>
            <w:szCs w:val="22"/>
            <w:lang w:eastAsia="zh-CN"/>
          </w:rPr>
          <w:t xml:space="preserve">the </w:t>
        </w:r>
      </w:ins>
      <w:r w:rsidR="00A73F73">
        <w:rPr>
          <w:rFonts w:ascii="Arial" w:hAnsi="Arial" w:cs="Arial"/>
          <w:sz w:val="22"/>
          <w:szCs w:val="22"/>
          <w:lang w:eastAsia="zh-CN"/>
        </w:rPr>
        <w:t xml:space="preserve">vast number of combinations </w:t>
      </w:r>
      <w:del w:id="24" w:author="Dominic LaRoche" w:date="2015-11-19T06:43:00Z">
        <w:r w:rsidR="00A73F73" w:rsidDel="00F56BF6">
          <w:rPr>
            <w:rFonts w:ascii="Arial" w:hAnsi="Arial" w:cs="Arial"/>
            <w:sz w:val="22"/>
            <w:szCs w:val="22"/>
            <w:lang w:eastAsia="zh-CN"/>
          </w:rPr>
          <w:delText xml:space="preserve">up to trillion scales </w:delText>
        </w:r>
      </w:del>
      <w:r w:rsidR="00A73F73">
        <w:rPr>
          <w:rFonts w:ascii="Arial" w:hAnsi="Arial" w:cs="Arial"/>
          <w:sz w:val="22"/>
          <w:szCs w:val="22"/>
          <w:lang w:eastAsia="zh-CN"/>
        </w:rPr>
        <w:t>[ref]. As a result, each</w:t>
      </w:r>
      <w:r w:rsidR="005D468B">
        <w:rPr>
          <w:rFonts w:ascii="Arial" w:hAnsi="Arial" w:cs="Arial"/>
          <w:sz w:val="22"/>
          <w:szCs w:val="22"/>
          <w:lang w:eastAsia="zh-CN"/>
        </w:rPr>
        <w:t xml:space="preserve"> </w:t>
      </w:r>
      <w:r w:rsidR="00A73F73">
        <w:rPr>
          <w:rFonts w:ascii="Arial" w:hAnsi="Arial" w:cs="Arial"/>
          <w:sz w:val="22"/>
          <w:szCs w:val="22"/>
          <w:lang w:eastAsia="zh-CN"/>
        </w:rPr>
        <w:t xml:space="preserve">SNP only has </w:t>
      </w:r>
      <w:r w:rsidR="005D468B">
        <w:rPr>
          <w:rFonts w:ascii="Arial" w:hAnsi="Arial" w:cs="Arial"/>
          <w:sz w:val="22"/>
          <w:szCs w:val="22"/>
          <w:lang w:eastAsia="zh-CN"/>
        </w:rPr>
        <w:t xml:space="preserve">a </w:t>
      </w:r>
      <w:r w:rsidR="005D468B" w:rsidRPr="00B342A0">
        <w:rPr>
          <w:rFonts w:ascii="Arial" w:hAnsi="Arial" w:cs="Arial"/>
          <w:noProof/>
          <w:sz w:val="22"/>
          <w:szCs w:val="22"/>
          <w:lang w:eastAsia="zh-CN"/>
        </w:rPr>
        <w:t>small</w:t>
      </w:r>
      <w:r w:rsidR="005D468B">
        <w:rPr>
          <w:rFonts w:ascii="Arial" w:hAnsi="Arial" w:cs="Arial"/>
          <w:sz w:val="22"/>
          <w:szCs w:val="22"/>
          <w:lang w:eastAsia="zh-CN"/>
        </w:rPr>
        <w:t xml:space="preserve"> effect size</w:t>
      </w:r>
      <w:r w:rsidR="00A73F73">
        <w:rPr>
          <w:rFonts w:ascii="Arial" w:hAnsi="Arial" w:cs="Arial"/>
          <w:sz w:val="22"/>
          <w:szCs w:val="22"/>
          <w:lang w:eastAsia="zh-CN"/>
        </w:rPr>
        <w:t xml:space="preserve"> and fail</w:t>
      </w:r>
      <w:ins w:id="25" w:author="Dominic LaRoche" w:date="2015-11-19T06:43:00Z">
        <w:r w:rsidR="00F56BF6">
          <w:rPr>
            <w:rFonts w:ascii="Arial" w:hAnsi="Arial" w:cs="Arial"/>
            <w:sz w:val="22"/>
            <w:szCs w:val="22"/>
            <w:lang w:eastAsia="zh-CN"/>
          </w:rPr>
          <w:t>s</w:t>
        </w:r>
      </w:ins>
      <w:r w:rsidR="00A73F73">
        <w:rPr>
          <w:rFonts w:ascii="Arial" w:hAnsi="Arial" w:cs="Arial"/>
          <w:sz w:val="22"/>
          <w:szCs w:val="22"/>
          <w:lang w:eastAsia="zh-CN"/>
        </w:rPr>
        <w:t xml:space="preserve"> to explain </w:t>
      </w:r>
      <w:del w:id="26" w:author="Dominic LaRoche" w:date="2015-11-19T06:44:00Z">
        <w:r w:rsidR="00A73F73" w:rsidDel="00F56BF6">
          <w:rPr>
            <w:rFonts w:ascii="Arial" w:hAnsi="Arial" w:cs="Arial"/>
            <w:sz w:val="22"/>
            <w:szCs w:val="22"/>
            <w:lang w:eastAsia="zh-CN"/>
          </w:rPr>
          <w:delText xml:space="preserve">the </w:delText>
        </w:r>
      </w:del>
      <w:ins w:id="27" w:author="Dominic LaRoche" w:date="2015-11-19T06:44:00Z">
        <w:r w:rsidR="00F56BF6">
          <w:rPr>
            <w:rFonts w:ascii="Arial" w:hAnsi="Arial" w:cs="Arial"/>
            <w:sz w:val="22"/>
            <w:szCs w:val="22"/>
            <w:lang w:eastAsia="zh-CN"/>
          </w:rPr>
          <w:t xml:space="preserve">a substantial proportion of </w:t>
        </w:r>
      </w:ins>
      <w:r w:rsidR="00A73F73">
        <w:rPr>
          <w:rFonts w:ascii="Arial" w:hAnsi="Arial" w:cs="Arial"/>
          <w:sz w:val="22"/>
          <w:szCs w:val="22"/>
          <w:lang w:eastAsia="zh-CN"/>
        </w:rPr>
        <w:t>heritability</w:t>
      </w:r>
      <w:ins w:id="28" w:author="Dominic LaRoche" w:date="2015-11-19T06:44:00Z">
        <w:r w:rsidR="00F56BF6">
          <w:rPr>
            <w:rFonts w:ascii="Arial" w:hAnsi="Arial" w:cs="Arial"/>
            <w:sz w:val="22"/>
            <w:szCs w:val="22"/>
            <w:lang w:eastAsia="zh-CN"/>
          </w:rPr>
          <w:t>,</w:t>
        </w:r>
      </w:ins>
      <w:r w:rsidR="00A73F73">
        <w:rPr>
          <w:rFonts w:ascii="Arial" w:hAnsi="Arial" w:cs="Arial"/>
          <w:sz w:val="22"/>
          <w:szCs w:val="22"/>
          <w:lang w:eastAsia="zh-CN"/>
        </w:rPr>
        <w:t xml:space="preserve"> even with their </w:t>
      </w:r>
      <w:r w:rsidR="00B342A0">
        <w:rPr>
          <w:rFonts w:ascii="Arial" w:hAnsi="Arial" w:cs="Arial"/>
          <w:noProof/>
          <w:sz w:val="22"/>
          <w:szCs w:val="22"/>
          <w:lang w:eastAsia="zh-CN"/>
        </w:rPr>
        <w:t>addi</w:t>
      </w:r>
      <w:r w:rsidR="00A73F73" w:rsidRPr="00B342A0">
        <w:rPr>
          <w:rFonts w:ascii="Arial" w:hAnsi="Arial" w:cs="Arial"/>
          <w:noProof/>
          <w:sz w:val="22"/>
          <w:szCs w:val="22"/>
          <w:lang w:eastAsia="zh-CN"/>
        </w:rPr>
        <w:t>tive</w:t>
      </w:r>
      <w:r w:rsidR="00A73F73">
        <w:rPr>
          <w:rFonts w:ascii="Arial" w:hAnsi="Arial" w:cs="Arial"/>
          <w:sz w:val="22"/>
          <w:szCs w:val="22"/>
          <w:lang w:eastAsia="zh-CN"/>
        </w:rPr>
        <w:t xml:space="preserve"> effects.</w:t>
      </w:r>
    </w:p>
    <w:p w14:paraId="61C71DA5" w14:textId="77777777" w:rsidR="001C31A6" w:rsidRDefault="001C31A6" w:rsidP="009D4C6D">
      <w:pPr>
        <w:rPr>
          <w:rFonts w:ascii="Arial" w:hAnsi="Arial" w:cs="Arial"/>
          <w:sz w:val="22"/>
          <w:szCs w:val="22"/>
          <w:lang w:eastAsia="zh-CN"/>
        </w:rPr>
      </w:pPr>
    </w:p>
    <w:p w14:paraId="2EC922B3" w14:textId="36D033BB" w:rsidR="001C31A6" w:rsidRDefault="000A008F" w:rsidP="009D4C6D">
      <w:pPr>
        <w:rPr>
          <w:rFonts w:ascii="Arial" w:hAnsi="Arial" w:cs="Arial"/>
          <w:sz w:val="22"/>
          <w:szCs w:val="22"/>
          <w:lang w:eastAsia="zh-CN"/>
        </w:rPr>
      </w:pPr>
      <w:r>
        <w:rPr>
          <w:rFonts w:ascii="Arial" w:hAnsi="Arial" w:cs="Arial"/>
          <w:sz w:val="22"/>
          <w:szCs w:val="22"/>
          <w:lang w:eastAsia="zh-CN"/>
        </w:rPr>
        <w:t xml:space="preserve">The </w:t>
      </w:r>
      <w:del w:id="29" w:author="Dominic LaRoche" w:date="2015-11-19T06:45:00Z">
        <w:r w:rsidDel="00236033">
          <w:rPr>
            <w:rFonts w:ascii="Arial" w:hAnsi="Arial" w:cs="Arial"/>
            <w:sz w:val="22"/>
            <w:szCs w:val="22"/>
            <w:lang w:eastAsia="zh-CN"/>
          </w:rPr>
          <w:delText xml:space="preserve">continued </w:delText>
        </w:r>
        <w:r w:rsidR="001C31A6" w:rsidDel="00236033">
          <w:rPr>
            <w:rFonts w:ascii="Arial" w:hAnsi="Arial" w:cs="Arial"/>
            <w:sz w:val="22"/>
            <w:szCs w:val="22"/>
            <w:lang w:eastAsia="zh-CN"/>
          </w:rPr>
          <w:delText>treating each</w:delText>
        </w:r>
        <w:r w:rsidDel="00236033">
          <w:rPr>
            <w:rFonts w:ascii="Arial" w:hAnsi="Arial" w:cs="Arial"/>
            <w:sz w:val="22"/>
            <w:szCs w:val="22"/>
            <w:lang w:eastAsia="zh-CN"/>
          </w:rPr>
          <w:delText xml:space="preserve"> SNPs independently for </w:delText>
        </w:r>
        <w:r w:rsidR="001C31A6" w:rsidDel="00236033">
          <w:rPr>
            <w:rFonts w:ascii="Arial" w:hAnsi="Arial" w:cs="Arial"/>
            <w:sz w:val="22"/>
            <w:szCs w:val="22"/>
            <w:lang w:eastAsia="zh-CN"/>
          </w:rPr>
          <w:delText>the</w:delText>
        </w:r>
        <w:r w:rsidDel="00236033">
          <w:rPr>
            <w:rFonts w:ascii="Arial" w:hAnsi="Arial" w:cs="Arial"/>
            <w:sz w:val="22"/>
            <w:szCs w:val="22"/>
            <w:lang w:eastAsia="zh-CN"/>
          </w:rPr>
          <w:delText xml:space="preserve"> disease</w:delText>
        </w:r>
        <w:r w:rsidR="001C31A6" w:rsidDel="00236033">
          <w:rPr>
            <w:rFonts w:ascii="Arial" w:hAnsi="Arial" w:cs="Arial"/>
            <w:sz w:val="22"/>
            <w:szCs w:val="22"/>
            <w:lang w:eastAsia="zh-CN"/>
          </w:rPr>
          <w:delText xml:space="preserve"> physiolog</w:delText>
        </w:r>
      </w:del>
      <w:ins w:id="30" w:author="Dominic LaRoche" w:date="2015-11-19T06:45:00Z">
        <w:r w:rsidR="00236033">
          <w:rPr>
            <w:rFonts w:ascii="Arial" w:hAnsi="Arial" w:cs="Arial"/>
            <w:sz w:val="22"/>
            <w:szCs w:val="22"/>
            <w:lang w:eastAsia="zh-CN"/>
          </w:rPr>
          <w:t>current methodolog</w:t>
        </w:r>
      </w:ins>
      <w:r w:rsidR="001C31A6">
        <w:rPr>
          <w:rFonts w:ascii="Arial" w:hAnsi="Arial" w:cs="Arial"/>
          <w:sz w:val="22"/>
          <w:szCs w:val="22"/>
          <w:lang w:eastAsia="zh-CN"/>
        </w:rPr>
        <w:t>y make</w:t>
      </w:r>
      <w:r>
        <w:rPr>
          <w:rFonts w:ascii="Arial" w:hAnsi="Arial" w:cs="Arial"/>
          <w:sz w:val="22"/>
          <w:szCs w:val="22"/>
          <w:lang w:eastAsia="zh-CN"/>
        </w:rPr>
        <w:t xml:space="preserve">s </w:t>
      </w:r>
      <w:del w:id="31" w:author="Dominic LaRoche" w:date="2015-11-19T06:45:00Z">
        <w:r w:rsidDel="00236033">
          <w:rPr>
            <w:rFonts w:ascii="Arial" w:hAnsi="Arial" w:cs="Arial"/>
            <w:sz w:val="22"/>
            <w:szCs w:val="22"/>
            <w:lang w:eastAsia="zh-CN"/>
          </w:rPr>
          <w:delText xml:space="preserve">the current </w:delText>
        </w:r>
      </w:del>
      <w:r>
        <w:rPr>
          <w:rFonts w:ascii="Arial" w:hAnsi="Arial" w:cs="Arial"/>
          <w:sz w:val="22"/>
          <w:szCs w:val="22"/>
          <w:lang w:eastAsia="zh-CN"/>
        </w:rPr>
        <w:t>GWAS results almost useless for translation to</w:t>
      </w:r>
      <w:r w:rsidR="001C31A6">
        <w:rPr>
          <w:rFonts w:ascii="Arial" w:hAnsi="Arial" w:cs="Arial"/>
          <w:sz w:val="22"/>
          <w:szCs w:val="22"/>
          <w:lang w:eastAsia="zh-CN"/>
        </w:rPr>
        <w:t xml:space="preserve"> health care because</w:t>
      </w:r>
      <w:ins w:id="32" w:author="Dominic LaRoche" w:date="2015-11-19T06:46:00Z">
        <w:r w:rsidR="00236033">
          <w:rPr>
            <w:rFonts w:ascii="Arial" w:hAnsi="Arial" w:cs="Arial"/>
            <w:sz w:val="22"/>
            <w:szCs w:val="22"/>
            <w:lang w:eastAsia="zh-CN"/>
          </w:rPr>
          <w:t xml:space="preserve"> the</w:t>
        </w:r>
      </w:ins>
      <w:r w:rsidR="001C31A6">
        <w:rPr>
          <w:rFonts w:ascii="Arial" w:hAnsi="Arial" w:cs="Arial"/>
          <w:sz w:val="22"/>
          <w:szCs w:val="22"/>
          <w:lang w:eastAsia="zh-CN"/>
        </w:rPr>
        <w:t xml:space="preserve"> effect of each SNP</w:t>
      </w:r>
      <w:r>
        <w:rPr>
          <w:rFonts w:ascii="Arial" w:hAnsi="Arial" w:cs="Arial"/>
          <w:sz w:val="22"/>
          <w:szCs w:val="22"/>
          <w:lang w:eastAsia="zh-CN"/>
        </w:rPr>
        <w:t xml:space="preserve"> is </w:t>
      </w:r>
      <w:del w:id="33" w:author="Dominic LaRoche" w:date="2015-11-19T06:46:00Z">
        <w:r w:rsidDel="00236033">
          <w:rPr>
            <w:rFonts w:ascii="Arial" w:hAnsi="Arial" w:cs="Arial"/>
            <w:sz w:val="22"/>
            <w:szCs w:val="22"/>
            <w:lang w:eastAsia="zh-CN"/>
          </w:rPr>
          <w:delText xml:space="preserve">almost </w:delText>
        </w:r>
      </w:del>
      <w:ins w:id="34" w:author="Dominic LaRoche" w:date="2015-11-19T06:46:00Z">
        <w:r w:rsidR="00236033">
          <w:rPr>
            <w:rFonts w:ascii="Arial" w:hAnsi="Arial" w:cs="Arial"/>
            <w:sz w:val="22"/>
            <w:szCs w:val="22"/>
            <w:lang w:eastAsia="zh-CN"/>
          </w:rPr>
          <w:t xml:space="preserve">nearly </w:t>
        </w:r>
      </w:ins>
      <w:proofErr w:type="spellStart"/>
      <w:r>
        <w:rPr>
          <w:rFonts w:ascii="Arial" w:hAnsi="Arial" w:cs="Arial"/>
          <w:sz w:val="22"/>
          <w:szCs w:val="22"/>
          <w:lang w:eastAsia="zh-CN"/>
        </w:rPr>
        <w:t>neglectable</w:t>
      </w:r>
      <w:proofErr w:type="spellEnd"/>
      <w:del w:id="35" w:author="Dominic LaRoche" w:date="2015-11-19T06:46:00Z">
        <w:r w:rsidDel="00236033">
          <w:rPr>
            <w:rFonts w:ascii="Arial" w:hAnsi="Arial" w:cs="Arial"/>
            <w:sz w:val="22"/>
            <w:szCs w:val="22"/>
            <w:lang w:eastAsia="zh-CN"/>
          </w:rPr>
          <w:delText>, thus</w:delText>
        </w:r>
      </w:del>
      <w:ins w:id="36" w:author="Dominic LaRoche" w:date="2015-11-19T06:46:00Z">
        <w:r w:rsidR="00236033">
          <w:rPr>
            <w:rFonts w:ascii="Arial" w:hAnsi="Arial" w:cs="Arial"/>
            <w:sz w:val="22"/>
            <w:szCs w:val="22"/>
            <w:lang w:eastAsia="zh-CN"/>
          </w:rPr>
          <w:t xml:space="preserve"> and therefore</w:t>
        </w:r>
      </w:ins>
      <w:r>
        <w:rPr>
          <w:rFonts w:ascii="Arial" w:hAnsi="Arial" w:cs="Arial"/>
          <w:sz w:val="22"/>
          <w:szCs w:val="22"/>
          <w:lang w:eastAsia="zh-CN"/>
        </w:rPr>
        <w:t xml:space="preserve"> unable to</w:t>
      </w:r>
      <w:r w:rsidR="001C31A6">
        <w:rPr>
          <w:rFonts w:ascii="Arial" w:hAnsi="Arial" w:cs="Arial"/>
          <w:sz w:val="22"/>
          <w:szCs w:val="22"/>
          <w:lang w:eastAsia="zh-CN"/>
        </w:rPr>
        <w:t xml:space="preserve"> predict </w:t>
      </w:r>
      <w:r>
        <w:rPr>
          <w:rFonts w:ascii="Arial" w:hAnsi="Arial" w:cs="Arial"/>
          <w:sz w:val="22"/>
          <w:szCs w:val="22"/>
          <w:lang w:eastAsia="zh-CN"/>
        </w:rPr>
        <w:t xml:space="preserve">any </w:t>
      </w:r>
      <w:r w:rsidRPr="0069243F">
        <w:rPr>
          <w:rFonts w:ascii="Arial" w:hAnsi="Arial" w:cs="Arial"/>
          <w:noProof/>
          <w:sz w:val="22"/>
          <w:szCs w:val="22"/>
          <w:lang w:eastAsia="zh-CN"/>
        </w:rPr>
        <w:t>disease</w:t>
      </w:r>
      <w:r w:rsidR="001C31A6">
        <w:rPr>
          <w:rFonts w:ascii="Arial" w:hAnsi="Arial" w:cs="Arial"/>
          <w:sz w:val="22"/>
          <w:szCs w:val="22"/>
          <w:lang w:eastAsia="zh-CN"/>
        </w:rPr>
        <w:t xml:space="preserve"> and</w:t>
      </w:r>
      <w:r w:rsidR="00E632CC">
        <w:rPr>
          <w:rFonts w:ascii="Arial" w:hAnsi="Arial" w:cs="Arial"/>
          <w:sz w:val="22"/>
          <w:szCs w:val="22"/>
          <w:lang w:eastAsia="zh-CN"/>
        </w:rPr>
        <w:t xml:space="preserve"> </w:t>
      </w:r>
      <w:r w:rsidR="00E632CC">
        <w:rPr>
          <w:rFonts w:ascii="Arial" w:eastAsia="SimSun" w:hAnsi="Arial" w:cs="Arial" w:hint="eastAsia"/>
          <w:sz w:val="22"/>
          <w:szCs w:val="22"/>
          <w:lang w:eastAsia="zh-CN"/>
        </w:rPr>
        <w:t>its</w:t>
      </w:r>
      <w:r>
        <w:rPr>
          <w:rFonts w:ascii="Arial" w:hAnsi="Arial" w:cs="Arial"/>
          <w:sz w:val="22"/>
          <w:szCs w:val="22"/>
          <w:lang w:eastAsia="zh-CN"/>
        </w:rPr>
        <w:t xml:space="preserve"> progression</w:t>
      </w:r>
      <w:r w:rsidR="001C31A6">
        <w:rPr>
          <w:rFonts w:ascii="Arial" w:hAnsi="Arial" w:cs="Arial"/>
          <w:sz w:val="22"/>
          <w:szCs w:val="22"/>
          <w:lang w:eastAsia="zh-CN"/>
        </w:rPr>
        <w:t xml:space="preserve"> [ref</w:t>
      </w:r>
      <w:commentRangeStart w:id="37"/>
      <w:r w:rsidR="001C31A6">
        <w:rPr>
          <w:rFonts w:ascii="Arial" w:hAnsi="Arial" w:cs="Arial"/>
          <w:sz w:val="22"/>
          <w:szCs w:val="22"/>
          <w:lang w:eastAsia="zh-CN"/>
        </w:rPr>
        <w:t>]. If the</w:t>
      </w:r>
      <w:r>
        <w:rPr>
          <w:rFonts w:ascii="Arial" w:hAnsi="Arial" w:cs="Arial"/>
          <w:sz w:val="22"/>
          <w:szCs w:val="22"/>
          <w:lang w:eastAsia="zh-CN"/>
        </w:rPr>
        <w:t>se</w:t>
      </w:r>
      <w:r w:rsidR="001C31A6">
        <w:rPr>
          <w:rFonts w:ascii="Arial" w:hAnsi="Arial" w:cs="Arial"/>
          <w:sz w:val="22"/>
          <w:szCs w:val="22"/>
          <w:lang w:eastAsia="zh-CN"/>
        </w:rPr>
        <w:t xml:space="preserve"> SNPs </w:t>
      </w:r>
      <w:r w:rsidR="00E632CC">
        <w:rPr>
          <w:rFonts w:ascii="Arial" w:eastAsia="SimSun" w:hAnsi="Arial" w:cs="Arial" w:hint="eastAsia"/>
          <w:noProof/>
          <w:sz w:val="22"/>
          <w:szCs w:val="22"/>
          <w:lang w:eastAsia="zh-CN"/>
        </w:rPr>
        <w:t>indeed</w:t>
      </w:r>
      <w:r w:rsidR="001C31A6">
        <w:rPr>
          <w:rFonts w:ascii="Arial" w:hAnsi="Arial" w:cs="Arial"/>
          <w:sz w:val="22"/>
          <w:szCs w:val="22"/>
          <w:lang w:eastAsia="zh-CN"/>
        </w:rPr>
        <w:t xml:space="preserve"> cause the disease, they should conv</w:t>
      </w:r>
      <w:r>
        <w:rPr>
          <w:rFonts w:ascii="Arial" w:hAnsi="Arial" w:cs="Arial"/>
          <w:sz w:val="22"/>
          <w:szCs w:val="22"/>
          <w:lang w:eastAsia="zh-CN"/>
        </w:rPr>
        <w:t>erge some points at the</w:t>
      </w:r>
      <w:r w:rsidR="001C31A6">
        <w:rPr>
          <w:rFonts w:ascii="Arial" w:hAnsi="Arial" w:cs="Arial"/>
          <w:sz w:val="22"/>
          <w:szCs w:val="22"/>
          <w:lang w:eastAsia="zh-CN"/>
        </w:rPr>
        <w:t xml:space="preserve"> biological systems and finally perturb the</w:t>
      </w:r>
      <w:r>
        <w:rPr>
          <w:rFonts w:ascii="Arial" w:hAnsi="Arial" w:cs="Arial"/>
          <w:sz w:val="22"/>
          <w:szCs w:val="22"/>
          <w:lang w:eastAsia="zh-CN"/>
        </w:rPr>
        <w:t xml:space="preserve"> human physiology to a disease state</w:t>
      </w:r>
      <w:commentRangeEnd w:id="37"/>
      <w:r w:rsidR="009B2E68">
        <w:rPr>
          <w:rStyle w:val="CommentReference"/>
        </w:rPr>
        <w:commentReference w:id="37"/>
      </w:r>
      <w:r w:rsidR="001C31A6">
        <w:rPr>
          <w:rFonts w:ascii="Arial" w:hAnsi="Arial" w:cs="Arial"/>
          <w:sz w:val="22"/>
          <w:szCs w:val="22"/>
          <w:lang w:eastAsia="zh-CN"/>
        </w:rPr>
        <w:t xml:space="preserve">. Therefore, our objective is to </w:t>
      </w:r>
      <w:r w:rsidR="002861AE">
        <w:rPr>
          <w:rFonts w:ascii="Arial" w:hAnsi="Arial" w:cs="Arial"/>
          <w:sz w:val="22"/>
          <w:szCs w:val="22"/>
          <w:lang w:eastAsia="zh-CN"/>
        </w:rPr>
        <w:t>identify</w:t>
      </w:r>
      <w:r w:rsidR="00351DC7">
        <w:rPr>
          <w:rFonts w:ascii="Arial" w:hAnsi="Arial" w:cs="Arial"/>
          <w:sz w:val="22"/>
          <w:szCs w:val="22"/>
          <w:lang w:eastAsia="zh-CN"/>
        </w:rPr>
        <w:t xml:space="preserve"> common or cooperative mechanisms among distantly located</w:t>
      </w:r>
      <w:r w:rsidR="002861AE">
        <w:rPr>
          <w:rFonts w:ascii="Arial" w:hAnsi="Arial" w:cs="Arial"/>
          <w:sz w:val="22"/>
          <w:szCs w:val="22"/>
          <w:lang w:eastAsia="zh-CN"/>
        </w:rPr>
        <w:t xml:space="preserve">, genetically independent SNPs for the same </w:t>
      </w:r>
      <w:r w:rsidR="00351DC7">
        <w:rPr>
          <w:rFonts w:ascii="Arial" w:hAnsi="Arial" w:cs="Arial"/>
          <w:sz w:val="22"/>
          <w:szCs w:val="22"/>
          <w:lang w:eastAsia="zh-CN"/>
        </w:rPr>
        <w:t xml:space="preserve">or comorbid </w:t>
      </w:r>
      <w:r w:rsidR="00351DC7" w:rsidRPr="00A32332">
        <w:rPr>
          <w:rFonts w:ascii="Arial" w:hAnsi="Arial" w:cs="Arial"/>
          <w:noProof/>
          <w:sz w:val="22"/>
          <w:szCs w:val="22"/>
          <w:lang w:eastAsia="zh-CN"/>
        </w:rPr>
        <w:t>diseases</w:t>
      </w:r>
      <w:r w:rsidR="00351DC7">
        <w:rPr>
          <w:rFonts w:ascii="Arial" w:hAnsi="Arial" w:cs="Arial"/>
          <w:sz w:val="22"/>
          <w:szCs w:val="22"/>
          <w:lang w:eastAsia="zh-CN"/>
        </w:rPr>
        <w:t>. Although some studies have implied or reported a fe</w:t>
      </w:r>
      <w:r w:rsidR="007675B3">
        <w:rPr>
          <w:rFonts w:ascii="Arial" w:hAnsi="Arial" w:cs="Arial"/>
          <w:sz w:val="22"/>
          <w:szCs w:val="22"/>
          <w:lang w:eastAsia="zh-CN"/>
        </w:rPr>
        <w:t>w shared or linked mechanisms for complex diseases [ref]</w:t>
      </w:r>
      <w:r w:rsidR="00346180">
        <w:rPr>
          <w:rFonts w:ascii="Arial" w:hAnsi="Arial" w:cs="Arial"/>
          <w:sz w:val="22"/>
          <w:szCs w:val="22"/>
          <w:lang w:eastAsia="zh-CN"/>
        </w:rPr>
        <w:t xml:space="preserve"> and</w:t>
      </w:r>
      <w:r w:rsidR="00351DC7">
        <w:rPr>
          <w:rFonts w:ascii="Arial" w:hAnsi="Arial" w:cs="Arial"/>
          <w:sz w:val="22"/>
          <w:szCs w:val="22"/>
          <w:lang w:eastAsia="zh-CN"/>
        </w:rPr>
        <w:t xml:space="preserve"> comorbid </w:t>
      </w:r>
      <w:r w:rsidR="00351DC7" w:rsidRPr="00A32332">
        <w:rPr>
          <w:rFonts w:ascii="Arial" w:hAnsi="Arial" w:cs="Arial"/>
          <w:noProof/>
          <w:sz w:val="22"/>
          <w:szCs w:val="22"/>
          <w:lang w:eastAsia="zh-CN"/>
        </w:rPr>
        <w:t>diseases</w:t>
      </w:r>
      <w:r w:rsidR="00351DC7">
        <w:rPr>
          <w:rFonts w:ascii="Arial" w:hAnsi="Arial" w:cs="Arial"/>
          <w:sz w:val="22"/>
          <w:szCs w:val="22"/>
          <w:lang w:eastAsia="zh-CN"/>
        </w:rPr>
        <w:t xml:space="preserve"> [ref], the </w:t>
      </w:r>
      <w:r w:rsidR="007675B3">
        <w:rPr>
          <w:rFonts w:ascii="Arial" w:hAnsi="Arial" w:cs="Arial"/>
          <w:sz w:val="22"/>
          <w:szCs w:val="22"/>
          <w:lang w:eastAsia="zh-CN"/>
        </w:rPr>
        <w:t>comprehensive picture of biological perturbation</w:t>
      </w:r>
      <w:r w:rsidR="00351DC7">
        <w:rPr>
          <w:rFonts w:ascii="Arial" w:hAnsi="Arial" w:cs="Arial"/>
          <w:sz w:val="22"/>
          <w:szCs w:val="22"/>
          <w:lang w:eastAsia="zh-CN"/>
        </w:rPr>
        <w:t xml:space="preserve"> mechanisms </w:t>
      </w:r>
      <w:ins w:id="38" w:author="Dominic LaRoche" w:date="2015-11-19T09:03:00Z">
        <w:r w:rsidR="002D6D62">
          <w:rPr>
            <w:rFonts w:ascii="Arial" w:hAnsi="Arial" w:cs="Arial"/>
            <w:sz w:val="22"/>
            <w:szCs w:val="22"/>
            <w:lang w:eastAsia="zh-CN"/>
          </w:rPr>
          <w:t>of</w:t>
        </w:r>
      </w:ins>
      <w:del w:id="39" w:author="Dominic LaRoche" w:date="2015-11-19T09:03:00Z">
        <w:r w:rsidR="007675B3" w:rsidDel="002D6D62">
          <w:rPr>
            <w:rFonts w:ascii="Arial" w:hAnsi="Arial" w:cs="Arial"/>
            <w:sz w:val="22"/>
            <w:szCs w:val="22"/>
            <w:lang w:eastAsia="zh-CN"/>
          </w:rPr>
          <w:delText>by</w:delText>
        </w:r>
      </w:del>
      <w:r w:rsidR="007675B3">
        <w:rPr>
          <w:rFonts w:ascii="Arial" w:hAnsi="Arial" w:cs="Arial"/>
          <w:sz w:val="22"/>
          <w:szCs w:val="22"/>
          <w:lang w:eastAsia="zh-CN"/>
        </w:rPr>
        <w:t xml:space="preserve"> SNPs for complex</w:t>
      </w:r>
      <w:r w:rsidR="00351DC7">
        <w:rPr>
          <w:rFonts w:ascii="Arial" w:hAnsi="Arial" w:cs="Arial"/>
          <w:sz w:val="22"/>
          <w:szCs w:val="22"/>
          <w:lang w:eastAsia="zh-CN"/>
        </w:rPr>
        <w:t xml:space="preserve"> diseases an</w:t>
      </w:r>
      <w:r w:rsidR="007675B3">
        <w:rPr>
          <w:rFonts w:ascii="Arial" w:hAnsi="Arial" w:cs="Arial"/>
          <w:sz w:val="22"/>
          <w:szCs w:val="22"/>
          <w:lang w:eastAsia="zh-CN"/>
        </w:rPr>
        <w:t>d their comorbidities remains vague</w:t>
      </w:r>
      <w:r w:rsidR="00351DC7">
        <w:rPr>
          <w:rFonts w:ascii="Arial" w:hAnsi="Arial" w:cs="Arial"/>
          <w:sz w:val="22"/>
          <w:szCs w:val="22"/>
          <w:lang w:eastAsia="zh-CN"/>
        </w:rPr>
        <w:t xml:space="preserve">. </w:t>
      </w:r>
      <w:r w:rsidR="00351DC7" w:rsidRPr="00351DC7">
        <w:rPr>
          <w:rFonts w:ascii="Arial" w:hAnsi="Arial" w:cs="Arial"/>
          <w:b/>
          <w:sz w:val="22"/>
          <w:szCs w:val="22"/>
          <w:lang w:eastAsia="zh-CN"/>
        </w:rPr>
        <w:t>We hypothesize that multiple factors analysis</w:t>
      </w:r>
      <w:r w:rsidR="008038B4">
        <w:rPr>
          <w:rFonts w:ascii="Arial" w:hAnsi="Arial" w:cs="Arial"/>
          <w:b/>
          <w:sz w:val="22"/>
          <w:szCs w:val="22"/>
          <w:lang w:eastAsia="zh-CN"/>
        </w:rPr>
        <w:t xml:space="preserve"> (MFA)</w:t>
      </w:r>
      <w:r w:rsidR="00351DC7" w:rsidRPr="00351DC7">
        <w:rPr>
          <w:rFonts w:ascii="Arial" w:hAnsi="Arial" w:cs="Arial"/>
          <w:b/>
          <w:sz w:val="22"/>
          <w:szCs w:val="22"/>
          <w:lang w:eastAsia="zh-CN"/>
        </w:rPr>
        <w:t xml:space="preserve"> of ENCODE data can unveil the cooperative and epistatic mechanisms of SNPs underlying the same or comorbid complex diseases.</w:t>
      </w:r>
      <w:r w:rsidR="00351DC7">
        <w:rPr>
          <w:rFonts w:ascii="Arial" w:hAnsi="Arial" w:cs="Arial"/>
          <w:sz w:val="22"/>
          <w:szCs w:val="22"/>
          <w:lang w:eastAsia="zh-CN"/>
        </w:rPr>
        <w:t xml:space="preserve">  </w:t>
      </w:r>
      <w:del w:id="40" w:author="Dominic LaRoche" w:date="2015-11-19T09:04:00Z">
        <w:r w:rsidR="00351DC7" w:rsidDel="002D6D62">
          <w:rPr>
            <w:rFonts w:ascii="Arial" w:hAnsi="Arial" w:cs="Arial"/>
            <w:sz w:val="22"/>
            <w:szCs w:val="22"/>
            <w:lang w:eastAsia="zh-CN"/>
          </w:rPr>
          <w:delText xml:space="preserve">The </w:delText>
        </w:r>
        <w:r w:rsidR="00E2365C" w:rsidDel="002D6D62">
          <w:rPr>
            <w:rFonts w:ascii="Arial" w:hAnsi="Arial" w:cs="Arial"/>
            <w:sz w:val="22"/>
            <w:szCs w:val="22"/>
            <w:lang w:eastAsia="zh-CN"/>
          </w:rPr>
          <w:delText>rationale for this hypothesis lies in</w:delText>
        </w:r>
        <w:r w:rsidR="00351DC7" w:rsidDel="002D6D62">
          <w:rPr>
            <w:rFonts w:ascii="Arial" w:hAnsi="Arial" w:cs="Arial"/>
            <w:sz w:val="22"/>
            <w:szCs w:val="22"/>
            <w:lang w:eastAsia="zh-CN"/>
          </w:rPr>
          <w:delText xml:space="preserve"> that causal</w:delText>
        </w:r>
      </w:del>
      <w:ins w:id="41" w:author="Dominic LaRoche" w:date="2015-11-19T09:04:00Z">
        <w:r w:rsidR="002D6D62">
          <w:rPr>
            <w:rFonts w:ascii="Arial" w:hAnsi="Arial" w:cs="Arial"/>
            <w:sz w:val="22"/>
            <w:szCs w:val="22"/>
            <w:lang w:eastAsia="zh-CN"/>
          </w:rPr>
          <w:t xml:space="preserve">We believe </w:t>
        </w:r>
      </w:ins>
      <w:ins w:id="42" w:author="Dominic LaRoche" w:date="2015-11-19T09:05:00Z">
        <w:r w:rsidR="002D6D62">
          <w:rPr>
            <w:rFonts w:ascii="Arial" w:hAnsi="Arial" w:cs="Arial"/>
            <w:sz w:val="22"/>
            <w:szCs w:val="22"/>
            <w:lang w:eastAsia="zh-CN"/>
          </w:rPr>
          <w:t>causal</w:t>
        </w:r>
      </w:ins>
      <w:r w:rsidR="00351DC7">
        <w:rPr>
          <w:rFonts w:ascii="Arial" w:hAnsi="Arial" w:cs="Arial"/>
          <w:sz w:val="22"/>
          <w:szCs w:val="22"/>
          <w:lang w:eastAsia="zh-CN"/>
        </w:rPr>
        <w:t xml:space="preserve"> SNPs </w:t>
      </w:r>
      <w:del w:id="43" w:author="Dominic LaRoche" w:date="2015-11-19T09:05:00Z">
        <w:r w:rsidR="00351DC7" w:rsidDel="002D6D62">
          <w:rPr>
            <w:rFonts w:ascii="Arial" w:hAnsi="Arial" w:cs="Arial"/>
            <w:sz w:val="22"/>
            <w:szCs w:val="22"/>
            <w:lang w:eastAsia="zh-CN"/>
          </w:rPr>
          <w:delText xml:space="preserve">should </w:delText>
        </w:r>
      </w:del>
      <w:r w:rsidR="00E2365C">
        <w:rPr>
          <w:rFonts w:ascii="Arial" w:hAnsi="Arial" w:cs="Arial"/>
          <w:sz w:val="22"/>
          <w:szCs w:val="22"/>
          <w:lang w:eastAsia="zh-CN"/>
        </w:rPr>
        <w:t xml:space="preserve">perturb </w:t>
      </w:r>
      <w:del w:id="44" w:author="Dominic LaRoche" w:date="2015-11-19T09:05:00Z">
        <w:r w:rsidR="00E2365C" w:rsidDel="002D6D62">
          <w:rPr>
            <w:rFonts w:ascii="Arial" w:hAnsi="Arial" w:cs="Arial"/>
            <w:sz w:val="22"/>
            <w:szCs w:val="22"/>
            <w:lang w:eastAsia="zh-CN"/>
          </w:rPr>
          <w:delText xml:space="preserve">some key factors </w:delText>
        </w:r>
      </w:del>
      <w:r w:rsidR="00E2365C">
        <w:rPr>
          <w:rFonts w:ascii="Arial" w:hAnsi="Arial" w:cs="Arial"/>
          <w:sz w:val="22"/>
          <w:szCs w:val="22"/>
          <w:lang w:eastAsia="zh-CN"/>
        </w:rPr>
        <w:t xml:space="preserve">critical </w:t>
      </w:r>
      <w:ins w:id="45" w:author="Dominic LaRoche" w:date="2015-11-19T09:05:00Z">
        <w:r w:rsidR="002D6D62">
          <w:rPr>
            <w:rFonts w:ascii="Arial" w:hAnsi="Arial" w:cs="Arial"/>
            <w:sz w:val="22"/>
            <w:szCs w:val="22"/>
            <w:lang w:eastAsia="zh-CN"/>
          </w:rPr>
          <w:t xml:space="preserve">factors </w:t>
        </w:r>
      </w:ins>
      <w:del w:id="46" w:author="Dominic LaRoche" w:date="2015-11-19T09:06:00Z">
        <w:r w:rsidR="00E2365C" w:rsidDel="002D6D62">
          <w:rPr>
            <w:rFonts w:ascii="Arial" w:hAnsi="Arial" w:cs="Arial"/>
            <w:sz w:val="22"/>
            <w:szCs w:val="22"/>
            <w:lang w:eastAsia="zh-CN"/>
          </w:rPr>
          <w:delText>to</w:delText>
        </w:r>
        <w:r w:rsidR="00292081" w:rsidDel="002D6D62">
          <w:rPr>
            <w:rFonts w:ascii="Arial" w:hAnsi="Arial" w:cs="Arial"/>
            <w:sz w:val="22"/>
            <w:szCs w:val="22"/>
            <w:lang w:eastAsia="zh-CN"/>
          </w:rPr>
          <w:delText xml:space="preserve"> </w:delText>
        </w:r>
      </w:del>
      <w:ins w:id="47" w:author="Dominic LaRoche" w:date="2015-11-19T09:06:00Z">
        <w:r w:rsidR="002D6D62">
          <w:rPr>
            <w:rFonts w:ascii="Arial" w:hAnsi="Arial" w:cs="Arial"/>
            <w:sz w:val="22"/>
            <w:szCs w:val="22"/>
            <w:lang w:eastAsia="zh-CN"/>
          </w:rPr>
          <w:t>of</w:t>
        </w:r>
        <w:r w:rsidR="002D6D62">
          <w:rPr>
            <w:rFonts w:ascii="Arial" w:hAnsi="Arial" w:cs="Arial"/>
            <w:sz w:val="22"/>
            <w:szCs w:val="22"/>
            <w:lang w:eastAsia="zh-CN"/>
          </w:rPr>
          <w:t xml:space="preserve"> </w:t>
        </w:r>
      </w:ins>
      <w:r w:rsidR="00292081">
        <w:rPr>
          <w:rFonts w:ascii="Arial" w:hAnsi="Arial" w:cs="Arial"/>
          <w:sz w:val="22"/>
          <w:szCs w:val="22"/>
          <w:lang w:eastAsia="zh-CN"/>
        </w:rPr>
        <w:t xml:space="preserve">a disease or comorbid </w:t>
      </w:r>
      <w:r w:rsidR="00292081" w:rsidRPr="00A32332">
        <w:rPr>
          <w:rFonts w:ascii="Arial" w:hAnsi="Arial" w:cs="Arial"/>
          <w:noProof/>
          <w:sz w:val="22"/>
          <w:szCs w:val="22"/>
          <w:lang w:eastAsia="zh-CN"/>
        </w:rPr>
        <w:t>diseases</w:t>
      </w:r>
      <w:r w:rsidR="00292081">
        <w:rPr>
          <w:rFonts w:ascii="Arial" w:hAnsi="Arial" w:cs="Arial"/>
          <w:sz w:val="22"/>
          <w:szCs w:val="22"/>
          <w:lang w:eastAsia="zh-CN"/>
        </w:rPr>
        <w:t xml:space="preserve">, which </w:t>
      </w:r>
      <w:ins w:id="48" w:author="Dominic LaRoche" w:date="2015-11-19T09:06:00Z">
        <w:r w:rsidR="002D6D62">
          <w:rPr>
            <w:rFonts w:ascii="Arial" w:hAnsi="Arial" w:cs="Arial"/>
            <w:sz w:val="22"/>
            <w:szCs w:val="22"/>
            <w:lang w:eastAsia="zh-CN"/>
          </w:rPr>
          <w:t xml:space="preserve">in turn </w:t>
        </w:r>
      </w:ins>
      <w:r w:rsidR="00292081">
        <w:rPr>
          <w:rFonts w:ascii="Arial" w:hAnsi="Arial" w:cs="Arial"/>
          <w:sz w:val="22"/>
          <w:szCs w:val="22"/>
          <w:lang w:eastAsia="zh-CN"/>
        </w:rPr>
        <w:t xml:space="preserve">drive </w:t>
      </w:r>
      <w:ins w:id="49" w:author="Dominic LaRoche" w:date="2015-11-19T09:07:00Z">
        <w:r w:rsidR="002D6D62">
          <w:rPr>
            <w:rFonts w:ascii="Arial" w:hAnsi="Arial" w:cs="Arial"/>
            <w:sz w:val="22"/>
            <w:szCs w:val="22"/>
            <w:lang w:eastAsia="zh-CN"/>
          </w:rPr>
          <w:t xml:space="preserve">assay </w:t>
        </w:r>
      </w:ins>
      <w:r w:rsidR="00292081">
        <w:rPr>
          <w:rFonts w:ascii="Arial" w:hAnsi="Arial" w:cs="Arial"/>
          <w:sz w:val="22"/>
          <w:szCs w:val="22"/>
          <w:lang w:eastAsia="zh-CN"/>
        </w:rPr>
        <w:t>detectable changes of</w:t>
      </w:r>
      <w:r w:rsidR="00E2365C">
        <w:rPr>
          <w:rFonts w:ascii="Arial" w:hAnsi="Arial" w:cs="Arial"/>
          <w:sz w:val="22"/>
          <w:szCs w:val="22"/>
          <w:lang w:eastAsia="zh-CN"/>
        </w:rPr>
        <w:t xml:space="preserve"> biological entities at multiple related scales</w:t>
      </w:r>
      <w:ins w:id="50" w:author="Dominic LaRoche" w:date="2015-11-19T09:06:00Z">
        <w:r w:rsidR="002D6D62">
          <w:rPr>
            <w:rFonts w:ascii="Arial" w:hAnsi="Arial" w:cs="Arial"/>
            <w:sz w:val="22"/>
            <w:szCs w:val="22"/>
            <w:lang w:eastAsia="zh-CN"/>
          </w:rPr>
          <w:t>.</w:t>
        </w:r>
      </w:ins>
      <w:del w:id="51" w:author="Dominic LaRoche" w:date="2015-11-19T09:06:00Z">
        <w:r w:rsidR="00E2365C" w:rsidDel="002D6D62">
          <w:rPr>
            <w:rFonts w:ascii="Arial" w:hAnsi="Arial" w:cs="Arial"/>
            <w:sz w:val="22"/>
            <w:szCs w:val="22"/>
            <w:lang w:eastAsia="zh-CN"/>
          </w:rPr>
          <w:delText>,</w:delText>
        </w:r>
      </w:del>
      <w:r w:rsidR="00E2365C">
        <w:rPr>
          <w:rFonts w:ascii="Arial" w:hAnsi="Arial" w:cs="Arial"/>
          <w:sz w:val="22"/>
          <w:szCs w:val="22"/>
          <w:lang w:eastAsia="zh-CN"/>
        </w:rPr>
        <w:t xml:space="preserve"> </w:t>
      </w:r>
      <w:del w:id="52" w:author="Dominic LaRoche" w:date="2015-11-19T09:07:00Z">
        <w:r w:rsidR="00E2365C" w:rsidDel="002D6D62">
          <w:rPr>
            <w:rFonts w:ascii="Arial" w:hAnsi="Arial" w:cs="Arial"/>
            <w:sz w:val="22"/>
            <w:szCs w:val="22"/>
            <w:lang w:eastAsia="zh-CN"/>
          </w:rPr>
          <w:delText xml:space="preserve">which can be </w:delText>
        </w:r>
        <w:r w:rsidR="008038B4" w:rsidDel="002D6D62">
          <w:rPr>
            <w:rFonts w:ascii="Arial" w:hAnsi="Arial" w:cs="Arial"/>
            <w:sz w:val="22"/>
            <w:szCs w:val="22"/>
            <w:lang w:eastAsia="zh-CN"/>
          </w:rPr>
          <w:delText xml:space="preserve">observed </w:delText>
        </w:r>
        <w:r w:rsidR="00292081" w:rsidDel="002D6D62">
          <w:rPr>
            <w:rFonts w:ascii="Arial" w:hAnsi="Arial" w:cs="Arial"/>
            <w:sz w:val="22"/>
            <w:szCs w:val="22"/>
            <w:lang w:eastAsia="zh-CN"/>
          </w:rPr>
          <w:delText xml:space="preserve">by a variety of assays. </w:delText>
        </w:r>
      </w:del>
      <w:r w:rsidR="008038B4">
        <w:rPr>
          <w:rFonts w:ascii="Arial" w:hAnsi="Arial" w:cs="Arial"/>
          <w:sz w:val="22"/>
          <w:szCs w:val="22"/>
          <w:lang w:eastAsia="zh-CN"/>
        </w:rPr>
        <w:t xml:space="preserve">Specifically, we will </w:t>
      </w:r>
      <w:r w:rsidR="004C083B">
        <w:rPr>
          <w:rFonts w:ascii="Arial" w:hAnsi="Arial" w:cs="Arial"/>
          <w:sz w:val="22"/>
          <w:szCs w:val="22"/>
          <w:lang w:eastAsia="zh-CN"/>
        </w:rPr>
        <w:t>integrate</w:t>
      </w:r>
      <w:r w:rsidR="008038B4">
        <w:rPr>
          <w:rFonts w:ascii="Arial" w:hAnsi="Arial" w:cs="Arial"/>
          <w:sz w:val="22"/>
          <w:szCs w:val="22"/>
          <w:lang w:eastAsia="zh-CN"/>
        </w:rPr>
        <w:t xml:space="preserve"> the abundant, multiple-scale functional data </w:t>
      </w:r>
      <w:del w:id="53" w:author="Dominic LaRoche" w:date="2015-11-19T09:08:00Z">
        <w:r w:rsidR="008038B4" w:rsidDel="008C64A6">
          <w:rPr>
            <w:rFonts w:ascii="Arial" w:hAnsi="Arial" w:cs="Arial"/>
            <w:sz w:val="22"/>
            <w:szCs w:val="22"/>
            <w:lang w:eastAsia="zh-CN"/>
          </w:rPr>
          <w:delText xml:space="preserve">about DNAs </w:delText>
        </w:r>
      </w:del>
      <w:r w:rsidR="008038B4">
        <w:rPr>
          <w:rFonts w:ascii="Arial" w:hAnsi="Arial" w:cs="Arial"/>
          <w:sz w:val="22"/>
          <w:szCs w:val="22"/>
          <w:lang w:eastAsia="zh-CN"/>
        </w:rPr>
        <w:t xml:space="preserve">in </w:t>
      </w:r>
      <w:ins w:id="54" w:author="Dominic LaRoche" w:date="2015-11-19T09:08:00Z">
        <w:r w:rsidR="008C64A6">
          <w:rPr>
            <w:rFonts w:ascii="Arial" w:hAnsi="Arial" w:cs="Arial"/>
            <w:sz w:val="22"/>
            <w:szCs w:val="22"/>
            <w:lang w:eastAsia="zh-CN"/>
          </w:rPr>
          <w:t xml:space="preserve">the </w:t>
        </w:r>
      </w:ins>
      <w:r w:rsidR="008038B4">
        <w:rPr>
          <w:rFonts w:ascii="Arial" w:hAnsi="Arial" w:cs="Arial"/>
          <w:sz w:val="22"/>
          <w:szCs w:val="22"/>
          <w:lang w:eastAsia="zh-CN"/>
        </w:rPr>
        <w:t>ENCODE repository</w:t>
      </w:r>
      <w:r w:rsidR="004C083B">
        <w:rPr>
          <w:rFonts w:ascii="Arial" w:hAnsi="Arial" w:cs="Arial"/>
          <w:sz w:val="22"/>
          <w:szCs w:val="22"/>
          <w:lang w:eastAsia="zh-CN"/>
        </w:rPr>
        <w:t xml:space="preserve"> by balancing the effects from multiple scales and </w:t>
      </w:r>
      <w:commentRangeStart w:id="55"/>
      <w:ins w:id="56" w:author="Dominic LaRoche" w:date="2015-11-19T09:08:00Z">
        <w:r w:rsidR="008C64A6">
          <w:rPr>
            <w:rFonts w:ascii="Arial" w:hAnsi="Arial" w:cs="Arial"/>
            <w:sz w:val="22"/>
            <w:szCs w:val="22"/>
            <w:lang w:eastAsia="zh-CN"/>
          </w:rPr>
          <w:t>carefully</w:t>
        </w:r>
      </w:ins>
      <w:commentRangeEnd w:id="55"/>
      <w:ins w:id="57" w:author="Dominic LaRoche" w:date="2015-11-19T09:09:00Z">
        <w:r w:rsidR="008C64A6">
          <w:rPr>
            <w:rStyle w:val="CommentReference"/>
          </w:rPr>
          <w:commentReference w:id="55"/>
        </w:r>
      </w:ins>
      <w:ins w:id="58" w:author="Dominic LaRoche" w:date="2015-11-19T09:08:00Z">
        <w:r w:rsidR="008C64A6">
          <w:rPr>
            <w:rFonts w:ascii="Arial" w:hAnsi="Arial" w:cs="Arial"/>
            <w:sz w:val="22"/>
            <w:szCs w:val="22"/>
            <w:lang w:eastAsia="zh-CN"/>
          </w:rPr>
          <w:t xml:space="preserve"> </w:t>
        </w:r>
      </w:ins>
      <w:r w:rsidR="004C083B">
        <w:rPr>
          <w:rFonts w:ascii="Arial" w:hAnsi="Arial" w:cs="Arial"/>
          <w:sz w:val="22"/>
          <w:szCs w:val="22"/>
          <w:lang w:eastAsia="zh-CN"/>
        </w:rPr>
        <w:t xml:space="preserve">handling many </w:t>
      </w:r>
      <w:r w:rsidR="00A6640C" w:rsidRPr="00A6640C">
        <w:rPr>
          <w:rFonts w:ascii="Arial" w:hAnsi="Arial" w:cs="Arial"/>
          <w:noProof/>
          <w:sz w:val="22"/>
          <w:szCs w:val="22"/>
          <w:lang w:eastAsia="zh-CN"/>
        </w:rPr>
        <w:t>mi</w:t>
      </w:r>
      <w:r w:rsidR="00A6640C">
        <w:rPr>
          <w:rFonts w:ascii="Arial" w:hAnsi="Arial" w:cs="Arial"/>
          <w:noProof/>
          <w:sz w:val="22"/>
          <w:szCs w:val="22"/>
          <w:lang w:eastAsia="zh-CN"/>
        </w:rPr>
        <w:t xml:space="preserve">ssing </w:t>
      </w:r>
      <w:r w:rsidR="004C083B" w:rsidRPr="00A32332">
        <w:rPr>
          <w:rFonts w:ascii="Arial" w:hAnsi="Arial" w:cs="Arial"/>
          <w:noProof/>
          <w:sz w:val="22"/>
          <w:szCs w:val="22"/>
          <w:lang w:eastAsia="zh-CN"/>
        </w:rPr>
        <w:t>assays</w:t>
      </w:r>
      <w:r w:rsidR="004C083B">
        <w:rPr>
          <w:rFonts w:ascii="Arial" w:hAnsi="Arial" w:cs="Arial"/>
          <w:sz w:val="22"/>
          <w:szCs w:val="22"/>
          <w:lang w:eastAsia="zh-CN"/>
        </w:rPr>
        <w:t>.  We will develop an algorithm</w:t>
      </w:r>
      <w:r w:rsidR="008038B4">
        <w:rPr>
          <w:rFonts w:ascii="Arial" w:hAnsi="Arial" w:cs="Arial"/>
          <w:sz w:val="22"/>
          <w:szCs w:val="22"/>
          <w:lang w:eastAsia="zh-CN"/>
        </w:rPr>
        <w:t xml:space="preserve"> that combines the advantages of </w:t>
      </w:r>
      <w:del w:id="59" w:author="Dominic LaRoche" w:date="2015-11-19T09:10:00Z">
        <w:r w:rsidR="008038B4" w:rsidDel="008C64A6">
          <w:rPr>
            <w:rFonts w:ascii="Arial" w:hAnsi="Arial" w:cs="Arial"/>
            <w:sz w:val="22"/>
            <w:szCs w:val="22"/>
            <w:lang w:eastAsia="zh-CN"/>
          </w:rPr>
          <w:delText xml:space="preserve">statistical method of </w:delText>
        </w:r>
      </w:del>
      <w:r w:rsidR="008038B4">
        <w:rPr>
          <w:rFonts w:ascii="Arial" w:hAnsi="Arial" w:cs="Arial"/>
          <w:sz w:val="22"/>
          <w:szCs w:val="22"/>
          <w:lang w:eastAsia="zh-CN"/>
        </w:rPr>
        <w:t>MFA and classic machine learning techniques</w:t>
      </w:r>
      <w:r w:rsidR="004C083B">
        <w:rPr>
          <w:rFonts w:ascii="Arial" w:hAnsi="Arial" w:cs="Arial"/>
          <w:sz w:val="22"/>
          <w:szCs w:val="22"/>
          <w:lang w:eastAsia="zh-CN"/>
        </w:rPr>
        <w:t xml:space="preserve"> to min</w:t>
      </w:r>
      <w:ins w:id="60" w:author="Dominic LaRoche" w:date="2015-11-19T09:10:00Z">
        <w:r w:rsidR="008C64A6">
          <w:rPr>
            <w:rFonts w:ascii="Arial" w:hAnsi="Arial" w:cs="Arial"/>
            <w:sz w:val="22"/>
            <w:szCs w:val="22"/>
            <w:lang w:eastAsia="zh-CN"/>
          </w:rPr>
          <w:t>e</w:t>
        </w:r>
      </w:ins>
      <w:del w:id="61" w:author="Dominic LaRoche" w:date="2015-11-19T09:10:00Z">
        <w:r w:rsidR="004C083B" w:rsidDel="008C64A6">
          <w:rPr>
            <w:rFonts w:ascii="Arial" w:hAnsi="Arial" w:cs="Arial"/>
            <w:sz w:val="22"/>
            <w:szCs w:val="22"/>
            <w:lang w:eastAsia="zh-CN"/>
          </w:rPr>
          <w:delText>ing</w:delText>
        </w:r>
      </w:del>
      <w:r w:rsidR="008038B4">
        <w:rPr>
          <w:rFonts w:ascii="Arial" w:hAnsi="Arial" w:cs="Arial"/>
          <w:sz w:val="22"/>
          <w:szCs w:val="22"/>
          <w:lang w:eastAsia="zh-CN"/>
        </w:rPr>
        <w:t xml:space="preserve"> </w:t>
      </w:r>
      <w:r w:rsidR="004C083B">
        <w:rPr>
          <w:rFonts w:ascii="Arial" w:hAnsi="Arial" w:cs="Arial"/>
          <w:sz w:val="22"/>
          <w:szCs w:val="22"/>
          <w:lang w:eastAsia="zh-CN"/>
        </w:rPr>
        <w:t xml:space="preserve">the data buried in </w:t>
      </w:r>
      <w:r w:rsidR="008038B4">
        <w:rPr>
          <w:rFonts w:ascii="Arial" w:hAnsi="Arial" w:cs="Arial"/>
          <w:sz w:val="22"/>
          <w:szCs w:val="22"/>
          <w:lang w:eastAsia="zh-CN"/>
        </w:rPr>
        <w:t xml:space="preserve">such a </w:t>
      </w:r>
      <w:r w:rsidR="00346180">
        <w:rPr>
          <w:rFonts w:ascii="Arial" w:hAnsi="Arial" w:cs="Arial"/>
          <w:sz w:val="22"/>
          <w:szCs w:val="22"/>
          <w:lang w:eastAsia="zh-CN"/>
        </w:rPr>
        <w:t xml:space="preserve">comprehensive </w:t>
      </w:r>
      <w:r w:rsidR="008038B4">
        <w:rPr>
          <w:rFonts w:ascii="Arial" w:hAnsi="Arial" w:cs="Arial"/>
          <w:sz w:val="22"/>
          <w:szCs w:val="22"/>
          <w:lang w:eastAsia="zh-CN"/>
        </w:rPr>
        <w:t xml:space="preserve">data-driven project. This method </w:t>
      </w:r>
      <w:del w:id="62" w:author="Dominic LaRoche" w:date="2015-11-19T09:11:00Z">
        <w:r w:rsidR="008038B4" w:rsidDel="008C64A6">
          <w:rPr>
            <w:rFonts w:ascii="Arial" w:hAnsi="Arial" w:cs="Arial"/>
            <w:sz w:val="22"/>
            <w:szCs w:val="22"/>
            <w:lang w:eastAsia="zh-CN"/>
          </w:rPr>
          <w:delText xml:space="preserve">would </w:delText>
        </w:r>
      </w:del>
      <w:ins w:id="63" w:author="Dominic LaRoche" w:date="2015-11-19T09:11:00Z">
        <w:r w:rsidR="008C64A6">
          <w:rPr>
            <w:rFonts w:ascii="Arial" w:hAnsi="Arial" w:cs="Arial"/>
            <w:sz w:val="22"/>
            <w:szCs w:val="22"/>
            <w:lang w:eastAsia="zh-CN"/>
          </w:rPr>
          <w:t>will</w:t>
        </w:r>
        <w:r w:rsidR="008C64A6">
          <w:rPr>
            <w:rFonts w:ascii="Arial" w:hAnsi="Arial" w:cs="Arial"/>
            <w:sz w:val="22"/>
            <w:szCs w:val="22"/>
            <w:lang w:eastAsia="zh-CN"/>
          </w:rPr>
          <w:t xml:space="preserve"> </w:t>
        </w:r>
      </w:ins>
      <w:r w:rsidR="008038B4">
        <w:rPr>
          <w:rFonts w:ascii="Arial" w:hAnsi="Arial" w:cs="Arial"/>
          <w:sz w:val="22"/>
          <w:szCs w:val="22"/>
          <w:lang w:eastAsia="zh-CN"/>
        </w:rPr>
        <w:t>allow discovery</w:t>
      </w:r>
      <w:ins w:id="64" w:author="Dominic LaRoche" w:date="2015-11-19T09:11:00Z">
        <w:r w:rsidR="008C64A6">
          <w:rPr>
            <w:rFonts w:ascii="Arial" w:hAnsi="Arial" w:cs="Arial"/>
            <w:sz w:val="22"/>
            <w:szCs w:val="22"/>
            <w:lang w:eastAsia="zh-CN"/>
          </w:rPr>
          <w:t xml:space="preserve"> of</w:t>
        </w:r>
      </w:ins>
      <w:r w:rsidR="008038B4">
        <w:rPr>
          <w:rFonts w:ascii="Arial" w:hAnsi="Arial" w:cs="Arial"/>
          <w:sz w:val="22"/>
          <w:szCs w:val="22"/>
          <w:lang w:eastAsia="zh-CN"/>
        </w:rPr>
        <w:t xml:space="preserve"> biological mechanisms </w:t>
      </w:r>
      <w:r w:rsidR="00A6640C">
        <w:rPr>
          <w:rFonts w:ascii="Arial" w:hAnsi="Arial" w:cs="Arial"/>
          <w:sz w:val="22"/>
          <w:szCs w:val="22"/>
          <w:lang w:eastAsia="zh-CN"/>
        </w:rPr>
        <w:t>within</w:t>
      </w:r>
      <w:r w:rsidR="008038B4">
        <w:rPr>
          <w:rFonts w:ascii="Arial" w:hAnsi="Arial" w:cs="Arial"/>
          <w:sz w:val="22"/>
          <w:szCs w:val="22"/>
          <w:lang w:eastAsia="zh-CN"/>
        </w:rPr>
        <w:t xml:space="preserve"> </w:t>
      </w:r>
      <w:del w:id="65" w:author="Dominic LaRoche" w:date="2015-11-19T09:11:00Z">
        <w:r w:rsidR="008038B4" w:rsidDel="008C64A6">
          <w:rPr>
            <w:rFonts w:ascii="Arial" w:hAnsi="Arial" w:cs="Arial"/>
            <w:sz w:val="22"/>
            <w:szCs w:val="22"/>
            <w:lang w:eastAsia="zh-CN"/>
          </w:rPr>
          <w:delText xml:space="preserve">the </w:delText>
        </w:r>
      </w:del>
      <w:r w:rsidR="00E632CC">
        <w:rPr>
          <w:rFonts w:ascii="Arial" w:hAnsi="Arial" w:cs="Arial"/>
          <w:noProof/>
          <w:sz w:val="22"/>
          <w:szCs w:val="22"/>
          <w:lang w:eastAsia="zh-CN"/>
        </w:rPr>
        <w:t>big</w:t>
      </w:r>
      <w:r w:rsidR="008038B4">
        <w:rPr>
          <w:rFonts w:ascii="Arial" w:hAnsi="Arial" w:cs="Arial"/>
          <w:sz w:val="22"/>
          <w:szCs w:val="22"/>
          <w:lang w:eastAsia="zh-CN"/>
        </w:rPr>
        <w:t xml:space="preserve"> data for complex disease</w:t>
      </w:r>
      <w:ins w:id="66" w:author="Dominic LaRoche" w:date="2015-11-19T09:11:00Z">
        <w:r w:rsidR="008C64A6">
          <w:rPr>
            <w:rFonts w:ascii="Arial" w:hAnsi="Arial" w:cs="Arial"/>
            <w:sz w:val="22"/>
            <w:szCs w:val="22"/>
            <w:lang w:eastAsia="zh-CN"/>
          </w:rPr>
          <w:t>s</w:t>
        </w:r>
      </w:ins>
      <w:r w:rsidR="008038B4">
        <w:rPr>
          <w:rFonts w:ascii="Arial" w:hAnsi="Arial" w:cs="Arial"/>
          <w:sz w:val="22"/>
          <w:szCs w:val="22"/>
          <w:lang w:eastAsia="zh-CN"/>
        </w:rPr>
        <w:t xml:space="preserve"> and comorbidit</w:t>
      </w:r>
      <w:ins w:id="67" w:author="Dominic LaRoche" w:date="2015-11-19T09:11:00Z">
        <w:r w:rsidR="008C64A6">
          <w:rPr>
            <w:rFonts w:ascii="Arial" w:hAnsi="Arial" w:cs="Arial"/>
            <w:sz w:val="22"/>
            <w:szCs w:val="22"/>
            <w:lang w:eastAsia="zh-CN"/>
          </w:rPr>
          <w:t>ies</w:t>
        </w:r>
      </w:ins>
      <w:del w:id="68" w:author="Dominic LaRoche" w:date="2015-11-19T09:11:00Z">
        <w:r w:rsidR="008038B4" w:rsidDel="008C64A6">
          <w:rPr>
            <w:rFonts w:ascii="Arial" w:hAnsi="Arial" w:cs="Arial"/>
            <w:sz w:val="22"/>
            <w:szCs w:val="22"/>
            <w:lang w:eastAsia="zh-CN"/>
          </w:rPr>
          <w:delText>y</w:delText>
        </w:r>
      </w:del>
      <w:r w:rsidR="008038B4">
        <w:rPr>
          <w:rFonts w:ascii="Arial" w:hAnsi="Arial" w:cs="Arial"/>
          <w:sz w:val="22"/>
          <w:szCs w:val="22"/>
          <w:lang w:eastAsia="zh-CN"/>
        </w:rPr>
        <w:t xml:space="preserve">. </w:t>
      </w:r>
    </w:p>
    <w:p w14:paraId="5B80A6E7" w14:textId="77777777" w:rsidR="00606315" w:rsidRDefault="00606315" w:rsidP="009D4C6D">
      <w:pPr>
        <w:rPr>
          <w:rFonts w:ascii="Arial" w:hAnsi="Arial" w:cs="Arial"/>
          <w:sz w:val="22"/>
          <w:szCs w:val="22"/>
          <w:lang w:eastAsia="zh-CN"/>
        </w:rPr>
      </w:pPr>
    </w:p>
    <w:p w14:paraId="718FDC4F" w14:textId="1BC361A9" w:rsidR="00606315" w:rsidRDefault="00836E9F" w:rsidP="009D4C6D">
      <w:pPr>
        <w:rPr>
          <w:rFonts w:ascii="Arial" w:hAnsi="Arial" w:cs="Arial"/>
          <w:sz w:val="22"/>
          <w:szCs w:val="22"/>
          <w:lang w:eastAsia="zh-CN"/>
        </w:rPr>
      </w:pPr>
      <w:r>
        <w:rPr>
          <w:rFonts w:ascii="Arial" w:hAnsi="Arial" w:cs="Arial"/>
          <w:sz w:val="22"/>
          <w:szCs w:val="22"/>
          <w:lang w:eastAsia="zh-CN"/>
        </w:rPr>
        <w:t xml:space="preserve">This </w:t>
      </w:r>
      <w:del w:id="69" w:author="Dominic LaRoche" w:date="2015-11-19T06:51:00Z">
        <w:r w:rsidDel="009B2E68">
          <w:rPr>
            <w:rFonts w:ascii="Arial" w:hAnsi="Arial" w:cs="Arial"/>
            <w:sz w:val="22"/>
            <w:szCs w:val="22"/>
            <w:lang w:eastAsia="zh-CN"/>
          </w:rPr>
          <w:delText xml:space="preserve">grant </w:delText>
        </w:r>
      </w:del>
      <w:ins w:id="70" w:author="Dominic LaRoche" w:date="2015-11-19T06:51:00Z">
        <w:r w:rsidR="009B2E68">
          <w:rPr>
            <w:rFonts w:ascii="Arial" w:hAnsi="Arial" w:cs="Arial"/>
            <w:sz w:val="22"/>
            <w:szCs w:val="22"/>
            <w:lang w:eastAsia="zh-CN"/>
          </w:rPr>
          <w:t>methodology</w:t>
        </w:r>
        <w:r w:rsidR="009B2E68">
          <w:rPr>
            <w:rFonts w:ascii="Arial" w:hAnsi="Arial" w:cs="Arial"/>
            <w:sz w:val="22"/>
            <w:szCs w:val="22"/>
            <w:lang w:eastAsia="zh-CN"/>
          </w:rPr>
          <w:t xml:space="preserve"> </w:t>
        </w:r>
      </w:ins>
      <w:r>
        <w:rPr>
          <w:rFonts w:ascii="Arial" w:hAnsi="Arial" w:cs="Arial"/>
          <w:sz w:val="22"/>
          <w:szCs w:val="22"/>
          <w:lang w:eastAsia="zh-CN"/>
        </w:rPr>
        <w:t xml:space="preserve">is expected to </w:t>
      </w:r>
      <w:del w:id="71" w:author="Dominic LaRoche" w:date="2015-11-19T09:12:00Z">
        <w:r w:rsidDel="00A9744E">
          <w:rPr>
            <w:rFonts w:ascii="Arial" w:hAnsi="Arial" w:cs="Arial"/>
            <w:sz w:val="22"/>
            <w:szCs w:val="22"/>
            <w:lang w:eastAsia="zh-CN"/>
          </w:rPr>
          <w:delText xml:space="preserve">generate </w:delText>
        </w:r>
      </w:del>
      <w:ins w:id="72" w:author="Dominic LaRoche" w:date="2015-11-19T09:12:00Z">
        <w:r w:rsidR="00A9744E">
          <w:rPr>
            <w:rFonts w:ascii="Arial" w:hAnsi="Arial" w:cs="Arial"/>
            <w:sz w:val="22"/>
            <w:szCs w:val="22"/>
            <w:lang w:eastAsia="zh-CN"/>
          </w:rPr>
          <w:t>identify</w:t>
        </w:r>
        <w:r w:rsidR="00A9744E">
          <w:rPr>
            <w:rFonts w:ascii="Arial" w:hAnsi="Arial" w:cs="Arial"/>
            <w:sz w:val="22"/>
            <w:szCs w:val="22"/>
            <w:lang w:eastAsia="zh-CN"/>
          </w:rPr>
          <w:t xml:space="preserve"> </w:t>
        </w:r>
      </w:ins>
      <w:r w:rsidR="00491FDE">
        <w:rPr>
          <w:rFonts w:ascii="Arial" w:hAnsi="Arial" w:cs="Arial"/>
          <w:sz w:val="22"/>
          <w:szCs w:val="22"/>
          <w:lang w:eastAsia="zh-CN"/>
        </w:rPr>
        <w:t xml:space="preserve">thousands of </w:t>
      </w:r>
      <w:r w:rsidR="00491FDE" w:rsidRPr="00A32332">
        <w:rPr>
          <w:rFonts w:ascii="Arial" w:hAnsi="Arial" w:cs="Arial"/>
          <w:noProof/>
          <w:sz w:val="22"/>
          <w:szCs w:val="22"/>
          <w:lang w:eastAsia="zh-CN"/>
        </w:rPr>
        <w:t>cooperative</w:t>
      </w:r>
      <w:r w:rsidR="00491FDE">
        <w:rPr>
          <w:rFonts w:ascii="Arial" w:hAnsi="Arial" w:cs="Arial"/>
          <w:sz w:val="22"/>
          <w:szCs w:val="22"/>
          <w:lang w:eastAsia="zh-CN"/>
        </w:rPr>
        <w:t xml:space="preserve"> SNPs along with the driven mechanisms for</w:t>
      </w:r>
      <w:r>
        <w:rPr>
          <w:rFonts w:ascii="Arial" w:hAnsi="Arial" w:cs="Arial"/>
          <w:sz w:val="22"/>
          <w:szCs w:val="22"/>
          <w:lang w:eastAsia="zh-CN"/>
        </w:rPr>
        <w:t xml:space="preserve"> complex diseases and disease comorb</w:t>
      </w:r>
      <w:r w:rsidR="0069243F">
        <w:rPr>
          <w:rFonts w:ascii="Arial" w:hAnsi="Arial" w:cs="Arial"/>
          <w:sz w:val="22"/>
          <w:szCs w:val="22"/>
          <w:lang w:eastAsia="zh-CN"/>
        </w:rPr>
        <w:t>idity. We will also validate</w:t>
      </w:r>
      <w:r w:rsidR="0069243F">
        <w:rPr>
          <w:rFonts w:ascii="Arial" w:eastAsia="SimSun" w:hAnsi="Arial" w:cs="Arial" w:hint="eastAsia"/>
          <w:sz w:val="22"/>
          <w:szCs w:val="22"/>
          <w:lang w:eastAsia="zh-CN"/>
        </w:rPr>
        <w:t xml:space="preserve"> the</w:t>
      </w:r>
      <w:r>
        <w:rPr>
          <w:rFonts w:ascii="Arial" w:hAnsi="Arial" w:cs="Arial"/>
          <w:sz w:val="22"/>
          <w:szCs w:val="22"/>
          <w:lang w:eastAsia="zh-CN"/>
        </w:rPr>
        <w:t xml:space="preserve"> </w:t>
      </w:r>
      <w:r w:rsidRPr="00A32332">
        <w:rPr>
          <w:rFonts w:ascii="Arial" w:hAnsi="Arial" w:cs="Arial"/>
          <w:noProof/>
          <w:sz w:val="22"/>
          <w:szCs w:val="22"/>
          <w:lang w:eastAsia="zh-CN"/>
        </w:rPr>
        <w:t>top</w:t>
      </w:r>
      <w:r>
        <w:rPr>
          <w:rFonts w:ascii="Arial" w:hAnsi="Arial" w:cs="Arial"/>
          <w:sz w:val="22"/>
          <w:szCs w:val="22"/>
          <w:lang w:eastAsia="zh-CN"/>
        </w:rPr>
        <w:t xml:space="preserve"> relationships in a </w:t>
      </w:r>
      <w:r w:rsidR="00491FDE">
        <w:rPr>
          <w:rFonts w:ascii="Arial" w:hAnsi="Arial" w:cs="Arial"/>
          <w:sz w:val="22"/>
          <w:szCs w:val="22"/>
          <w:lang w:eastAsia="zh-CN"/>
        </w:rPr>
        <w:t xml:space="preserve">large volume </w:t>
      </w:r>
      <w:r>
        <w:rPr>
          <w:rFonts w:ascii="Arial" w:hAnsi="Arial" w:cs="Arial"/>
          <w:sz w:val="22"/>
          <w:szCs w:val="22"/>
          <w:lang w:eastAsia="zh-CN"/>
        </w:rPr>
        <w:t xml:space="preserve">database consisting of </w:t>
      </w:r>
      <w:r w:rsidR="00491FDE">
        <w:rPr>
          <w:rFonts w:ascii="Arial" w:hAnsi="Arial" w:cs="Arial"/>
          <w:sz w:val="22"/>
          <w:szCs w:val="22"/>
          <w:lang w:eastAsia="zh-CN"/>
        </w:rPr>
        <w:t xml:space="preserve">both phenotype and genotype data at single patient level. </w:t>
      </w:r>
      <w:del w:id="73" w:author="Dominic LaRoche" w:date="2015-11-19T09:19:00Z">
        <w:r w:rsidR="00491FDE" w:rsidDel="00A9744E">
          <w:rPr>
            <w:rFonts w:ascii="Arial" w:hAnsi="Arial" w:cs="Arial"/>
            <w:sz w:val="22"/>
            <w:szCs w:val="22"/>
            <w:lang w:eastAsia="zh-CN"/>
          </w:rPr>
          <w:delText>The</w:delText>
        </w:r>
        <w:r w:rsidDel="00A9744E">
          <w:rPr>
            <w:rFonts w:ascii="Arial" w:hAnsi="Arial" w:cs="Arial"/>
            <w:sz w:val="22"/>
            <w:szCs w:val="22"/>
            <w:lang w:eastAsia="zh-CN"/>
          </w:rPr>
          <w:delText xml:space="preserve"> contribution</w:delText>
        </w:r>
        <w:r w:rsidR="00491FDE" w:rsidDel="00A9744E">
          <w:rPr>
            <w:rFonts w:ascii="Arial" w:hAnsi="Arial" w:cs="Arial"/>
            <w:sz w:val="22"/>
            <w:szCs w:val="22"/>
            <w:lang w:eastAsia="zh-CN"/>
          </w:rPr>
          <w:delText xml:space="preserve"> of this project</w:delText>
        </w:r>
        <w:r w:rsidDel="00A9744E">
          <w:rPr>
            <w:rFonts w:ascii="Arial" w:hAnsi="Arial" w:cs="Arial"/>
            <w:sz w:val="22"/>
            <w:szCs w:val="22"/>
            <w:lang w:eastAsia="zh-CN"/>
          </w:rPr>
          <w:delText xml:space="preserve"> wil</w:delText>
        </w:r>
        <w:r w:rsidR="00491FDE" w:rsidDel="00A9744E">
          <w:rPr>
            <w:rFonts w:ascii="Arial" w:hAnsi="Arial" w:cs="Arial"/>
            <w:sz w:val="22"/>
            <w:szCs w:val="22"/>
            <w:lang w:eastAsia="zh-CN"/>
          </w:rPr>
          <w:delText>l be significant because it will</w:delText>
        </w:r>
        <w:r w:rsidDel="00A9744E">
          <w:rPr>
            <w:rFonts w:ascii="Arial" w:hAnsi="Arial" w:cs="Arial"/>
            <w:sz w:val="22"/>
            <w:szCs w:val="22"/>
            <w:lang w:eastAsia="zh-CN"/>
          </w:rPr>
          <w:delText xml:space="preserve"> greatly</w:delText>
        </w:r>
      </w:del>
      <w:ins w:id="74" w:author="Dominic LaRoche" w:date="2015-11-19T09:19:00Z">
        <w:r w:rsidR="00A9744E">
          <w:rPr>
            <w:rFonts w:ascii="Arial" w:hAnsi="Arial" w:cs="Arial"/>
            <w:sz w:val="22"/>
            <w:szCs w:val="22"/>
            <w:lang w:eastAsia="zh-CN"/>
          </w:rPr>
          <w:t>This project will make a significant contribution to</w:t>
        </w:r>
      </w:ins>
      <w:r>
        <w:rPr>
          <w:rFonts w:ascii="Arial" w:hAnsi="Arial" w:cs="Arial"/>
          <w:sz w:val="22"/>
          <w:szCs w:val="22"/>
          <w:lang w:eastAsia="zh-CN"/>
        </w:rPr>
        <w:t xml:space="preserve"> </w:t>
      </w:r>
      <w:del w:id="75" w:author="Dominic LaRoche" w:date="2015-11-19T09:19:00Z">
        <w:r w:rsidDel="00A9744E">
          <w:rPr>
            <w:rFonts w:ascii="Arial" w:hAnsi="Arial" w:cs="Arial"/>
            <w:sz w:val="22"/>
            <w:szCs w:val="22"/>
            <w:lang w:eastAsia="zh-CN"/>
          </w:rPr>
          <w:delText>enhance</w:delText>
        </w:r>
      </w:del>
      <w:r>
        <w:rPr>
          <w:rFonts w:ascii="Arial" w:hAnsi="Arial" w:cs="Arial"/>
          <w:sz w:val="22"/>
          <w:szCs w:val="22"/>
          <w:lang w:eastAsia="zh-CN"/>
        </w:rPr>
        <w:t xml:space="preserve"> our </w:t>
      </w:r>
      <w:r w:rsidRPr="0069243F">
        <w:rPr>
          <w:rFonts w:ascii="Arial" w:hAnsi="Arial" w:cs="Arial"/>
          <w:noProof/>
          <w:sz w:val="22"/>
          <w:szCs w:val="22"/>
          <w:lang w:eastAsia="zh-CN"/>
        </w:rPr>
        <w:t>understanding</w:t>
      </w:r>
      <w:r w:rsidR="0069243F" w:rsidRPr="0069243F">
        <w:rPr>
          <w:rFonts w:ascii="Arial" w:eastAsia="SimSun" w:hAnsi="Arial" w:cs="Arial" w:hint="eastAsia"/>
          <w:noProof/>
          <w:sz w:val="22"/>
          <w:szCs w:val="22"/>
          <w:lang w:eastAsia="zh-CN"/>
        </w:rPr>
        <w:t xml:space="preserve"> </w:t>
      </w:r>
      <w:ins w:id="76" w:author="Dominic LaRoche" w:date="2015-11-19T09:19:00Z">
        <w:r w:rsidR="00A9744E">
          <w:rPr>
            <w:rFonts w:ascii="Arial" w:eastAsia="SimSun" w:hAnsi="Arial" w:cs="Arial"/>
            <w:noProof/>
            <w:sz w:val="22"/>
            <w:szCs w:val="22"/>
            <w:lang w:eastAsia="zh-CN"/>
          </w:rPr>
          <w:t xml:space="preserve">of </w:t>
        </w:r>
      </w:ins>
      <w:r w:rsidR="0069243F" w:rsidRPr="0069243F">
        <w:rPr>
          <w:rFonts w:ascii="Arial" w:hAnsi="Arial" w:cs="Arial"/>
          <w:noProof/>
          <w:sz w:val="22"/>
          <w:szCs w:val="22"/>
          <w:lang w:eastAsia="zh-CN"/>
        </w:rPr>
        <w:t>ca</w:t>
      </w:r>
      <w:r w:rsidR="0069243F" w:rsidRPr="0069243F">
        <w:rPr>
          <w:rFonts w:ascii="Arial" w:eastAsia="SimSun" w:hAnsi="Arial" w:cs="Arial" w:hint="eastAsia"/>
          <w:noProof/>
          <w:sz w:val="22"/>
          <w:szCs w:val="22"/>
          <w:lang w:eastAsia="zh-CN"/>
        </w:rPr>
        <w:t>u</w:t>
      </w:r>
      <w:r w:rsidR="0069243F">
        <w:rPr>
          <w:rFonts w:ascii="Arial" w:hAnsi="Arial" w:cs="Arial"/>
          <w:noProof/>
          <w:sz w:val="22"/>
          <w:szCs w:val="22"/>
          <w:lang w:eastAsia="zh-CN"/>
        </w:rPr>
        <w:t>s</w:t>
      </w:r>
      <w:r w:rsidR="0069243F" w:rsidRPr="0069243F">
        <w:rPr>
          <w:rFonts w:ascii="Arial" w:hAnsi="Arial" w:cs="Arial"/>
          <w:noProof/>
          <w:sz w:val="22"/>
          <w:szCs w:val="22"/>
          <w:lang w:eastAsia="zh-CN"/>
        </w:rPr>
        <w:t>al mechanisms</w:t>
      </w:r>
      <w:r w:rsidRPr="0069243F">
        <w:rPr>
          <w:rFonts w:ascii="Arial" w:hAnsi="Arial" w:cs="Arial"/>
          <w:noProof/>
          <w:sz w:val="22"/>
          <w:szCs w:val="22"/>
          <w:lang w:eastAsia="zh-CN"/>
        </w:rPr>
        <w:t xml:space="preserve"> of</w:t>
      </w:r>
      <w:r>
        <w:rPr>
          <w:rFonts w:ascii="Arial" w:hAnsi="Arial" w:cs="Arial"/>
          <w:sz w:val="22"/>
          <w:szCs w:val="22"/>
          <w:lang w:eastAsia="zh-CN"/>
        </w:rPr>
        <w:t xml:space="preserve"> disease and comorbidity </w:t>
      </w:r>
      <w:r w:rsidR="00491FDE">
        <w:rPr>
          <w:rFonts w:ascii="Arial" w:hAnsi="Arial" w:cs="Arial"/>
          <w:sz w:val="22"/>
          <w:szCs w:val="22"/>
          <w:lang w:eastAsia="zh-CN"/>
        </w:rPr>
        <w:t xml:space="preserve">by leveraging both genetics and biological mechanisms. The </w:t>
      </w:r>
      <w:r w:rsidR="00491FDE" w:rsidRPr="00A32332">
        <w:rPr>
          <w:rFonts w:ascii="Arial" w:hAnsi="Arial" w:cs="Arial"/>
          <w:noProof/>
          <w:sz w:val="22"/>
          <w:szCs w:val="22"/>
          <w:lang w:eastAsia="zh-CN"/>
        </w:rPr>
        <w:t>cooperative</w:t>
      </w:r>
      <w:r w:rsidR="00491FDE">
        <w:rPr>
          <w:rFonts w:ascii="Arial" w:hAnsi="Arial" w:cs="Arial"/>
          <w:sz w:val="22"/>
          <w:szCs w:val="22"/>
          <w:lang w:eastAsia="zh-CN"/>
        </w:rPr>
        <w:t xml:space="preserve"> mechanisms among SNPs</w:t>
      </w:r>
      <w:r>
        <w:rPr>
          <w:rFonts w:ascii="Arial" w:hAnsi="Arial" w:cs="Arial"/>
          <w:sz w:val="22"/>
          <w:szCs w:val="22"/>
          <w:lang w:eastAsia="zh-CN"/>
        </w:rPr>
        <w:t xml:space="preserve"> </w:t>
      </w:r>
      <w:r w:rsidR="00491FDE">
        <w:rPr>
          <w:rFonts w:ascii="Arial" w:hAnsi="Arial" w:cs="Arial"/>
          <w:sz w:val="22"/>
          <w:szCs w:val="22"/>
          <w:lang w:eastAsia="zh-CN"/>
        </w:rPr>
        <w:t xml:space="preserve">have </w:t>
      </w:r>
      <w:r w:rsidR="00491FDE" w:rsidRPr="00E632CC">
        <w:rPr>
          <w:rFonts w:ascii="Arial" w:hAnsi="Arial" w:cs="Arial"/>
          <w:noProof/>
          <w:sz w:val="22"/>
          <w:szCs w:val="22"/>
          <w:lang w:eastAsia="zh-CN"/>
        </w:rPr>
        <w:t>been</w:t>
      </w:r>
      <w:r w:rsidRPr="00E632CC">
        <w:rPr>
          <w:rFonts w:ascii="Arial" w:hAnsi="Arial" w:cs="Arial"/>
          <w:noProof/>
          <w:sz w:val="22"/>
          <w:szCs w:val="22"/>
          <w:lang w:eastAsia="zh-CN"/>
        </w:rPr>
        <w:t xml:space="preserve"> reported</w:t>
      </w:r>
      <w:r w:rsidR="00E632CC" w:rsidRPr="00E632CC">
        <w:rPr>
          <w:rFonts w:ascii="Arial" w:eastAsia="SimSun" w:hAnsi="Arial" w:cs="Arial" w:hint="eastAsia"/>
          <w:noProof/>
          <w:sz w:val="22"/>
          <w:szCs w:val="22"/>
          <w:lang w:eastAsia="zh-CN"/>
        </w:rPr>
        <w:t xml:space="preserve"> recently</w:t>
      </w:r>
      <w:r>
        <w:rPr>
          <w:rFonts w:ascii="Arial" w:hAnsi="Arial" w:cs="Arial"/>
          <w:sz w:val="22"/>
          <w:szCs w:val="22"/>
          <w:lang w:eastAsia="zh-CN"/>
        </w:rPr>
        <w:t xml:space="preserve"> </w:t>
      </w:r>
      <w:r w:rsidR="00491FDE">
        <w:rPr>
          <w:rFonts w:ascii="Arial" w:hAnsi="Arial" w:cs="Arial"/>
          <w:sz w:val="22"/>
          <w:szCs w:val="22"/>
          <w:lang w:eastAsia="zh-CN"/>
        </w:rPr>
        <w:t xml:space="preserve">for correlated </w:t>
      </w:r>
      <w:r w:rsidR="00491FDE" w:rsidRPr="00E632CC">
        <w:rPr>
          <w:rFonts w:ascii="Arial" w:hAnsi="Arial" w:cs="Arial"/>
          <w:noProof/>
          <w:sz w:val="22"/>
          <w:szCs w:val="22"/>
          <w:lang w:eastAsia="zh-CN"/>
        </w:rPr>
        <w:t>SNPs</w:t>
      </w:r>
      <w:r w:rsidR="00E632CC">
        <w:rPr>
          <w:rFonts w:ascii="Arial" w:hAnsi="Arial" w:cs="Arial"/>
          <w:noProof/>
          <w:sz w:val="22"/>
          <w:szCs w:val="22"/>
          <w:lang w:eastAsia="zh-CN"/>
        </w:rPr>
        <w:t>,</w:t>
      </w:r>
      <w:r w:rsidR="00491FDE">
        <w:rPr>
          <w:rFonts w:ascii="Arial" w:hAnsi="Arial" w:cs="Arial"/>
          <w:sz w:val="22"/>
          <w:szCs w:val="22"/>
          <w:lang w:eastAsia="zh-CN"/>
        </w:rPr>
        <w:t xml:space="preserve"> </w:t>
      </w:r>
      <w:r>
        <w:rPr>
          <w:rFonts w:ascii="Arial" w:hAnsi="Arial" w:cs="Arial"/>
          <w:sz w:val="22"/>
          <w:szCs w:val="22"/>
          <w:lang w:eastAsia="zh-CN"/>
        </w:rPr>
        <w:t xml:space="preserve">but </w:t>
      </w:r>
      <w:r w:rsidR="00491FDE">
        <w:rPr>
          <w:rFonts w:ascii="Arial" w:hAnsi="Arial" w:cs="Arial"/>
          <w:sz w:val="22"/>
          <w:szCs w:val="22"/>
          <w:lang w:eastAsia="zh-CN"/>
        </w:rPr>
        <w:t xml:space="preserve">the mechanisms for </w:t>
      </w:r>
      <w:r>
        <w:rPr>
          <w:rFonts w:ascii="Arial" w:hAnsi="Arial" w:cs="Arial"/>
          <w:sz w:val="22"/>
          <w:szCs w:val="22"/>
          <w:lang w:eastAsia="zh-CN"/>
        </w:rPr>
        <w:t>independent SNPs</w:t>
      </w:r>
      <w:r w:rsidR="00491FDE">
        <w:rPr>
          <w:rFonts w:ascii="Arial" w:hAnsi="Arial" w:cs="Arial"/>
          <w:sz w:val="22"/>
          <w:szCs w:val="22"/>
          <w:lang w:eastAsia="zh-CN"/>
        </w:rPr>
        <w:t xml:space="preserve"> are yet to be understood</w:t>
      </w:r>
      <w:r>
        <w:rPr>
          <w:rFonts w:ascii="Arial" w:hAnsi="Arial" w:cs="Arial"/>
          <w:sz w:val="22"/>
          <w:szCs w:val="22"/>
          <w:lang w:eastAsia="zh-CN"/>
        </w:rPr>
        <w:t xml:space="preserve">. </w:t>
      </w:r>
      <w:ins w:id="77" w:author="Dominic LaRoche" w:date="2015-11-19T09:24:00Z">
        <w:r w:rsidR="00A9744E">
          <w:rPr>
            <w:rFonts w:ascii="Arial" w:hAnsi="Arial" w:cs="Arial"/>
            <w:sz w:val="22"/>
            <w:szCs w:val="22"/>
            <w:lang w:eastAsia="zh-CN"/>
          </w:rPr>
          <w:t>Moreover</w:t>
        </w:r>
      </w:ins>
      <w:del w:id="78" w:author="Dominic LaRoche" w:date="2015-11-19T09:24:00Z">
        <w:r w:rsidDel="00A9744E">
          <w:rPr>
            <w:rFonts w:ascii="Arial" w:hAnsi="Arial" w:cs="Arial"/>
            <w:sz w:val="22"/>
            <w:szCs w:val="22"/>
            <w:lang w:eastAsia="zh-CN"/>
          </w:rPr>
          <w:delText>Also</w:delText>
        </w:r>
      </w:del>
      <w:r>
        <w:rPr>
          <w:rFonts w:ascii="Arial" w:hAnsi="Arial" w:cs="Arial"/>
          <w:sz w:val="22"/>
          <w:szCs w:val="22"/>
          <w:lang w:eastAsia="zh-CN"/>
        </w:rPr>
        <w:t>, genetic</w:t>
      </w:r>
      <w:r w:rsidR="00491FDE">
        <w:rPr>
          <w:rFonts w:ascii="Arial" w:hAnsi="Arial" w:cs="Arial"/>
          <w:sz w:val="22"/>
          <w:szCs w:val="22"/>
          <w:lang w:eastAsia="zh-CN"/>
        </w:rPr>
        <w:t>s have changed our view of</w:t>
      </w:r>
      <w:r>
        <w:rPr>
          <w:rFonts w:ascii="Arial" w:hAnsi="Arial" w:cs="Arial"/>
          <w:sz w:val="22"/>
          <w:szCs w:val="22"/>
          <w:lang w:eastAsia="zh-CN"/>
        </w:rPr>
        <w:t xml:space="preserve"> disease classification, such as metaboli</w:t>
      </w:r>
      <w:r w:rsidR="00491FDE">
        <w:rPr>
          <w:rFonts w:ascii="Arial" w:hAnsi="Arial" w:cs="Arial"/>
          <w:sz w:val="22"/>
          <w:szCs w:val="22"/>
          <w:lang w:eastAsia="zh-CN"/>
        </w:rPr>
        <w:t>c syndrome, but how it relates</w:t>
      </w:r>
      <w:r>
        <w:rPr>
          <w:rFonts w:ascii="Arial" w:hAnsi="Arial" w:cs="Arial"/>
          <w:sz w:val="22"/>
          <w:szCs w:val="22"/>
          <w:lang w:eastAsia="zh-CN"/>
        </w:rPr>
        <w:t xml:space="preserve"> </w:t>
      </w:r>
      <w:r w:rsidR="00491FDE">
        <w:rPr>
          <w:rFonts w:ascii="Arial" w:hAnsi="Arial" w:cs="Arial"/>
          <w:sz w:val="22"/>
          <w:szCs w:val="22"/>
          <w:lang w:eastAsia="zh-CN"/>
        </w:rPr>
        <w:t xml:space="preserve">to </w:t>
      </w:r>
      <w:r>
        <w:rPr>
          <w:rFonts w:ascii="Arial" w:hAnsi="Arial" w:cs="Arial"/>
          <w:sz w:val="22"/>
          <w:szCs w:val="22"/>
          <w:lang w:eastAsia="zh-CN"/>
        </w:rPr>
        <w:t>complex disease com</w:t>
      </w:r>
      <w:r w:rsidR="00491FDE">
        <w:rPr>
          <w:rFonts w:ascii="Arial" w:hAnsi="Arial" w:cs="Arial"/>
          <w:sz w:val="22"/>
          <w:szCs w:val="22"/>
          <w:lang w:eastAsia="zh-CN"/>
        </w:rPr>
        <w:t>orbidity is only reported in a few diseases [ref]</w:t>
      </w:r>
      <w:r>
        <w:rPr>
          <w:rFonts w:ascii="Arial" w:hAnsi="Arial" w:cs="Arial"/>
          <w:sz w:val="22"/>
          <w:szCs w:val="22"/>
          <w:lang w:eastAsia="zh-CN"/>
        </w:rPr>
        <w:t xml:space="preserve">. On successful completion of this project, the understanding </w:t>
      </w:r>
      <w:ins w:id="79" w:author="Dominic LaRoche" w:date="2015-11-19T09:24:00Z">
        <w:r w:rsidR="007618C4">
          <w:rPr>
            <w:rFonts w:ascii="Arial" w:hAnsi="Arial" w:cs="Arial"/>
            <w:sz w:val="22"/>
            <w:szCs w:val="22"/>
            <w:lang w:eastAsia="zh-CN"/>
          </w:rPr>
          <w:t>of</w:t>
        </w:r>
      </w:ins>
      <w:del w:id="80" w:author="Dominic LaRoche" w:date="2015-11-19T09:24:00Z">
        <w:r w:rsidDel="007618C4">
          <w:rPr>
            <w:rFonts w:ascii="Arial" w:hAnsi="Arial" w:cs="Arial"/>
            <w:sz w:val="22"/>
            <w:szCs w:val="22"/>
            <w:lang w:eastAsia="zh-CN"/>
          </w:rPr>
          <w:delText>to</w:delText>
        </w:r>
      </w:del>
      <w:r>
        <w:rPr>
          <w:rFonts w:ascii="Arial" w:hAnsi="Arial" w:cs="Arial"/>
          <w:sz w:val="22"/>
          <w:szCs w:val="22"/>
          <w:lang w:eastAsia="zh-CN"/>
        </w:rPr>
        <w:t xml:space="preserve"> both genetic mechanisms for individual complex </w:t>
      </w:r>
      <w:r w:rsidRPr="00A32332">
        <w:rPr>
          <w:rFonts w:ascii="Arial" w:hAnsi="Arial" w:cs="Arial"/>
          <w:noProof/>
          <w:sz w:val="22"/>
          <w:szCs w:val="22"/>
          <w:lang w:eastAsia="zh-CN"/>
        </w:rPr>
        <w:t>disease</w:t>
      </w:r>
      <w:r>
        <w:rPr>
          <w:rFonts w:ascii="Arial" w:hAnsi="Arial" w:cs="Arial"/>
          <w:sz w:val="22"/>
          <w:szCs w:val="22"/>
          <w:lang w:eastAsia="zh-CN"/>
        </w:rPr>
        <w:t xml:space="preserve"> and </w:t>
      </w:r>
      <w:r w:rsidRPr="00A32332">
        <w:rPr>
          <w:rFonts w:ascii="Arial" w:hAnsi="Arial" w:cs="Arial"/>
          <w:noProof/>
          <w:sz w:val="22"/>
          <w:szCs w:val="22"/>
          <w:lang w:eastAsia="zh-CN"/>
        </w:rPr>
        <w:t>disease</w:t>
      </w:r>
      <w:r>
        <w:rPr>
          <w:rFonts w:ascii="Arial" w:hAnsi="Arial" w:cs="Arial"/>
          <w:sz w:val="22"/>
          <w:szCs w:val="22"/>
          <w:lang w:eastAsia="zh-CN"/>
        </w:rPr>
        <w:t xml:space="preserve"> comorbidity will be greatly </w:t>
      </w:r>
      <w:del w:id="81" w:author="Dominic LaRoche" w:date="2015-11-19T09:25:00Z">
        <w:r w:rsidDel="007618C4">
          <w:rPr>
            <w:rFonts w:ascii="Arial" w:hAnsi="Arial" w:cs="Arial"/>
            <w:sz w:val="22"/>
            <w:szCs w:val="22"/>
            <w:lang w:eastAsia="zh-CN"/>
          </w:rPr>
          <w:delText>refreshed</w:delText>
        </w:r>
      </w:del>
      <w:ins w:id="82" w:author="Dominic LaRoche" w:date="2015-11-19T09:25:00Z">
        <w:r w:rsidR="007618C4">
          <w:rPr>
            <w:rFonts w:ascii="Arial" w:hAnsi="Arial" w:cs="Arial"/>
            <w:sz w:val="22"/>
            <w:szCs w:val="22"/>
            <w:lang w:eastAsia="zh-CN"/>
          </w:rPr>
          <w:t>increased</w:t>
        </w:r>
      </w:ins>
      <w:r>
        <w:rPr>
          <w:rFonts w:ascii="Arial" w:hAnsi="Arial" w:cs="Arial"/>
          <w:sz w:val="22"/>
          <w:szCs w:val="22"/>
          <w:lang w:eastAsia="zh-CN"/>
        </w:rPr>
        <w:t xml:space="preserve">. </w:t>
      </w:r>
      <w:r w:rsidR="00601262">
        <w:rPr>
          <w:rFonts w:ascii="Arial" w:hAnsi="Arial" w:cs="Arial"/>
          <w:sz w:val="22"/>
          <w:szCs w:val="22"/>
          <w:lang w:eastAsia="zh-CN"/>
        </w:rPr>
        <w:t>More importantly, the valida</w:t>
      </w:r>
      <w:r w:rsidR="00740374">
        <w:rPr>
          <w:rFonts w:ascii="Arial" w:hAnsi="Arial" w:cs="Arial"/>
          <w:sz w:val="22"/>
          <w:szCs w:val="22"/>
          <w:lang w:eastAsia="zh-CN"/>
        </w:rPr>
        <w:t xml:space="preserve">ted results of this project </w:t>
      </w:r>
      <w:del w:id="83" w:author="Dominic LaRoche" w:date="2015-11-19T09:25:00Z">
        <w:r w:rsidR="00740374" w:rsidDel="007618C4">
          <w:rPr>
            <w:rFonts w:ascii="Arial" w:hAnsi="Arial" w:cs="Arial"/>
            <w:sz w:val="22"/>
            <w:szCs w:val="22"/>
            <w:lang w:eastAsia="zh-CN"/>
          </w:rPr>
          <w:delText>can</w:delText>
        </w:r>
        <w:r w:rsidR="00601262" w:rsidDel="007618C4">
          <w:rPr>
            <w:rFonts w:ascii="Arial" w:hAnsi="Arial" w:cs="Arial"/>
            <w:sz w:val="22"/>
            <w:szCs w:val="22"/>
            <w:lang w:eastAsia="zh-CN"/>
          </w:rPr>
          <w:delText xml:space="preserve"> serve as</w:delText>
        </w:r>
      </w:del>
      <w:ins w:id="84" w:author="Dominic LaRoche" w:date="2015-11-19T09:25:00Z">
        <w:r w:rsidR="007618C4">
          <w:rPr>
            <w:rFonts w:ascii="Arial" w:hAnsi="Arial" w:cs="Arial"/>
            <w:sz w:val="22"/>
            <w:szCs w:val="22"/>
            <w:lang w:eastAsia="zh-CN"/>
          </w:rPr>
          <w:t>will provide new</w:t>
        </w:r>
      </w:ins>
      <w:r w:rsidR="00601262">
        <w:rPr>
          <w:rFonts w:ascii="Arial" w:hAnsi="Arial" w:cs="Arial"/>
          <w:sz w:val="22"/>
          <w:szCs w:val="22"/>
          <w:lang w:eastAsia="zh-CN"/>
        </w:rPr>
        <w:t xml:space="preserve"> biomarkers for disease di</w:t>
      </w:r>
      <w:r w:rsidR="00740374">
        <w:rPr>
          <w:rFonts w:ascii="Arial" w:hAnsi="Arial" w:cs="Arial"/>
          <w:sz w:val="22"/>
          <w:szCs w:val="22"/>
          <w:lang w:eastAsia="zh-CN"/>
        </w:rPr>
        <w:t xml:space="preserve">agnoses and </w:t>
      </w:r>
      <w:r w:rsidR="00601262">
        <w:rPr>
          <w:rFonts w:ascii="Arial" w:hAnsi="Arial" w:cs="Arial"/>
          <w:sz w:val="22"/>
          <w:szCs w:val="22"/>
          <w:lang w:eastAsia="zh-CN"/>
        </w:rPr>
        <w:t>d</w:t>
      </w:r>
      <w:r w:rsidR="00740374">
        <w:rPr>
          <w:rFonts w:ascii="Arial" w:hAnsi="Arial" w:cs="Arial"/>
          <w:sz w:val="22"/>
          <w:szCs w:val="22"/>
          <w:lang w:eastAsia="zh-CN"/>
        </w:rPr>
        <w:t>isease progression with better</w:t>
      </w:r>
      <w:r w:rsidR="00601262">
        <w:rPr>
          <w:rFonts w:ascii="Arial" w:hAnsi="Arial" w:cs="Arial"/>
          <w:sz w:val="22"/>
          <w:szCs w:val="22"/>
          <w:lang w:eastAsia="zh-CN"/>
        </w:rPr>
        <w:t xml:space="preserve"> accuracy</w:t>
      </w:r>
      <w:r w:rsidR="00740374">
        <w:rPr>
          <w:rFonts w:ascii="Arial" w:hAnsi="Arial" w:cs="Arial"/>
          <w:sz w:val="22"/>
          <w:szCs w:val="22"/>
          <w:lang w:eastAsia="zh-CN"/>
        </w:rPr>
        <w:t xml:space="preserve"> t</w:t>
      </w:r>
      <w:r w:rsidR="00346180">
        <w:rPr>
          <w:rFonts w:ascii="Arial" w:hAnsi="Arial" w:cs="Arial"/>
          <w:sz w:val="22"/>
          <w:szCs w:val="22"/>
          <w:lang w:eastAsia="zh-CN"/>
        </w:rPr>
        <w:t xml:space="preserve">han </w:t>
      </w:r>
      <w:del w:id="85" w:author="Dominic LaRoche" w:date="2015-11-19T09:26:00Z">
        <w:r w:rsidR="00346180" w:rsidDel="007618C4">
          <w:rPr>
            <w:rFonts w:ascii="Arial" w:hAnsi="Arial" w:cs="Arial"/>
            <w:sz w:val="22"/>
            <w:szCs w:val="22"/>
            <w:lang w:eastAsia="zh-CN"/>
          </w:rPr>
          <w:delText>their individual ones</w:delText>
        </w:r>
      </w:del>
      <w:ins w:id="86" w:author="Dominic LaRoche" w:date="2015-11-19T09:26:00Z">
        <w:r w:rsidR="007618C4">
          <w:rPr>
            <w:rFonts w:ascii="Arial" w:hAnsi="Arial" w:cs="Arial"/>
            <w:sz w:val="22"/>
            <w:szCs w:val="22"/>
            <w:lang w:eastAsia="zh-CN"/>
          </w:rPr>
          <w:t>current biomarkers based on additive effects of SNPs</w:t>
        </w:r>
      </w:ins>
      <w:r w:rsidR="00346180">
        <w:rPr>
          <w:rFonts w:ascii="Arial" w:hAnsi="Arial" w:cs="Arial"/>
          <w:sz w:val="22"/>
          <w:szCs w:val="22"/>
          <w:lang w:eastAsia="zh-CN"/>
        </w:rPr>
        <w:t xml:space="preserve">. </w:t>
      </w:r>
      <w:commentRangeStart w:id="87"/>
      <w:r w:rsidR="00346180">
        <w:rPr>
          <w:rFonts w:ascii="Arial" w:hAnsi="Arial" w:cs="Arial"/>
          <w:sz w:val="22"/>
          <w:szCs w:val="22"/>
          <w:lang w:eastAsia="zh-CN"/>
        </w:rPr>
        <w:t>These</w:t>
      </w:r>
      <w:r w:rsidR="00740374">
        <w:rPr>
          <w:rFonts w:ascii="Arial" w:hAnsi="Arial" w:cs="Arial"/>
          <w:sz w:val="22"/>
          <w:szCs w:val="22"/>
          <w:lang w:eastAsia="zh-CN"/>
        </w:rPr>
        <w:t xml:space="preserve"> </w:t>
      </w:r>
      <w:r w:rsidR="00740374" w:rsidRPr="00A32332">
        <w:rPr>
          <w:rFonts w:ascii="Arial" w:hAnsi="Arial" w:cs="Arial"/>
          <w:noProof/>
          <w:sz w:val="22"/>
          <w:szCs w:val="22"/>
          <w:lang w:eastAsia="zh-CN"/>
        </w:rPr>
        <w:t>results</w:t>
      </w:r>
      <w:r w:rsidR="00740374">
        <w:rPr>
          <w:rFonts w:ascii="Arial" w:hAnsi="Arial" w:cs="Arial"/>
          <w:sz w:val="22"/>
          <w:szCs w:val="22"/>
          <w:lang w:eastAsia="zh-CN"/>
        </w:rPr>
        <w:t xml:space="preserve"> will </w:t>
      </w:r>
      <w:del w:id="88" w:author="Dominic LaRoche" w:date="2015-11-19T09:26:00Z">
        <w:r w:rsidR="00740374" w:rsidDel="007618C4">
          <w:rPr>
            <w:rFonts w:ascii="Arial" w:hAnsi="Arial" w:cs="Arial"/>
            <w:sz w:val="22"/>
            <w:szCs w:val="22"/>
            <w:lang w:eastAsia="zh-CN"/>
          </w:rPr>
          <w:delText xml:space="preserve">also </w:delText>
        </w:r>
      </w:del>
      <w:r w:rsidR="00740374">
        <w:rPr>
          <w:rFonts w:ascii="Arial" w:hAnsi="Arial" w:cs="Arial"/>
          <w:sz w:val="22"/>
          <w:szCs w:val="22"/>
          <w:lang w:eastAsia="zh-CN"/>
        </w:rPr>
        <w:t>allow</w:t>
      </w:r>
      <w:r w:rsidR="00601262">
        <w:rPr>
          <w:rFonts w:ascii="Arial" w:hAnsi="Arial" w:cs="Arial"/>
          <w:sz w:val="22"/>
          <w:szCs w:val="22"/>
          <w:lang w:eastAsia="zh-CN"/>
        </w:rPr>
        <w:t xml:space="preserve"> for</w:t>
      </w:r>
      <w:r w:rsidR="00740374">
        <w:rPr>
          <w:rFonts w:ascii="Arial" w:hAnsi="Arial" w:cs="Arial"/>
          <w:sz w:val="22"/>
          <w:szCs w:val="22"/>
          <w:lang w:eastAsia="zh-CN"/>
        </w:rPr>
        <w:t xml:space="preserve"> new</w:t>
      </w:r>
      <w:r w:rsidR="00601262">
        <w:rPr>
          <w:rFonts w:ascii="Arial" w:hAnsi="Arial" w:cs="Arial"/>
          <w:sz w:val="22"/>
          <w:szCs w:val="22"/>
          <w:lang w:eastAsia="zh-CN"/>
        </w:rPr>
        <w:t xml:space="preserve"> invention</w:t>
      </w:r>
      <w:r w:rsidR="00740374">
        <w:rPr>
          <w:rFonts w:ascii="Arial" w:hAnsi="Arial" w:cs="Arial"/>
          <w:sz w:val="22"/>
          <w:szCs w:val="22"/>
          <w:lang w:eastAsia="zh-CN"/>
        </w:rPr>
        <w:t xml:space="preserve"> ways at the downstream genes of key causal </w:t>
      </w:r>
      <w:r w:rsidR="00740374" w:rsidRPr="00A32332">
        <w:rPr>
          <w:rFonts w:ascii="Arial" w:hAnsi="Arial" w:cs="Arial"/>
          <w:noProof/>
          <w:sz w:val="22"/>
          <w:szCs w:val="22"/>
          <w:lang w:eastAsia="zh-CN"/>
        </w:rPr>
        <w:t>cooperative</w:t>
      </w:r>
      <w:r w:rsidR="00740374">
        <w:rPr>
          <w:rFonts w:ascii="Arial" w:hAnsi="Arial" w:cs="Arial"/>
          <w:sz w:val="22"/>
          <w:szCs w:val="22"/>
          <w:lang w:eastAsia="zh-CN"/>
        </w:rPr>
        <w:t xml:space="preserve"> SNPs, which prospectively</w:t>
      </w:r>
      <w:r w:rsidR="00601262">
        <w:rPr>
          <w:rFonts w:ascii="Arial" w:hAnsi="Arial" w:cs="Arial"/>
          <w:sz w:val="22"/>
          <w:szCs w:val="22"/>
          <w:lang w:eastAsia="zh-CN"/>
        </w:rPr>
        <w:t xml:space="preserve"> improve the health care</w:t>
      </w:r>
      <w:commentRangeEnd w:id="87"/>
      <w:r w:rsidR="007618C4">
        <w:rPr>
          <w:rStyle w:val="CommentReference"/>
        </w:rPr>
        <w:commentReference w:id="87"/>
      </w:r>
      <w:r w:rsidR="00601262">
        <w:rPr>
          <w:rFonts w:ascii="Arial" w:hAnsi="Arial" w:cs="Arial"/>
          <w:sz w:val="22"/>
          <w:szCs w:val="22"/>
          <w:lang w:eastAsia="zh-CN"/>
        </w:rPr>
        <w:t xml:space="preserve">. </w:t>
      </w:r>
      <w:r w:rsidR="00740374">
        <w:rPr>
          <w:rFonts w:ascii="Arial" w:hAnsi="Arial" w:cs="Arial"/>
          <w:sz w:val="22"/>
          <w:szCs w:val="22"/>
          <w:lang w:eastAsia="zh-CN"/>
        </w:rPr>
        <w:t>Fin</w:t>
      </w:r>
      <w:r w:rsidR="00A64F8E">
        <w:rPr>
          <w:rFonts w:ascii="Arial" w:hAnsi="Arial" w:cs="Arial"/>
          <w:sz w:val="22"/>
          <w:szCs w:val="22"/>
          <w:lang w:eastAsia="zh-CN"/>
        </w:rPr>
        <w:t>ally, this project will provide generalized approaches for</w:t>
      </w:r>
      <w:r w:rsidR="00601262">
        <w:rPr>
          <w:rFonts w:ascii="Arial" w:hAnsi="Arial" w:cs="Arial"/>
          <w:sz w:val="22"/>
          <w:szCs w:val="22"/>
          <w:lang w:eastAsia="zh-CN"/>
        </w:rPr>
        <w:t xml:space="preserve"> data integration, big data analysis, and translational medicine</w:t>
      </w:r>
      <w:r w:rsidR="00A64F8E">
        <w:rPr>
          <w:rFonts w:ascii="Arial" w:hAnsi="Arial" w:cs="Arial"/>
          <w:sz w:val="22"/>
          <w:szCs w:val="22"/>
          <w:lang w:eastAsia="zh-CN"/>
        </w:rPr>
        <w:t>, which fit well with NIH recent prompted directions</w:t>
      </w:r>
      <w:r w:rsidR="00601262">
        <w:rPr>
          <w:rFonts w:ascii="Arial" w:hAnsi="Arial" w:cs="Arial"/>
          <w:sz w:val="22"/>
          <w:szCs w:val="22"/>
          <w:lang w:eastAsia="zh-CN"/>
        </w:rPr>
        <w:t xml:space="preserve">. </w:t>
      </w:r>
    </w:p>
    <w:p w14:paraId="59D5CAA1" w14:textId="77777777" w:rsidR="00D55A74" w:rsidRDefault="00D55A74" w:rsidP="009D4C6D">
      <w:pPr>
        <w:rPr>
          <w:rFonts w:ascii="Arial" w:hAnsi="Arial" w:cs="Arial"/>
          <w:b/>
          <w:sz w:val="22"/>
          <w:szCs w:val="22"/>
          <w:lang w:eastAsia="zh-CN"/>
        </w:rPr>
      </w:pPr>
    </w:p>
    <w:p w14:paraId="6BD9FBC8" w14:textId="1B3DE42B" w:rsidR="009D4C6D" w:rsidRDefault="009D4C6D" w:rsidP="009D4C6D">
      <w:pPr>
        <w:rPr>
          <w:rFonts w:ascii="Arial" w:hAnsi="Arial" w:cs="Arial"/>
          <w:sz w:val="22"/>
          <w:szCs w:val="22"/>
        </w:rPr>
      </w:pPr>
      <w:r>
        <w:rPr>
          <w:rFonts w:ascii="Arial" w:hAnsi="Arial" w:cs="Arial"/>
          <w:b/>
          <w:sz w:val="22"/>
          <w:szCs w:val="22"/>
        </w:rPr>
        <w:t>Innovation</w:t>
      </w:r>
    </w:p>
    <w:p w14:paraId="6143628C" w14:textId="2EFD7298" w:rsidR="0024014C" w:rsidRDefault="006B69E4" w:rsidP="009D4C6D">
      <w:pPr>
        <w:rPr>
          <w:rFonts w:ascii="Arial" w:hAnsi="Arial" w:cs="Arial"/>
          <w:sz w:val="22"/>
          <w:szCs w:val="22"/>
        </w:rPr>
      </w:pPr>
      <w:r>
        <w:rPr>
          <w:rFonts w:ascii="Arial" w:hAnsi="Arial" w:cs="Arial"/>
          <w:sz w:val="22"/>
          <w:szCs w:val="22"/>
        </w:rPr>
        <w:t>With the advance of many high-throughput techniques, the barriers of biological and biomedicine</w:t>
      </w:r>
      <w:r w:rsidR="00BB2E8E">
        <w:rPr>
          <w:rFonts w:ascii="Arial" w:hAnsi="Arial" w:cs="Arial"/>
          <w:sz w:val="22"/>
          <w:szCs w:val="22"/>
        </w:rPr>
        <w:t xml:space="preserve"> diseases lie</w:t>
      </w:r>
      <w:r w:rsidR="0024014C">
        <w:rPr>
          <w:rFonts w:ascii="Arial" w:hAnsi="Arial" w:cs="Arial"/>
          <w:sz w:val="22"/>
          <w:szCs w:val="22"/>
        </w:rPr>
        <w:t xml:space="preserve"> </w:t>
      </w:r>
      <w:r>
        <w:rPr>
          <w:rFonts w:ascii="Arial" w:hAnsi="Arial" w:cs="Arial"/>
          <w:sz w:val="22"/>
          <w:szCs w:val="22"/>
        </w:rPr>
        <w:t>on</w:t>
      </w:r>
      <w:r w:rsidR="0024014C">
        <w:rPr>
          <w:rFonts w:ascii="Arial" w:hAnsi="Arial" w:cs="Arial"/>
          <w:sz w:val="22"/>
          <w:szCs w:val="22"/>
        </w:rPr>
        <w:t xml:space="preserve"> effective and efficient data integration, rather than data generation itself. The integration demand not only arises from multiple s</w:t>
      </w:r>
      <w:r w:rsidR="00346180">
        <w:rPr>
          <w:rFonts w:ascii="Arial" w:hAnsi="Arial" w:cs="Arial"/>
          <w:sz w:val="22"/>
          <w:szCs w:val="22"/>
        </w:rPr>
        <w:t>cale assays of a single project</w:t>
      </w:r>
      <w:r w:rsidR="0024014C">
        <w:rPr>
          <w:rFonts w:ascii="Arial" w:hAnsi="Arial" w:cs="Arial"/>
          <w:sz w:val="22"/>
          <w:szCs w:val="22"/>
        </w:rPr>
        <w:t xml:space="preserve"> like ENCODE and</w:t>
      </w:r>
      <w:r w:rsidR="00904D55">
        <w:rPr>
          <w:rFonts w:ascii="Arial" w:hAnsi="Arial" w:cs="Arial"/>
          <w:sz w:val="22"/>
          <w:szCs w:val="22"/>
        </w:rPr>
        <w:t xml:space="preserve"> The Cancer Genome Atlas</w:t>
      </w:r>
      <w:r w:rsidR="0024014C">
        <w:rPr>
          <w:rFonts w:ascii="Arial" w:hAnsi="Arial" w:cs="Arial"/>
          <w:sz w:val="22"/>
          <w:szCs w:val="22"/>
        </w:rPr>
        <w:t xml:space="preserve"> </w:t>
      </w:r>
      <w:r w:rsidR="00904D55">
        <w:rPr>
          <w:rFonts w:ascii="Arial" w:hAnsi="Arial" w:cs="Arial"/>
          <w:sz w:val="22"/>
          <w:szCs w:val="22"/>
        </w:rPr>
        <w:t>(</w:t>
      </w:r>
      <w:r w:rsidR="0024014C">
        <w:rPr>
          <w:rFonts w:ascii="Arial" w:hAnsi="Arial" w:cs="Arial"/>
          <w:sz w:val="22"/>
          <w:szCs w:val="22"/>
        </w:rPr>
        <w:t>TCGA</w:t>
      </w:r>
      <w:r w:rsidR="00904D55">
        <w:rPr>
          <w:rFonts w:ascii="Arial" w:hAnsi="Arial" w:cs="Arial"/>
          <w:sz w:val="22"/>
          <w:szCs w:val="22"/>
        </w:rPr>
        <w:t>)</w:t>
      </w:r>
      <w:r w:rsidR="00BB2E8E">
        <w:rPr>
          <w:rFonts w:ascii="Arial" w:hAnsi="Arial" w:cs="Arial"/>
          <w:sz w:val="22"/>
          <w:szCs w:val="22"/>
        </w:rPr>
        <w:t>, but also from knowledge</w:t>
      </w:r>
      <w:r w:rsidR="0024014C">
        <w:rPr>
          <w:rFonts w:ascii="Arial" w:hAnsi="Arial" w:cs="Arial"/>
          <w:sz w:val="22"/>
          <w:szCs w:val="22"/>
        </w:rPr>
        <w:t xml:space="preserve"> integration from </w:t>
      </w:r>
      <w:r w:rsidR="00A6640C">
        <w:rPr>
          <w:rFonts w:ascii="Arial" w:hAnsi="Arial" w:cs="Arial"/>
          <w:noProof/>
          <w:sz w:val="22"/>
          <w:szCs w:val="22"/>
        </w:rPr>
        <w:t>several</w:t>
      </w:r>
      <w:r w:rsidR="00346180">
        <w:rPr>
          <w:rFonts w:ascii="Arial" w:hAnsi="Arial" w:cs="Arial"/>
          <w:sz w:val="22"/>
          <w:szCs w:val="22"/>
        </w:rPr>
        <w:t xml:space="preserve"> projects</w:t>
      </w:r>
      <w:r w:rsidR="0024014C">
        <w:rPr>
          <w:rFonts w:ascii="Arial" w:hAnsi="Arial" w:cs="Arial"/>
          <w:sz w:val="22"/>
          <w:szCs w:val="22"/>
        </w:rPr>
        <w:t xml:space="preserve"> such as GWAS, </w:t>
      </w:r>
      <w:proofErr w:type="spellStart"/>
      <w:r w:rsidR="0024014C">
        <w:rPr>
          <w:rFonts w:ascii="Arial" w:hAnsi="Arial" w:cs="Arial"/>
          <w:sz w:val="22"/>
          <w:szCs w:val="22"/>
        </w:rPr>
        <w:t>eQTL</w:t>
      </w:r>
      <w:proofErr w:type="spellEnd"/>
      <w:r w:rsidR="0024014C">
        <w:rPr>
          <w:rFonts w:ascii="Arial" w:hAnsi="Arial" w:cs="Arial"/>
          <w:sz w:val="22"/>
          <w:szCs w:val="22"/>
        </w:rPr>
        <w:t>, and ENCODE. Multip</w:t>
      </w:r>
      <w:r w:rsidR="00FB3617">
        <w:rPr>
          <w:rFonts w:ascii="Arial" w:hAnsi="Arial" w:cs="Arial"/>
          <w:sz w:val="22"/>
          <w:szCs w:val="22"/>
        </w:rPr>
        <w:t xml:space="preserve">le factor analysis has </w:t>
      </w:r>
      <w:del w:id="89" w:author="Dominic LaRoche" w:date="2015-11-19T09:30:00Z">
        <w:r w:rsidR="00FB3617" w:rsidDel="00CC1717">
          <w:rPr>
            <w:rFonts w:ascii="Arial" w:hAnsi="Arial" w:cs="Arial"/>
            <w:sz w:val="22"/>
            <w:szCs w:val="22"/>
          </w:rPr>
          <w:delText>been employed and referred in developing</w:delText>
        </w:r>
      </w:del>
      <w:ins w:id="90" w:author="Dominic LaRoche" w:date="2015-11-19T09:30:00Z">
        <w:r w:rsidR="00CC1717">
          <w:rPr>
            <w:rFonts w:ascii="Arial" w:hAnsi="Arial" w:cs="Arial"/>
            <w:sz w:val="22"/>
            <w:szCs w:val="22"/>
          </w:rPr>
          <w:t>provided a framework for</w:t>
        </w:r>
      </w:ins>
      <w:r w:rsidR="00FB3617">
        <w:rPr>
          <w:rFonts w:ascii="Arial" w:hAnsi="Arial" w:cs="Arial"/>
          <w:sz w:val="22"/>
          <w:szCs w:val="22"/>
        </w:rPr>
        <w:t xml:space="preserve"> many </w:t>
      </w:r>
      <w:del w:id="91" w:author="Dominic LaRoche" w:date="2015-11-19T09:30:00Z">
        <w:r w:rsidR="00FB3617" w:rsidDel="00CC1717">
          <w:rPr>
            <w:rFonts w:ascii="Arial" w:hAnsi="Arial" w:cs="Arial"/>
            <w:sz w:val="22"/>
            <w:szCs w:val="22"/>
          </w:rPr>
          <w:delText>novel</w:delText>
        </w:r>
        <w:r w:rsidR="0024014C" w:rsidDel="00CC1717">
          <w:rPr>
            <w:rFonts w:ascii="Arial" w:hAnsi="Arial" w:cs="Arial"/>
            <w:sz w:val="22"/>
            <w:szCs w:val="22"/>
          </w:rPr>
          <w:delText xml:space="preserve"> </w:delText>
        </w:r>
      </w:del>
      <w:proofErr w:type="gramStart"/>
      <w:ins w:id="92" w:author="Dominic LaRoche" w:date="2015-11-19T09:30:00Z">
        <w:r w:rsidR="00CC1717">
          <w:rPr>
            <w:rFonts w:ascii="Arial" w:hAnsi="Arial" w:cs="Arial"/>
            <w:sz w:val="22"/>
            <w:szCs w:val="22"/>
          </w:rPr>
          <w:t>successful(</w:t>
        </w:r>
        <w:proofErr w:type="gramEnd"/>
        <w:r w:rsidR="00CC1717">
          <w:rPr>
            <w:rFonts w:ascii="Arial" w:hAnsi="Arial" w:cs="Arial"/>
            <w:sz w:val="22"/>
            <w:szCs w:val="22"/>
          </w:rPr>
          <w:t>?)</w:t>
        </w:r>
        <w:r w:rsidR="00CC1717">
          <w:rPr>
            <w:rFonts w:ascii="Arial" w:hAnsi="Arial" w:cs="Arial"/>
            <w:sz w:val="22"/>
            <w:szCs w:val="22"/>
          </w:rPr>
          <w:t xml:space="preserve"> </w:t>
        </w:r>
      </w:ins>
      <w:r w:rsidR="0024014C">
        <w:rPr>
          <w:rFonts w:ascii="Arial" w:hAnsi="Arial" w:cs="Arial"/>
          <w:sz w:val="22"/>
          <w:szCs w:val="22"/>
        </w:rPr>
        <w:lastRenderedPageBreak/>
        <w:t>mathematical m</w:t>
      </w:r>
      <w:r w:rsidR="00FB3617">
        <w:rPr>
          <w:rFonts w:ascii="Arial" w:hAnsi="Arial" w:cs="Arial"/>
          <w:sz w:val="22"/>
          <w:szCs w:val="22"/>
        </w:rPr>
        <w:t xml:space="preserve">ethods </w:t>
      </w:r>
      <w:r w:rsidR="00FB3617" w:rsidRPr="00E632CC">
        <w:rPr>
          <w:rFonts w:ascii="Arial" w:hAnsi="Arial" w:cs="Arial"/>
          <w:noProof/>
          <w:sz w:val="22"/>
          <w:szCs w:val="22"/>
        </w:rPr>
        <w:t>[ref]</w:t>
      </w:r>
      <w:r w:rsidR="00FB3617">
        <w:rPr>
          <w:rFonts w:ascii="Arial" w:hAnsi="Arial" w:cs="Arial"/>
          <w:sz w:val="22"/>
          <w:szCs w:val="22"/>
        </w:rPr>
        <w:t xml:space="preserve"> but has only recently</w:t>
      </w:r>
      <w:r w:rsidR="0024014C">
        <w:rPr>
          <w:rFonts w:ascii="Arial" w:hAnsi="Arial" w:cs="Arial"/>
          <w:sz w:val="22"/>
          <w:szCs w:val="22"/>
        </w:rPr>
        <w:t xml:space="preserve"> used in data integration of multiple scale data</w:t>
      </w:r>
      <w:r w:rsidR="00FB3617">
        <w:rPr>
          <w:rFonts w:ascii="Arial" w:hAnsi="Arial" w:cs="Arial"/>
          <w:sz w:val="22"/>
          <w:szCs w:val="22"/>
        </w:rPr>
        <w:t xml:space="preserve"> [ref]</w:t>
      </w:r>
      <w:r w:rsidR="00DA3DC7">
        <w:rPr>
          <w:rFonts w:ascii="Arial" w:hAnsi="Arial" w:cs="Arial"/>
          <w:sz w:val="22"/>
          <w:szCs w:val="22"/>
        </w:rPr>
        <w:t xml:space="preserve">. </w:t>
      </w:r>
      <w:r w:rsidR="0069243F">
        <w:rPr>
          <w:rFonts w:ascii="Arial" w:hAnsi="Arial" w:cs="Arial"/>
          <w:noProof/>
          <w:sz w:val="22"/>
          <w:szCs w:val="22"/>
        </w:rPr>
        <w:t>Th</w:t>
      </w:r>
      <w:r w:rsidR="0069243F">
        <w:rPr>
          <w:rFonts w:ascii="Arial" w:eastAsia="SimSun" w:hAnsi="Arial" w:cs="Arial" w:hint="eastAsia"/>
          <w:noProof/>
          <w:sz w:val="22"/>
          <w:szCs w:val="22"/>
          <w:lang w:eastAsia="zh-CN"/>
        </w:rPr>
        <w:t>e</w:t>
      </w:r>
      <w:r w:rsidR="0069243F" w:rsidRPr="0069243F">
        <w:rPr>
          <w:rFonts w:ascii="Arial" w:eastAsia="SimSun" w:hAnsi="Arial" w:cs="Arial" w:hint="eastAsia"/>
          <w:noProof/>
          <w:sz w:val="22"/>
          <w:szCs w:val="22"/>
          <w:lang w:eastAsia="zh-CN"/>
        </w:rPr>
        <w:t xml:space="preserve"> advance</w:t>
      </w:r>
      <w:r w:rsidR="00E632CC" w:rsidRPr="0069243F">
        <w:rPr>
          <w:rFonts w:ascii="Arial" w:hAnsi="Arial" w:cs="Arial"/>
          <w:noProof/>
          <w:sz w:val="22"/>
          <w:szCs w:val="22"/>
        </w:rPr>
        <w:t xml:space="preserve"> </w:t>
      </w:r>
      <w:r w:rsidR="00E632CC" w:rsidRPr="0069243F">
        <w:rPr>
          <w:rFonts w:ascii="Arial" w:eastAsia="SimSun" w:hAnsi="Arial" w:cs="Arial" w:hint="eastAsia"/>
          <w:noProof/>
          <w:sz w:val="22"/>
          <w:szCs w:val="22"/>
          <w:lang w:eastAsia="zh-CN"/>
        </w:rPr>
        <w:t>inspires</w:t>
      </w:r>
      <w:r w:rsidR="001750E2">
        <w:rPr>
          <w:rFonts w:ascii="Arial" w:hAnsi="Arial" w:cs="Arial"/>
          <w:sz w:val="22"/>
          <w:szCs w:val="22"/>
        </w:rPr>
        <w:t xml:space="preserve"> and facilitates</w:t>
      </w:r>
      <w:r w:rsidR="00DA3DC7">
        <w:rPr>
          <w:rFonts w:ascii="Arial" w:hAnsi="Arial" w:cs="Arial"/>
          <w:sz w:val="22"/>
          <w:szCs w:val="22"/>
        </w:rPr>
        <w:t xml:space="preserve"> t</w:t>
      </w:r>
      <w:r w:rsidR="0024014C">
        <w:rPr>
          <w:rFonts w:ascii="Arial" w:hAnsi="Arial" w:cs="Arial"/>
          <w:sz w:val="22"/>
          <w:szCs w:val="22"/>
        </w:rPr>
        <w:t xml:space="preserve">he </w:t>
      </w:r>
      <w:r w:rsidR="00DA3DC7" w:rsidRPr="00A32332">
        <w:rPr>
          <w:rFonts w:ascii="Arial" w:hAnsi="Arial" w:cs="Arial"/>
          <w:noProof/>
          <w:sz w:val="22"/>
          <w:szCs w:val="22"/>
        </w:rPr>
        <w:t>novel</w:t>
      </w:r>
      <w:r w:rsidR="00DA3DC7">
        <w:rPr>
          <w:rFonts w:ascii="Arial" w:hAnsi="Arial" w:cs="Arial"/>
          <w:sz w:val="22"/>
          <w:szCs w:val="22"/>
        </w:rPr>
        <w:t xml:space="preserve"> </w:t>
      </w:r>
      <w:r w:rsidR="0024014C">
        <w:rPr>
          <w:rFonts w:ascii="Arial" w:hAnsi="Arial" w:cs="Arial"/>
          <w:sz w:val="22"/>
          <w:szCs w:val="22"/>
        </w:rPr>
        <w:t xml:space="preserve">application of multiple factor analysis for SNP epistatic analysis. </w:t>
      </w:r>
      <w:r w:rsidR="00E632CC">
        <w:rPr>
          <w:rFonts w:ascii="Arial" w:hAnsi="Arial" w:cs="Arial"/>
          <w:noProof/>
          <w:sz w:val="22"/>
          <w:szCs w:val="22"/>
        </w:rPr>
        <w:t>Also</w:t>
      </w:r>
      <w:r w:rsidR="0024014C">
        <w:rPr>
          <w:rFonts w:ascii="Arial" w:hAnsi="Arial" w:cs="Arial"/>
          <w:sz w:val="22"/>
          <w:szCs w:val="22"/>
        </w:rPr>
        <w:t xml:space="preserve">, the </w:t>
      </w:r>
      <w:r w:rsidR="00346180">
        <w:rPr>
          <w:rFonts w:ascii="Arial" w:hAnsi="Arial" w:cs="Arial"/>
          <w:noProof/>
          <w:sz w:val="22"/>
          <w:szCs w:val="22"/>
        </w:rPr>
        <w:t>combination</w:t>
      </w:r>
      <w:r w:rsidR="0024014C">
        <w:rPr>
          <w:rFonts w:ascii="Arial" w:hAnsi="Arial" w:cs="Arial"/>
          <w:sz w:val="22"/>
          <w:szCs w:val="22"/>
        </w:rPr>
        <w:t xml:space="preserve"> of multiple factor analysis and machine learning techniques, such as K-nearest neighbor and clustering, </w:t>
      </w:r>
      <w:r w:rsidR="001750E2">
        <w:rPr>
          <w:rFonts w:ascii="Arial" w:hAnsi="Arial" w:cs="Arial"/>
          <w:sz w:val="22"/>
          <w:szCs w:val="22"/>
        </w:rPr>
        <w:t>is novel</w:t>
      </w:r>
      <w:r w:rsidR="0024014C">
        <w:rPr>
          <w:rFonts w:ascii="Arial" w:hAnsi="Arial" w:cs="Arial"/>
          <w:sz w:val="22"/>
          <w:szCs w:val="22"/>
        </w:rPr>
        <w:t xml:space="preserve">. </w:t>
      </w:r>
      <w:r w:rsidR="001750E2">
        <w:rPr>
          <w:rFonts w:ascii="Arial" w:hAnsi="Arial" w:cs="Arial"/>
          <w:sz w:val="22"/>
          <w:szCs w:val="22"/>
        </w:rPr>
        <w:t>Furthermore, t</w:t>
      </w:r>
      <w:r w:rsidR="00DF1244">
        <w:rPr>
          <w:rFonts w:ascii="Arial" w:hAnsi="Arial" w:cs="Arial"/>
          <w:sz w:val="22"/>
          <w:szCs w:val="22"/>
        </w:rPr>
        <w:t>he method combining multiple factor analysis and clustering techniques is not</w:t>
      </w:r>
      <w:r w:rsidR="001750E2">
        <w:rPr>
          <w:rFonts w:ascii="Arial" w:hAnsi="Arial" w:cs="Arial"/>
          <w:sz w:val="22"/>
          <w:szCs w:val="22"/>
        </w:rPr>
        <w:t xml:space="preserve"> only</w:t>
      </w:r>
      <w:r w:rsidR="00DF1244">
        <w:rPr>
          <w:rFonts w:ascii="Arial" w:hAnsi="Arial" w:cs="Arial"/>
          <w:sz w:val="22"/>
          <w:szCs w:val="22"/>
        </w:rPr>
        <w:t xml:space="preserve"> applicable to the epistatic analysis, but </w:t>
      </w:r>
      <w:r w:rsidR="001750E2">
        <w:rPr>
          <w:rFonts w:ascii="Arial" w:hAnsi="Arial" w:cs="Arial"/>
          <w:sz w:val="22"/>
          <w:szCs w:val="22"/>
        </w:rPr>
        <w:t xml:space="preserve">also </w:t>
      </w:r>
      <w:r w:rsidR="00DF1244">
        <w:rPr>
          <w:rFonts w:ascii="Arial" w:hAnsi="Arial" w:cs="Arial"/>
          <w:sz w:val="22"/>
          <w:szCs w:val="22"/>
        </w:rPr>
        <w:t>general</w:t>
      </w:r>
      <w:r w:rsidR="001750E2">
        <w:rPr>
          <w:rFonts w:ascii="Arial" w:hAnsi="Arial" w:cs="Arial"/>
          <w:sz w:val="22"/>
          <w:szCs w:val="22"/>
        </w:rPr>
        <w:t xml:space="preserve"> enough</w:t>
      </w:r>
      <w:r w:rsidR="00DF1244">
        <w:rPr>
          <w:rFonts w:ascii="Arial" w:hAnsi="Arial" w:cs="Arial"/>
          <w:sz w:val="22"/>
          <w:szCs w:val="22"/>
        </w:rPr>
        <w:t xml:space="preserve"> for</w:t>
      </w:r>
      <w:r w:rsidR="001750E2">
        <w:rPr>
          <w:rFonts w:ascii="Arial" w:hAnsi="Arial" w:cs="Arial"/>
          <w:sz w:val="22"/>
          <w:szCs w:val="22"/>
        </w:rPr>
        <w:t xml:space="preserve"> other</w:t>
      </w:r>
      <w:r w:rsidR="00DF1244">
        <w:rPr>
          <w:rFonts w:ascii="Arial" w:hAnsi="Arial" w:cs="Arial"/>
          <w:sz w:val="22"/>
          <w:szCs w:val="22"/>
        </w:rPr>
        <w:t xml:space="preserve"> omics data integration for a</w:t>
      </w:r>
      <w:bookmarkStart w:id="93" w:name="_GoBack"/>
      <w:bookmarkEnd w:id="93"/>
      <w:del w:id="94" w:author="Dominic LaRoche" w:date="2015-11-19T09:35:00Z">
        <w:r w:rsidR="00DF1244" w:rsidDel="00CC1717">
          <w:rPr>
            <w:rFonts w:ascii="Arial" w:hAnsi="Arial" w:cs="Arial"/>
            <w:sz w:val="22"/>
            <w:szCs w:val="22"/>
          </w:rPr>
          <w:delText>n</w:delText>
        </w:r>
      </w:del>
      <w:r w:rsidR="00DF1244">
        <w:rPr>
          <w:rFonts w:ascii="Arial" w:hAnsi="Arial" w:cs="Arial"/>
          <w:sz w:val="22"/>
          <w:szCs w:val="22"/>
        </w:rPr>
        <w:t xml:space="preserve"> variety of applications, such as disease subtype identification, signature pathway analysis</w:t>
      </w:r>
      <w:r w:rsidR="001750E2">
        <w:rPr>
          <w:rFonts w:ascii="Arial" w:hAnsi="Arial" w:cs="Arial"/>
          <w:sz w:val="22"/>
          <w:szCs w:val="22"/>
        </w:rPr>
        <w:t>,</w:t>
      </w:r>
      <w:r w:rsidR="00DF1244">
        <w:rPr>
          <w:rFonts w:ascii="Arial" w:hAnsi="Arial" w:cs="Arial"/>
          <w:sz w:val="22"/>
          <w:szCs w:val="22"/>
        </w:rPr>
        <w:t xml:space="preserve"> and prognosis and survival analysis. We will open</w:t>
      </w:r>
      <w:r w:rsidR="001750E2">
        <w:rPr>
          <w:rFonts w:ascii="Arial" w:hAnsi="Arial" w:cs="Arial"/>
          <w:sz w:val="22"/>
          <w:szCs w:val="22"/>
        </w:rPr>
        <w:t xml:space="preserve"> the</w:t>
      </w:r>
      <w:r w:rsidR="00DF1244">
        <w:rPr>
          <w:rFonts w:ascii="Arial" w:hAnsi="Arial" w:cs="Arial"/>
          <w:sz w:val="22"/>
          <w:szCs w:val="22"/>
        </w:rPr>
        <w:t xml:space="preserve"> source</w:t>
      </w:r>
      <w:r w:rsidR="001750E2">
        <w:rPr>
          <w:rFonts w:ascii="Arial" w:hAnsi="Arial" w:cs="Arial"/>
          <w:sz w:val="22"/>
          <w:szCs w:val="22"/>
        </w:rPr>
        <w:t xml:space="preserve"> codes</w:t>
      </w:r>
      <w:r w:rsidR="00DF1244">
        <w:rPr>
          <w:rFonts w:ascii="Arial" w:hAnsi="Arial" w:cs="Arial"/>
          <w:sz w:val="22"/>
          <w:szCs w:val="22"/>
        </w:rPr>
        <w:t xml:space="preserve"> of the algorithms for potential applications of this integrative approach. In term of the epistatic underpinnings of complex disease and comorbidity, the integrative analysis of functional data in ENCODE can dramatically reduce the search space and facilitate the future intervention, thus is novel as well. Finally, the systematically investigation of causal biological mechanisms for complex disease comorbidity is also </w:t>
      </w:r>
      <w:r w:rsidR="00DF1244" w:rsidRPr="00A6640C">
        <w:rPr>
          <w:rFonts w:ascii="Arial" w:hAnsi="Arial" w:cs="Arial"/>
          <w:noProof/>
          <w:sz w:val="22"/>
          <w:szCs w:val="22"/>
        </w:rPr>
        <w:t>novel</w:t>
      </w:r>
      <w:r w:rsidR="00DF1244">
        <w:rPr>
          <w:rFonts w:ascii="Arial" w:hAnsi="Arial" w:cs="Arial"/>
          <w:sz w:val="22"/>
          <w:szCs w:val="22"/>
        </w:rPr>
        <w:t xml:space="preserve"> both conceptually and technically.   </w:t>
      </w:r>
      <w:r w:rsidR="0024014C">
        <w:rPr>
          <w:rFonts w:ascii="Arial" w:hAnsi="Arial" w:cs="Arial"/>
          <w:sz w:val="22"/>
          <w:szCs w:val="22"/>
        </w:rPr>
        <w:t xml:space="preserve">   </w:t>
      </w:r>
    </w:p>
    <w:p w14:paraId="48AC80EF" w14:textId="794BFFFF" w:rsidR="00695E61" w:rsidRPr="00DF1244" w:rsidRDefault="00695E61">
      <w:pPr>
        <w:rPr>
          <w:rFonts w:ascii="Arial" w:hAnsi="Arial" w:cs="Arial"/>
          <w:sz w:val="22"/>
          <w:szCs w:val="22"/>
        </w:rPr>
      </w:pPr>
    </w:p>
    <w:sectPr w:rsidR="00695E61" w:rsidRPr="00DF1244" w:rsidSect="009D4C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Dominic LaRoche" w:date="2015-11-19T06:49:00Z" w:initials="DL">
    <w:p w14:paraId="17DA647F" w14:textId="5F882969" w:rsidR="009B2E68" w:rsidRDefault="009B2E68">
      <w:pPr>
        <w:pStyle w:val="CommentText"/>
      </w:pPr>
      <w:r>
        <w:rPr>
          <w:rStyle w:val="CommentReference"/>
        </w:rPr>
        <w:annotationRef/>
      </w:r>
      <w:r>
        <w:t>Isn’t SNP-environment interaction an alternative explanation for the low predictive power of SNPs?</w:t>
      </w:r>
      <w:r w:rsidR="002D6D62">
        <w:t xml:space="preserve">  Should you address that here?  I’m not sure…</w:t>
      </w:r>
      <w:r>
        <w:t xml:space="preserve">  </w:t>
      </w:r>
    </w:p>
  </w:comment>
  <w:comment w:id="55" w:author="Dominic LaRoche" w:date="2015-11-19T09:09:00Z" w:initials="DL">
    <w:p w14:paraId="49F78F9F" w14:textId="76FA7AD9" w:rsidR="008C64A6" w:rsidRDefault="008C64A6">
      <w:pPr>
        <w:pStyle w:val="CommentText"/>
      </w:pPr>
      <w:r>
        <w:rPr>
          <w:rStyle w:val="CommentReference"/>
        </w:rPr>
        <w:annotationRef/>
      </w:r>
      <w:r>
        <w:t>?? Everybody deals with missing stuff but some of the ways they do are pretty terrible (like ignoring that it exists).</w:t>
      </w:r>
    </w:p>
  </w:comment>
  <w:comment w:id="87" w:author="Dominic LaRoche" w:date="2015-11-19T09:27:00Z" w:initials="DL">
    <w:p w14:paraId="3186485E" w14:textId="2F3D4B68" w:rsidR="007618C4" w:rsidRDefault="007618C4">
      <w:pPr>
        <w:pStyle w:val="CommentText"/>
      </w:pPr>
      <w:r>
        <w:rPr>
          <w:rStyle w:val="CommentReference"/>
        </w:rPr>
        <w:annotationRef/>
      </w:r>
      <w:r>
        <w:t>Not sure what you mean here?  How is this different from the previous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DA647F" w15:done="0"/>
  <w15:commentEx w15:paraId="49F78F9F" w15:done="0"/>
  <w15:commentEx w15:paraId="318648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Q1tTS3NLEwNLEwMbBQ0lEKTi0uzszPAykwqgUA/QSYrSwAAAA="/>
  </w:docVars>
  <w:rsids>
    <w:rsidRoot w:val="00591182"/>
    <w:rsid w:val="000A008F"/>
    <w:rsid w:val="00117F34"/>
    <w:rsid w:val="001750E2"/>
    <w:rsid w:val="001B7BD4"/>
    <w:rsid w:val="001C31A6"/>
    <w:rsid w:val="001E31E9"/>
    <w:rsid w:val="00217CB7"/>
    <w:rsid w:val="00236033"/>
    <w:rsid w:val="0024014C"/>
    <w:rsid w:val="002861AE"/>
    <w:rsid w:val="00292081"/>
    <w:rsid w:val="002A559C"/>
    <w:rsid w:val="002B69BB"/>
    <w:rsid w:val="002D6D62"/>
    <w:rsid w:val="00346180"/>
    <w:rsid w:val="00351DC7"/>
    <w:rsid w:val="003A0BF2"/>
    <w:rsid w:val="00441524"/>
    <w:rsid w:val="00491FDE"/>
    <w:rsid w:val="004C083B"/>
    <w:rsid w:val="00586E18"/>
    <w:rsid w:val="00591182"/>
    <w:rsid w:val="005D468B"/>
    <w:rsid w:val="005F717F"/>
    <w:rsid w:val="00601262"/>
    <w:rsid w:val="00606315"/>
    <w:rsid w:val="0069243F"/>
    <w:rsid w:val="00695E61"/>
    <w:rsid w:val="006B69E4"/>
    <w:rsid w:val="00740374"/>
    <w:rsid w:val="007618C4"/>
    <w:rsid w:val="007675B3"/>
    <w:rsid w:val="007813FF"/>
    <w:rsid w:val="007E3431"/>
    <w:rsid w:val="008038B4"/>
    <w:rsid w:val="00836E9F"/>
    <w:rsid w:val="008C64A6"/>
    <w:rsid w:val="00904D55"/>
    <w:rsid w:val="009705DD"/>
    <w:rsid w:val="009B2E68"/>
    <w:rsid w:val="009D4C6D"/>
    <w:rsid w:val="00A32332"/>
    <w:rsid w:val="00A36F7B"/>
    <w:rsid w:val="00A64F8E"/>
    <w:rsid w:val="00A6640C"/>
    <w:rsid w:val="00A73F73"/>
    <w:rsid w:val="00A9744E"/>
    <w:rsid w:val="00B22BBF"/>
    <w:rsid w:val="00B33F37"/>
    <w:rsid w:val="00B342A0"/>
    <w:rsid w:val="00B71A22"/>
    <w:rsid w:val="00BB2E8E"/>
    <w:rsid w:val="00CC1717"/>
    <w:rsid w:val="00D55A74"/>
    <w:rsid w:val="00DA3DC7"/>
    <w:rsid w:val="00DC45C0"/>
    <w:rsid w:val="00DF1244"/>
    <w:rsid w:val="00E2365C"/>
    <w:rsid w:val="00E632CC"/>
    <w:rsid w:val="00F56BF6"/>
    <w:rsid w:val="00F6041B"/>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B8D86"/>
  <w15:docId w15:val="{AAE50136-E189-42AD-9B07-B62C8401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B2E68"/>
    <w:rPr>
      <w:sz w:val="16"/>
      <w:szCs w:val="16"/>
    </w:rPr>
  </w:style>
  <w:style w:type="paragraph" w:styleId="CommentText">
    <w:name w:val="annotation text"/>
    <w:basedOn w:val="Normal"/>
    <w:link w:val="CommentTextChar"/>
    <w:uiPriority w:val="99"/>
    <w:semiHidden/>
    <w:unhideWhenUsed/>
    <w:rsid w:val="009B2E68"/>
    <w:rPr>
      <w:sz w:val="20"/>
      <w:szCs w:val="20"/>
    </w:rPr>
  </w:style>
  <w:style w:type="character" w:customStyle="1" w:styleId="CommentTextChar">
    <w:name w:val="Comment Text Char"/>
    <w:basedOn w:val="DefaultParagraphFont"/>
    <w:link w:val="CommentText"/>
    <w:uiPriority w:val="99"/>
    <w:semiHidden/>
    <w:rsid w:val="009B2E68"/>
    <w:rPr>
      <w:sz w:val="20"/>
      <w:szCs w:val="20"/>
    </w:rPr>
  </w:style>
  <w:style w:type="paragraph" w:styleId="CommentSubject">
    <w:name w:val="annotation subject"/>
    <w:basedOn w:val="CommentText"/>
    <w:next w:val="CommentText"/>
    <w:link w:val="CommentSubjectChar"/>
    <w:uiPriority w:val="99"/>
    <w:semiHidden/>
    <w:unhideWhenUsed/>
    <w:rsid w:val="009B2E68"/>
    <w:rPr>
      <w:b/>
      <w:bCs/>
    </w:rPr>
  </w:style>
  <w:style w:type="character" w:customStyle="1" w:styleId="CommentSubjectChar">
    <w:name w:val="Comment Subject Char"/>
    <w:basedOn w:val="CommentTextChar"/>
    <w:link w:val="CommentSubject"/>
    <w:uiPriority w:val="99"/>
    <w:semiHidden/>
    <w:rsid w:val="009B2E68"/>
    <w:rPr>
      <w:b/>
      <w:bCs/>
      <w:sz w:val="20"/>
      <w:szCs w:val="20"/>
    </w:rPr>
  </w:style>
  <w:style w:type="paragraph" w:styleId="BalloonText">
    <w:name w:val="Balloon Text"/>
    <w:basedOn w:val="Normal"/>
    <w:link w:val="BalloonTextChar"/>
    <w:uiPriority w:val="99"/>
    <w:semiHidden/>
    <w:unhideWhenUsed/>
    <w:rsid w:val="009B2E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E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25A0B-277D-45C4-86C2-B4A5FC8A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UofA</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Haiquan Li</dc:creator>
  <cp:keywords/>
  <dc:description/>
  <cp:lastModifiedBy>Dominic LaRoche</cp:lastModifiedBy>
  <cp:revision>8</cp:revision>
  <dcterms:created xsi:type="dcterms:W3CDTF">2015-11-19T13:44:00Z</dcterms:created>
  <dcterms:modified xsi:type="dcterms:W3CDTF">2015-11-19T16:35:00Z</dcterms:modified>
</cp:coreProperties>
</file>