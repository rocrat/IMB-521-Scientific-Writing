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61116" w14:textId="77777777" w:rsidR="00384182" w:rsidRDefault="00384182" w:rsidP="00384182">
      <w:pPr>
        <w:rPr>
          <w:rFonts w:ascii="Arial" w:hAnsi="Arial"/>
          <w:b/>
          <w:sz w:val="22"/>
          <w:szCs w:val="22"/>
        </w:rPr>
      </w:pPr>
      <w:r w:rsidRPr="005A2240">
        <w:rPr>
          <w:rFonts w:ascii="Arial" w:hAnsi="Arial"/>
          <w:b/>
          <w:sz w:val="22"/>
          <w:szCs w:val="22"/>
        </w:rPr>
        <w:t>Specific Aims</w:t>
      </w:r>
    </w:p>
    <w:p w14:paraId="711FA567" w14:textId="6AA3A402" w:rsidR="00706796" w:rsidRPr="006E7C3D" w:rsidRDefault="00384182" w:rsidP="006E7C3D">
      <w:pPr>
        <w:ind w:firstLine="450"/>
        <w:rPr>
          <w:rFonts w:ascii="Arial" w:hAnsi="Arial"/>
          <w:sz w:val="22"/>
          <w:szCs w:val="22"/>
          <w:lang w:val="en" w:eastAsia="zh-CN"/>
        </w:rPr>
      </w:pPr>
      <w:commentRangeStart w:id="0"/>
      <w:r>
        <w:rPr>
          <w:rFonts w:ascii="Arial" w:hAnsi="Arial"/>
          <w:sz w:val="22"/>
          <w:szCs w:val="22"/>
        </w:rPr>
        <w:t xml:space="preserve">Population heterogeneity </w:t>
      </w:r>
      <w:r>
        <w:rPr>
          <w:rFonts w:ascii="Arial" w:hAnsi="Arial" w:hint="eastAsia"/>
          <w:sz w:val="22"/>
          <w:szCs w:val="22"/>
          <w:lang w:eastAsia="zh-CN"/>
        </w:rPr>
        <w:t xml:space="preserve">raises a big </w:t>
      </w:r>
      <w:r>
        <w:rPr>
          <w:rFonts w:ascii="Arial" w:hAnsi="Arial"/>
          <w:sz w:val="22"/>
          <w:szCs w:val="22"/>
          <w:lang w:eastAsia="zh-CN"/>
        </w:rPr>
        <w:t>challenge</w:t>
      </w:r>
      <w:r>
        <w:rPr>
          <w:rFonts w:ascii="Arial" w:hAnsi="Arial" w:hint="eastAsia"/>
          <w:sz w:val="22"/>
          <w:szCs w:val="22"/>
          <w:lang w:eastAsia="zh-CN"/>
        </w:rPr>
        <w:t xml:space="preserve"> to the </w:t>
      </w:r>
      <w:del w:id="1" w:author="Dominic LaRoche" w:date="2015-12-02T19:20:00Z">
        <w:r w:rsidDel="00A4668F">
          <w:rPr>
            <w:rFonts w:ascii="Arial" w:hAnsi="Arial" w:hint="eastAsia"/>
            <w:sz w:val="22"/>
            <w:szCs w:val="22"/>
            <w:lang w:eastAsia="zh-CN"/>
          </w:rPr>
          <w:delText xml:space="preserve">realization of </w:delText>
        </w:r>
        <w:r w:rsidDel="00A4668F">
          <w:rPr>
            <w:rFonts w:ascii="Arial" w:hAnsi="Arial"/>
            <w:sz w:val="22"/>
            <w:szCs w:val="22"/>
            <w:lang w:eastAsia="zh-CN"/>
          </w:rPr>
          <w:delText>precision</w:delText>
        </w:r>
        <w:r w:rsidDel="00A4668F">
          <w:rPr>
            <w:rFonts w:ascii="Arial" w:hAnsi="Arial" w:hint="eastAsia"/>
            <w:sz w:val="22"/>
            <w:szCs w:val="22"/>
            <w:lang w:eastAsia="zh-CN"/>
          </w:rPr>
          <w:delText xml:space="preserve"> medicine</w:delText>
        </w:r>
      </w:del>
      <w:ins w:id="2" w:author="Dominic LaRoche" w:date="2015-12-02T19:20:00Z">
        <w:r w:rsidR="00A4668F">
          <w:rPr>
            <w:rFonts w:ascii="Arial" w:hAnsi="Arial"/>
            <w:sz w:val="22"/>
            <w:szCs w:val="22"/>
            <w:lang w:eastAsia="zh-CN"/>
          </w:rPr>
          <w:t>practice of medicine</w:t>
        </w:r>
      </w:ins>
      <w:r>
        <w:rPr>
          <w:rFonts w:ascii="Arial" w:hAnsi="Arial" w:hint="eastAsia"/>
          <w:sz w:val="22"/>
          <w:szCs w:val="22"/>
          <w:lang w:eastAsia="zh-CN"/>
        </w:rPr>
        <w:t>.</w:t>
      </w:r>
      <w:commentRangeEnd w:id="0"/>
      <w:r w:rsidR="00A4668F">
        <w:rPr>
          <w:rStyle w:val="CommentReference"/>
        </w:rPr>
        <w:commentReference w:id="0"/>
      </w:r>
      <w:r>
        <w:rPr>
          <w:rFonts w:ascii="Arial" w:hAnsi="Arial" w:hint="eastAsia"/>
          <w:sz w:val="22"/>
          <w:szCs w:val="22"/>
          <w:lang w:eastAsia="zh-CN"/>
        </w:rPr>
        <w:t xml:space="preserve"> </w:t>
      </w:r>
      <w:r>
        <w:rPr>
          <w:rFonts w:ascii="Arial" w:hAnsi="Arial"/>
          <w:sz w:val="22"/>
          <w:szCs w:val="22"/>
          <w:lang w:eastAsia="zh-CN"/>
        </w:rPr>
        <w:t xml:space="preserve">Understanding the heterogeneity of </w:t>
      </w:r>
      <w:ins w:id="3" w:author="Dominic LaRoche" w:date="2015-12-02T19:21:00Z">
        <w:r w:rsidR="00A4668F">
          <w:rPr>
            <w:rFonts w:ascii="Arial" w:hAnsi="Arial"/>
            <w:sz w:val="22"/>
            <w:szCs w:val="22"/>
            <w:lang w:eastAsia="zh-CN"/>
          </w:rPr>
          <w:t>a</w:t>
        </w:r>
      </w:ins>
      <w:del w:id="4" w:author="Dominic LaRoche" w:date="2015-12-02T19:21:00Z">
        <w:r w:rsidDel="00A4668F">
          <w:rPr>
            <w:rFonts w:ascii="Arial" w:hAnsi="Arial"/>
            <w:sz w:val="22"/>
            <w:szCs w:val="22"/>
            <w:lang w:eastAsia="zh-CN"/>
          </w:rPr>
          <w:delText>the</w:delText>
        </w:r>
      </w:del>
      <w:r>
        <w:rPr>
          <w:rFonts w:ascii="Arial" w:hAnsi="Arial"/>
          <w:sz w:val="22"/>
          <w:szCs w:val="22"/>
          <w:lang w:eastAsia="zh-CN"/>
        </w:rPr>
        <w:t xml:space="preserve"> disease is essential </w:t>
      </w:r>
      <w:del w:id="5" w:author="Dominic LaRoche" w:date="2015-12-02T19:21:00Z">
        <w:r w:rsidDel="00A4668F">
          <w:rPr>
            <w:rFonts w:ascii="Arial" w:hAnsi="Arial"/>
            <w:sz w:val="22"/>
            <w:szCs w:val="22"/>
            <w:lang w:eastAsia="zh-CN"/>
          </w:rPr>
          <w:delText xml:space="preserve">in </w:delText>
        </w:r>
      </w:del>
      <w:del w:id="6" w:author="Dominic LaRoche" w:date="2015-12-02T19:19:00Z">
        <w:r w:rsidDel="00A4668F">
          <w:rPr>
            <w:rFonts w:ascii="Arial" w:hAnsi="Arial"/>
            <w:sz w:val="22"/>
            <w:szCs w:val="22"/>
            <w:lang w:eastAsia="zh-CN"/>
          </w:rPr>
          <w:delText>overcoming</w:delText>
        </w:r>
        <w:r w:rsidDel="00A4668F">
          <w:rPr>
            <w:rFonts w:ascii="Arial" w:hAnsi="Arial" w:hint="eastAsia"/>
            <w:sz w:val="22"/>
            <w:szCs w:val="22"/>
            <w:lang w:eastAsia="zh-CN"/>
          </w:rPr>
          <w:delText xml:space="preserve"> this challenge</w:delText>
        </w:r>
      </w:del>
      <w:ins w:id="7" w:author="Dominic LaRoche" w:date="2015-12-02T19:19:00Z">
        <w:r w:rsidR="00A4668F">
          <w:rPr>
            <w:rFonts w:ascii="Arial" w:hAnsi="Arial"/>
            <w:sz w:val="22"/>
            <w:szCs w:val="22"/>
            <w:lang w:eastAsia="zh-CN"/>
          </w:rPr>
          <w:t>for precision medicine to become a reality</w:t>
        </w:r>
      </w:ins>
      <w:r>
        <w:rPr>
          <w:rFonts w:ascii="Arial" w:hAnsi="Arial" w:hint="eastAsia"/>
          <w:sz w:val="22"/>
          <w:szCs w:val="22"/>
          <w:lang w:eastAsia="zh-CN"/>
        </w:rPr>
        <w:t xml:space="preserve">. </w:t>
      </w:r>
      <w:r w:rsidR="00DE7CDF">
        <w:rPr>
          <w:rFonts w:ascii="Arial" w:hAnsi="Arial"/>
          <w:sz w:val="22"/>
          <w:szCs w:val="22"/>
          <w:lang w:eastAsia="zh-CN"/>
        </w:rPr>
        <w:t xml:space="preserve">Classifying cancer subtypes using high-throughput data made a major contribution to our understanding of </w:t>
      </w:r>
      <w:del w:id="8" w:author="Dominic LaRoche" w:date="2015-12-02T19:22:00Z">
        <w:r w:rsidR="00DE7CDF" w:rsidDel="00A4668F">
          <w:rPr>
            <w:rFonts w:ascii="Arial" w:hAnsi="Arial"/>
            <w:sz w:val="22"/>
            <w:szCs w:val="22"/>
            <w:lang w:eastAsia="zh-CN"/>
          </w:rPr>
          <w:delText xml:space="preserve">the </w:delText>
        </w:r>
      </w:del>
      <w:r w:rsidR="00DE7CDF">
        <w:rPr>
          <w:rFonts w:ascii="Arial" w:hAnsi="Arial"/>
          <w:sz w:val="22"/>
          <w:szCs w:val="22"/>
          <w:lang w:eastAsia="zh-CN"/>
        </w:rPr>
        <w:t>disease heterogeneity</w:t>
      </w:r>
      <w:r w:rsidR="0022779B">
        <w:rPr>
          <w:rFonts w:ascii="Arial" w:hAnsi="Arial"/>
          <w:sz w:val="22"/>
          <w:szCs w:val="22"/>
          <w:lang w:eastAsia="zh-CN"/>
        </w:rPr>
        <w:fldChar w:fldCharType="begin">
          <w:fldData xml:space="preserve">PEVuZE5vdGU+PENpdGU+PEF1dGhvcj5FbGxpczwvQXV0aG9yPjxZZWFyPjIwMTI8L1llYXI+PFJl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</w:fldData>
        </w:fldChar>
      </w:r>
      <w:r w:rsidR="00AF50D9">
        <w:rPr>
          <w:rFonts w:ascii="Arial" w:hAnsi="Arial"/>
          <w:sz w:val="22"/>
          <w:szCs w:val="22"/>
          <w:lang w:eastAsia="zh-CN"/>
        </w:rPr>
        <w:instrText xml:space="preserve"> ADDIN EN.CITE </w:instrText>
      </w:r>
      <w:r w:rsidR="00AF50D9">
        <w:rPr>
          <w:rFonts w:ascii="Arial" w:hAnsi="Arial"/>
          <w:sz w:val="22"/>
          <w:szCs w:val="22"/>
          <w:lang w:eastAsia="zh-CN"/>
        </w:rPr>
        <w:fldChar w:fldCharType="begin">
          <w:fldData xml:space="preserve">PEVuZE5vdGU+PENpdGU+PEF1dGhvcj5FbGxpczwvQXV0aG9yPjxZZWFyPjIwMTI8L1llYXI+PFJl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</w:fldData>
        </w:fldChar>
      </w:r>
      <w:r w:rsidR="00AF50D9">
        <w:rPr>
          <w:rFonts w:ascii="Arial" w:hAnsi="Arial"/>
          <w:sz w:val="22"/>
          <w:szCs w:val="22"/>
          <w:lang w:eastAsia="zh-CN"/>
        </w:rPr>
        <w:instrText xml:space="preserve"> ADDIN EN.CITE.DATA </w:instrText>
      </w:r>
      <w:r w:rsidR="00AF50D9">
        <w:rPr>
          <w:rFonts w:ascii="Arial" w:hAnsi="Arial"/>
          <w:sz w:val="22"/>
          <w:szCs w:val="22"/>
          <w:lang w:eastAsia="zh-CN"/>
        </w:rPr>
      </w:r>
      <w:r w:rsidR="00AF50D9">
        <w:rPr>
          <w:rFonts w:ascii="Arial" w:hAnsi="Arial"/>
          <w:sz w:val="22"/>
          <w:szCs w:val="22"/>
          <w:lang w:eastAsia="zh-CN"/>
        </w:rPr>
        <w:fldChar w:fldCharType="end"/>
      </w:r>
      <w:r w:rsidR="0022779B">
        <w:rPr>
          <w:rFonts w:ascii="Arial" w:hAnsi="Arial"/>
          <w:sz w:val="22"/>
          <w:szCs w:val="22"/>
          <w:lang w:eastAsia="zh-CN"/>
        </w:rPr>
      </w:r>
      <w:r w:rsidR="0022779B">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1-4</w:t>
      </w:r>
      <w:r w:rsidR="0022779B">
        <w:rPr>
          <w:rFonts w:ascii="Arial" w:hAnsi="Arial"/>
          <w:sz w:val="22"/>
          <w:szCs w:val="22"/>
          <w:lang w:eastAsia="zh-CN"/>
        </w:rPr>
        <w:fldChar w:fldCharType="end"/>
      </w:r>
      <w:r w:rsidR="008158D0">
        <w:rPr>
          <w:rFonts w:ascii="Arial" w:hAnsi="Arial" w:hint="eastAsia"/>
          <w:sz w:val="22"/>
          <w:szCs w:val="22"/>
          <w:lang w:eastAsia="zh-CN"/>
        </w:rPr>
        <w:t>.</w:t>
      </w:r>
      <w:r w:rsidR="008158D0">
        <w:rPr>
          <w:rFonts w:ascii="Arial" w:hAnsi="Arial"/>
          <w:sz w:val="22"/>
          <w:szCs w:val="22"/>
          <w:lang w:eastAsia="zh-CN"/>
        </w:rPr>
        <w:t xml:space="preserve"> H</w:t>
      </w:r>
      <w:r w:rsidR="00DE7CDF">
        <w:rPr>
          <w:rFonts w:ascii="Arial" w:hAnsi="Arial"/>
          <w:sz w:val="22"/>
          <w:szCs w:val="22"/>
          <w:lang w:eastAsia="zh-CN"/>
        </w:rPr>
        <w:t>owever</w:t>
      </w:r>
      <w:r w:rsidR="002C5836">
        <w:rPr>
          <w:rFonts w:ascii="Arial" w:hAnsi="Arial"/>
          <w:sz w:val="22"/>
          <w:szCs w:val="22"/>
          <w:lang w:eastAsia="zh-CN"/>
        </w:rPr>
        <w:t xml:space="preserve"> analyzing disease heterogeneity with a single type of high-throughput (‘omics’) data yields high false positive rate</w:t>
      </w:r>
      <w:r w:rsidR="006E7C3D">
        <w:rPr>
          <w:rFonts w:ascii="Arial" w:hAnsi="Arial"/>
          <w:sz w:val="22"/>
          <w:szCs w:val="22"/>
          <w:lang w:eastAsia="zh-CN"/>
        </w:rPr>
        <w:t xml:space="preserve"> </w:t>
      </w:r>
      <w:r w:rsidR="006E7C3D">
        <w:rPr>
          <w:rFonts w:ascii="Arial" w:hAnsi="Arial" w:hint="eastAsia"/>
          <w:sz w:val="22"/>
          <w:szCs w:val="22"/>
          <w:lang w:eastAsia="zh-CN"/>
        </w:rPr>
        <w:t>[ref]</w:t>
      </w:r>
      <w:r w:rsidR="002C5836">
        <w:rPr>
          <w:rFonts w:ascii="Arial" w:hAnsi="Arial"/>
          <w:sz w:val="22"/>
          <w:szCs w:val="22"/>
          <w:lang w:eastAsia="zh-CN"/>
        </w:rPr>
        <w:t xml:space="preserve"> and overlooks the </w:t>
      </w:r>
      <w:proofErr w:type="spellStart"/>
      <w:r w:rsidR="006E7C3D">
        <w:rPr>
          <w:rFonts w:ascii="Arial" w:hAnsi="Arial"/>
          <w:sz w:val="22"/>
          <w:szCs w:val="22"/>
          <w:lang w:val="en" w:eastAsia="zh-CN"/>
        </w:rPr>
        <w:t>i</w:t>
      </w:r>
      <w:r w:rsidR="006E7C3D" w:rsidRPr="006E7C3D">
        <w:rPr>
          <w:rFonts w:ascii="Arial" w:hAnsi="Arial"/>
          <w:sz w:val="22"/>
          <w:szCs w:val="22"/>
          <w:lang w:val="en" w:eastAsia="zh-CN"/>
        </w:rPr>
        <w:t>nteractome</w:t>
      </w:r>
      <w:proofErr w:type="spellEnd"/>
      <w:r w:rsidR="006E7C3D">
        <w:rPr>
          <w:rFonts w:ascii="Arial" w:hAnsi="Arial"/>
          <w:sz w:val="22"/>
          <w:szCs w:val="22"/>
          <w:lang w:val="en" w:eastAsia="zh-CN"/>
        </w:rPr>
        <w:t xml:space="preserve"> -- </w:t>
      </w:r>
      <w:r w:rsidR="002C5836">
        <w:rPr>
          <w:rFonts w:ascii="Arial" w:hAnsi="Arial"/>
          <w:sz w:val="22"/>
          <w:szCs w:val="22"/>
          <w:lang w:eastAsia="zh-CN"/>
        </w:rPr>
        <w:t xml:space="preserve">interaction </w:t>
      </w:r>
      <w:r w:rsidR="00E0151F">
        <w:rPr>
          <w:rFonts w:ascii="Arial" w:hAnsi="Arial"/>
          <w:sz w:val="22"/>
          <w:szCs w:val="22"/>
          <w:lang w:eastAsia="zh-CN"/>
        </w:rPr>
        <w:t xml:space="preserve">within and </w:t>
      </w:r>
      <w:r w:rsidR="002C5836">
        <w:rPr>
          <w:rFonts w:ascii="Arial" w:hAnsi="Arial"/>
          <w:sz w:val="22"/>
          <w:szCs w:val="22"/>
          <w:lang w:eastAsia="zh-CN"/>
        </w:rPr>
        <w:t xml:space="preserve">between </w:t>
      </w:r>
      <w:r w:rsidR="006E7C3D">
        <w:rPr>
          <w:rFonts w:ascii="Arial" w:hAnsi="Arial"/>
          <w:sz w:val="22"/>
          <w:szCs w:val="22"/>
          <w:lang w:eastAsia="zh-CN"/>
        </w:rPr>
        <w:t>all</w:t>
      </w:r>
      <w:r w:rsidR="002C5836">
        <w:rPr>
          <w:rFonts w:ascii="Arial" w:hAnsi="Arial"/>
          <w:sz w:val="22"/>
          <w:szCs w:val="22"/>
          <w:lang w:eastAsia="zh-CN"/>
        </w:rPr>
        <w:t xml:space="preserve"> </w:t>
      </w:r>
      <w:r w:rsidR="002C5836">
        <w:rPr>
          <w:rFonts w:ascii="Arial" w:hAnsi="Arial" w:hint="eastAsia"/>
          <w:sz w:val="22"/>
          <w:szCs w:val="22"/>
          <w:lang w:eastAsia="zh-CN"/>
        </w:rPr>
        <w:t xml:space="preserve">types of </w:t>
      </w:r>
      <w:r w:rsidR="00340FFE" w:rsidRPr="00340FFE">
        <w:rPr>
          <w:rFonts w:ascii="Arial" w:hAnsi="Arial"/>
          <w:sz w:val="22"/>
          <w:szCs w:val="22"/>
          <w:lang w:eastAsia="zh-CN"/>
        </w:rPr>
        <w:t>molecules</w:t>
      </w:r>
      <w:r w:rsidR="002C5836">
        <w:rPr>
          <w:rFonts w:ascii="Arial" w:hAnsi="Arial"/>
          <w:sz w:val="22"/>
          <w:szCs w:val="22"/>
          <w:lang w:eastAsia="zh-CN"/>
        </w:rPr>
        <w:t xml:space="preserve">. </w:t>
      </w:r>
      <w:r w:rsidRPr="005A2240">
        <w:rPr>
          <w:rFonts w:ascii="Arial" w:hAnsi="Arial"/>
          <w:sz w:val="22"/>
          <w:szCs w:val="22"/>
        </w:rPr>
        <w:t>With the advance of high-throughput technologies, a broad range of ‘omics’ data became available, from whole genome sequencing data to transcriptomic, proteomic and</w:t>
      </w:r>
      <w:r>
        <w:rPr>
          <w:rFonts w:ascii="Arial" w:hAnsi="Arial"/>
          <w:sz w:val="22"/>
          <w:szCs w:val="22"/>
        </w:rPr>
        <w:t xml:space="preserve"> </w:t>
      </w:r>
      <w:proofErr w:type="spellStart"/>
      <w:r>
        <w:rPr>
          <w:rFonts w:ascii="Arial" w:hAnsi="Arial"/>
          <w:sz w:val="22"/>
          <w:szCs w:val="22"/>
        </w:rPr>
        <w:t>methylomic</w:t>
      </w:r>
      <w:proofErr w:type="spellEnd"/>
      <w:r>
        <w:rPr>
          <w:rFonts w:ascii="Arial" w:hAnsi="Arial"/>
          <w:sz w:val="22"/>
          <w:szCs w:val="22"/>
        </w:rPr>
        <w:t xml:space="preserve"> data. This provides </w:t>
      </w:r>
      <w:r w:rsidRPr="005A2240">
        <w:rPr>
          <w:rFonts w:ascii="Arial" w:hAnsi="Arial"/>
          <w:sz w:val="22"/>
          <w:szCs w:val="22"/>
        </w:rPr>
        <w:t>unprecedented opportunity to systematically profile</w:t>
      </w:r>
      <w:r>
        <w:rPr>
          <w:rFonts w:ascii="Arial" w:hAnsi="Arial"/>
          <w:sz w:val="22"/>
          <w:szCs w:val="22"/>
        </w:rPr>
        <w:t xml:space="preserve"> a patient from nearly every molecular aspect</w:t>
      </w:r>
      <w:r w:rsidR="009F7493">
        <w:rPr>
          <w:rFonts w:ascii="Arial" w:hAnsi="Arial"/>
          <w:sz w:val="22"/>
          <w:szCs w:val="22"/>
        </w:rPr>
        <w:t xml:space="preserve"> and the </w:t>
      </w:r>
      <w:r w:rsidR="009F7493">
        <w:rPr>
          <w:rFonts w:ascii="Arial" w:hAnsi="Arial"/>
          <w:sz w:val="22"/>
          <w:szCs w:val="22"/>
          <w:lang w:val="en" w:eastAsia="zh-CN"/>
        </w:rPr>
        <w:t>interaction</w:t>
      </w:r>
      <w:ins w:id="9" w:author="Dominic LaRoche" w:date="2015-12-02T20:03:00Z">
        <w:r w:rsidR="003B0D4A">
          <w:rPr>
            <w:rFonts w:ascii="Arial" w:hAnsi="Arial"/>
            <w:sz w:val="22"/>
            <w:szCs w:val="22"/>
            <w:lang w:val="en" w:eastAsia="zh-CN"/>
          </w:rPr>
          <w:t>s</w:t>
        </w:r>
      </w:ins>
      <w:r w:rsidR="009F7493">
        <w:rPr>
          <w:rFonts w:ascii="Arial" w:hAnsi="Arial"/>
          <w:sz w:val="22"/>
          <w:szCs w:val="22"/>
          <w:lang w:val="en" w:eastAsia="zh-CN"/>
        </w:rPr>
        <w:t xml:space="preserve"> among them</w:t>
      </w:r>
      <w:r w:rsidRPr="005A2240">
        <w:rPr>
          <w:rFonts w:ascii="Arial" w:hAnsi="Arial"/>
          <w:sz w:val="22"/>
          <w:szCs w:val="22"/>
        </w:rPr>
        <w:t>.</w:t>
      </w:r>
      <w:r>
        <w:rPr>
          <w:rFonts w:ascii="Arial" w:hAnsi="Arial" w:hint="eastAsia"/>
          <w:sz w:val="22"/>
          <w:szCs w:val="22"/>
          <w:lang w:eastAsia="zh-CN"/>
        </w:rPr>
        <w:t xml:space="preserve"> </w:t>
      </w:r>
      <w:r w:rsidR="00AF50D9">
        <w:rPr>
          <w:rFonts w:ascii="Arial" w:hAnsi="Arial" w:hint="eastAsia"/>
          <w:sz w:val="22"/>
          <w:szCs w:val="22"/>
          <w:lang w:eastAsia="zh-CN"/>
        </w:rPr>
        <w:t xml:space="preserve">A challenge faced by scientists lies in </w:t>
      </w:r>
      <w:r w:rsidR="00AF50D9">
        <w:rPr>
          <w:rFonts w:ascii="Arial" w:hAnsi="Arial"/>
          <w:sz w:val="22"/>
          <w:szCs w:val="22"/>
          <w:lang w:eastAsia="zh-CN"/>
        </w:rPr>
        <w:t>interpreting</w:t>
      </w:r>
      <w:r w:rsidR="00AF50D9">
        <w:rPr>
          <w:rFonts w:ascii="Arial" w:hAnsi="Arial" w:hint="eastAsia"/>
          <w:sz w:val="22"/>
          <w:szCs w:val="22"/>
          <w:lang w:eastAsia="zh-CN"/>
        </w:rPr>
        <w:t xml:space="preserve"> and understanding such large amount of</w:t>
      </w:r>
      <w:r w:rsidR="00AF50D9">
        <w:rPr>
          <w:rFonts w:ascii="Arial" w:hAnsi="Arial"/>
          <w:sz w:val="22"/>
          <w:szCs w:val="22"/>
          <w:lang w:eastAsia="zh-CN"/>
        </w:rPr>
        <w:t xml:space="preserve"> mixed </w:t>
      </w:r>
      <w:r w:rsidR="00AF50D9">
        <w:rPr>
          <w:rFonts w:ascii="Arial" w:hAnsi="Arial" w:hint="eastAsia"/>
          <w:sz w:val="22"/>
          <w:szCs w:val="22"/>
          <w:lang w:eastAsia="zh-CN"/>
        </w:rPr>
        <w:t>omics data.</w:t>
      </w:r>
      <w:r w:rsidR="00AF50D9">
        <w:rPr>
          <w:rFonts w:ascii="Arial" w:hAnsi="Arial"/>
          <w:sz w:val="22"/>
          <w:szCs w:val="22"/>
          <w:lang w:eastAsia="zh-CN"/>
        </w:rPr>
        <w:t xml:space="preserve"> </w:t>
      </w:r>
      <w:r w:rsidR="008158D0">
        <w:rPr>
          <w:rFonts w:ascii="Arial" w:hAnsi="Arial"/>
          <w:sz w:val="22"/>
          <w:szCs w:val="22"/>
          <w:lang w:eastAsia="zh-CN"/>
        </w:rPr>
        <w:t>Yang et al.</w:t>
      </w:r>
      <w:r w:rsidR="00AF50D9">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&lt;EndNote&gt;&lt;Cite&gt;&lt;Author&gt;Yang&lt;/Author&gt;&lt;Year&gt;2014&lt;/Year&gt;&lt;RecNum&gt;1&lt;/RecNum&gt;&lt;DisplayText&gt;&lt;style face="superscript"&gt;5&lt;/style&gt;&lt;/DisplayText&gt;&lt;record&gt;&lt;rec-number&gt;1&lt;/rec-number&gt;&lt;foreign-keys&gt;&lt;key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sidR="00AF50D9">
        <w:rPr>
          <w:rFonts w:ascii="Arial" w:hAnsi="Arial"/>
          <w:sz w:val="22"/>
          <w:szCs w:val="22"/>
          <w:lang w:eastAsia="zh-CN"/>
        </w:rPr>
        <w:fldChar w:fldCharType="separate"/>
      </w:r>
      <w:r w:rsidR="00AF50D9" w:rsidRPr="00AF50D9">
        <w:rPr>
          <w:rFonts w:ascii="Arial" w:hAnsi="Arial"/>
          <w:noProof/>
          <w:sz w:val="22"/>
          <w:szCs w:val="22"/>
          <w:vertAlign w:val="superscript"/>
          <w:lang w:eastAsia="zh-CN"/>
        </w:rPr>
        <w:t>5</w:t>
      </w:r>
      <w:r w:rsidR="00AF50D9">
        <w:rPr>
          <w:rFonts w:ascii="Arial" w:hAnsi="Arial"/>
          <w:sz w:val="22"/>
          <w:szCs w:val="22"/>
          <w:lang w:eastAsia="zh-CN"/>
        </w:rPr>
        <w:fldChar w:fldCharType="end"/>
      </w:r>
      <w:r w:rsidR="008158D0">
        <w:rPr>
          <w:rFonts w:ascii="Arial" w:hAnsi="Arial"/>
          <w:sz w:val="22"/>
          <w:szCs w:val="22"/>
          <w:lang w:eastAsia="zh-CN"/>
        </w:rPr>
        <w:t xml:space="preserve"> developed </w:t>
      </w:r>
      <w:r>
        <w:rPr>
          <w:rFonts w:ascii="Arial" w:hAnsi="Arial" w:hint="eastAsia"/>
          <w:sz w:val="22"/>
          <w:szCs w:val="22"/>
          <w:lang w:eastAsia="zh-CN"/>
        </w:rPr>
        <w:t>Mixed Graphical</w:t>
      </w:r>
      <w:r>
        <w:rPr>
          <w:rFonts w:ascii="Arial" w:hAnsi="Arial"/>
          <w:sz w:val="22"/>
          <w:szCs w:val="22"/>
          <w:lang w:eastAsia="zh-CN"/>
        </w:rPr>
        <w:t xml:space="preserve"> </w:t>
      </w:r>
      <w:r>
        <w:rPr>
          <w:rFonts w:ascii="Arial" w:hAnsi="Arial" w:hint="eastAsia"/>
          <w:sz w:val="22"/>
          <w:szCs w:val="22"/>
          <w:lang w:eastAsia="zh-CN"/>
        </w:rPr>
        <w:t>Models</w:t>
      </w:r>
      <w:r w:rsidR="00AF50D9">
        <w:rPr>
          <w:rFonts w:ascii="Arial" w:hAnsi="Arial"/>
          <w:sz w:val="22"/>
          <w:szCs w:val="22"/>
          <w:lang w:eastAsia="zh-CN"/>
        </w:rPr>
        <w:t xml:space="preserve"> (MGM)</w:t>
      </w:r>
      <w:r w:rsidR="008158D0">
        <w:rPr>
          <w:rFonts w:ascii="Arial" w:hAnsi="Arial"/>
          <w:sz w:val="22"/>
          <w:szCs w:val="22"/>
          <w:lang w:eastAsia="zh-CN"/>
        </w:rPr>
        <w:t xml:space="preserve"> to simultaneous model the distribution of mixed types of omics data</w:t>
      </w:r>
      <w:r w:rsidR="00AF50D9">
        <w:rPr>
          <w:rFonts w:ascii="Arial" w:hAnsi="Arial"/>
          <w:sz w:val="22"/>
          <w:szCs w:val="22"/>
          <w:lang w:eastAsia="zh-CN"/>
        </w:rPr>
        <w:t xml:space="preserve"> – binary, categorical, continuous etc. </w:t>
      </w:r>
      <w:r>
        <w:rPr>
          <w:rFonts w:ascii="Arial" w:hAnsi="Arial"/>
          <w:sz w:val="22"/>
          <w:szCs w:val="22"/>
          <w:lang w:eastAsia="zh-CN"/>
        </w:rPr>
        <w:t xml:space="preserve"> </w:t>
      </w:r>
      <w:r w:rsidR="00AF50D9">
        <w:rPr>
          <w:rFonts w:ascii="Arial" w:hAnsi="Arial"/>
          <w:sz w:val="22"/>
          <w:szCs w:val="22"/>
          <w:lang w:eastAsia="zh-CN"/>
        </w:rPr>
        <w:t>Building on MGM, we developed a novel method</w:t>
      </w:r>
      <w:r w:rsidR="009D16C4">
        <w:rPr>
          <w:rFonts w:ascii="Arial" w:hAnsi="Arial"/>
          <w:sz w:val="22"/>
          <w:szCs w:val="22"/>
          <w:lang w:eastAsia="zh-CN"/>
        </w:rPr>
        <w:t xml:space="preserve">, </w:t>
      </w:r>
      <w:r w:rsidR="004A25BE">
        <w:rPr>
          <w:rFonts w:ascii="Arial" w:hAnsi="Arial"/>
          <w:sz w:val="22"/>
          <w:szCs w:val="22"/>
          <w:lang w:eastAsia="zh-CN"/>
        </w:rPr>
        <w:t>Mixed Graphical Models based clustering (</w:t>
      </w:r>
      <w:proofErr w:type="spellStart"/>
      <w:r w:rsidR="004A25BE">
        <w:rPr>
          <w:rFonts w:ascii="Arial" w:hAnsi="Arial"/>
          <w:sz w:val="22"/>
          <w:szCs w:val="22"/>
          <w:lang w:eastAsia="zh-CN"/>
        </w:rPr>
        <w:t>MGMCluster</w:t>
      </w:r>
      <w:proofErr w:type="spellEnd"/>
      <w:r w:rsidR="004A25BE">
        <w:rPr>
          <w:rFonts w:ascii="Arial" w:hAnsi="Arial"/>
          <w:sz w:val="22"/>
          <w:szCs w:val="22"/>
          <w:lang w:eastAsia="zh-CN"/>
        </w:rPr>
        <w:t>)</w:t>
      </w:r>
      <w:r w:rsidR="009D16C4">
        <w:rPr>
          <w:rFonts w:ascii="Arial" w:hAnsi="Arial"/>
          <w:sz w:val="22"/>
          <w:szCs w:val="22"/>
          <w:lang w:eastAsia="zh-CN"/>
        </w:rPr>
        <w:t xml:space="preserve">, </w:t>
      </w:r>
      <w:r w:rsidR="00AF50D9">
        <w:rPr>
          <w:rFonts w:ascii="Arial" w:hAnsi="Arial"/>
          <w:sz w:val="22"/>
          <w:szCs w:val="22"/>
          <w:lang w:eastAsia="zh-CN"/>
        </w:rPr>
        <w:t xml:space="preserve">to identify </w:t>
      </w:r>
      <w:r>
        <w:rPr>
          <w:rFonts w:ascii="Arial" w:hAnsi="Arial"/>
          <w:sz w:val="22"/>
          <w:szCs w:val="22"/>
          <w:lang w:eastAsia="zh-CN"/>
        </w:rPr>
        <w:t>patients</w:t>
      </w:r>
      <w:r w:rsidR="00AF50D9">
        <w:rPr>
          <w:rFonts w:ascii="Arial" w:hAnsi="Arial"/>
          <w:sz w:val="22"/>
          <w:szCs w:val="22"/>
          <w:lang w:eastAsia="zh-CN"/>
        </w:rPr>
        <w:t>’ cancer subtype</w:t>
      </w:r>
      <w:r w:rsidR="00BB3260">
        <w:rPr>
          <w:rFonts w:ascii="Arial" w:hAnsi="Arial"/>
          <w:sz w:val="22"/>
          <w:szCs w:val="22"/>
          <w:lang w:eastAsia="zh-CN"/>
        </w:rPr>
        <w:t>s</w:t>
      </w:r>
      <w:r>
        <w:rPr>
          <w:rFonts w:ascii="Arial" w:hAnsi="Arial"/>
          <w:sz w:val="22"/>
          <w:szCs w:val="22"/>
          <w:lang w:eastAsia="zh-CN"/>
        </w:rPr>
        <w:t xml:space="preserve"> based on the integrated multi-omics data. </w:t>
      </w:r>
      <w:r w:rsidRPr="00D27E34">
        <w:rPr>
          <w:rFonts w:ascii="Arial" w:hAnsi="Arial"/>
          <w:b/>
          <w:i/>
          <w:sz w:val="22"/>
          <w:szCs w:val="22"/>
          <w:lang w:eastAsia="zh-CN"/>
        </w:rPr>
        <w:t>We hypothesize</w:t>
      </w:r>
      <w:r w:rsidR="005F1FC2">
        <w:rPr>
          <w:rFonts w:ascii="Arial" w:hAnsi="Arial"/>
          <w:b/>
          <w:i/>
          <w:sz w:val="22"/>
          <w:szCs w:val="22"/>
          <w:lang w:eastAsia="zh-CN"/>
        </w:rPr>
        <w:t xml:space="preserve"> that integration of multiple ‘o</w:t>
      </w:r>
      <w:r w:rsidRPr="00D27E34">
        <w:rPr>
          <w:rFonts w:ascii="Arial" w:hAnsi="Arial"/>
          <w:b/>
          <w:i/>
          <w:sz w:val="22"/>
          <w:szCs w:val="22"/>
          <w:lang w:eastAsia="zh-CN"/>
        </w:rPr>
        <w:t>mics’</w:t>
      </w:r>
      <w:r w:rsidR="005F1FC2">
        <w:rPr>
          <w:rFonts w:ascii="Arial" w:hAnsi="Arial"/>
          <w:b/>
          <w:i/>
          <w:sz w:val="22"/>
          <w:szCs w:val="22"/>
          <w:lang w:eastAsia="zh-CN"/>
        </w:rPr>
        <w:t xml:space="preserve"> data</w:t>
      </w:r>
      <w:r w:rsidRPr="00D27E34">
        <w:rPr>
          <w:rFonts w:ascii="Arial" w:hAnsi="Arial"/>
          <w:b/>
          <w:i/>
          <w:sz w:val="22"/>
          <w:szCs w:val="22"/>
          <w:lang w:eastAsia="zh-CN"/>
        </w:rPr>
        <w:t xml:space="preserve"> will improve the accuracy to </w:t>
      </w:r>
      <w:r>
        <w:rPr>
          <w:rFonts w:ascii="Arial" w:hAnsi="Arial"/>
          <w:b/>
          <w:i/>
          <w:sz w:val="22"/>
          <w:szCs w:val="22"/>
          <w:lang w:eastAsia="zh-CN"/>
        </w:rPr>
        <w:t>cluster cancer patients into subgroups</w:t>
      </w:r>
      <w:r w:rsidRPr="00D27E34">
        <w:rPr>
          <w:rFonts w:ascii="Arial" w:hAnsi="Arial"/>
          <w:b/>
          <w:i/>
          <w:sz w:val="22"/>
          <w:szCs w:val="22"/>
          <w:lang w:eastAsia="zh-CN"/>
        </w:rPr>
        <w:t>.</w:t>
      </w:r>
      <w:r w:rsidRPr="00D27E34">
        <w:rPr>
          <w:rFonts w:ascii="Arial" w:hAnsi="Arial"/>
          <w:i/>
          <w:sz w:val="22"/>
          <w:szCs w:val="22"/>
          <w:lang w:eastAsia="zh-CN"/>
        </w:rPr>
        <w:t xml:space="preserve"> </w:t>
      </w:r>
      <w:r w:rsidR="009D16C4">
        <w:rPr>
          <w:rFonts w:ascii="Arial" w:hAnsi="Arial"/>
          <w:sz w:val="22"/>
          <w:szCs w:val="22"/>
          <w:lang w:eastAsia="zh-CN"/>
        </w:rPr>
        <w:t xml:space="preserve">We will comprehensively </w:t>
      </w:r>
      <w:r w:rsidR="005F1FC2">
        <w:rPr>
          <w:rFonts w:ascii="Arial" w:hAnsi="Arial"/>
          <w:sz w:val="22"/>
          <w:szCs w:val="22"/>
          <w:lang w:eastAsia="zh-CN"/>
        </w:rPr>
        <w:t>evaluate</w:t>
      </w:r>
      <w:r w:rsidR="009D16C4">
        <w:rPr>
          <w:rFonts w:ascii="Arial" w:hAnsi="Arial"/>
          <w:sz w:val="22"/>
          <w:szCs w:val="22"/>
          <w:lang w:eastAsia="zh-CN"/>
        </w:rPr>
        <w:t xml:space="preserve"> </w:t>
      </w:r>
      <w:proofErr w:type="spellStart"/>
      <w:r w:rsidR="009D16C4">
        <w:rPr>
          <w:rFonts w:ascii="Arial" w:hAnsi="Arial"/>
          <w:sz w:val="22"/>
          <w:szCs w:val="22"/>
          <w:lang w:eastAsia="zh-CN"/>
        </w:rPr>
        <w:t>MGMCluster</w:t>
      </w:r>
      <w:proofErr w:type="spellEnd"/>
      <w:r w:rsidR="009D16C4">
        <w:rPr>
          <w:rFonts w:ascii="Arial" w:hAnsi="Arial"/>
          <w:sz w:val="22"/>
          <w:szCs w:val="22"/>
          <w:lang w:eastAsia="zh-CN"/>
        </w:rPr>
        <w:t xml:space="preserve"> by </w:t>
      </w:r>
      <w:r w:rsidR="001A3DBE">
        <w:rPr>
          <w:rFonts w:ascii="Arial" w:hAnsi="Arial"/>
          <w:sz w:val="22"/>
          <w:szCs w:val="22"/>
          <w:lang w:eastAsia="zh-CN"/>
        </w:rPr>
        <w:t xml:space="preserve">comparing </w:t>
      </w:r>
      <w:r w:rsidR="009D16C4">
        <w:rPr>
          <w:rFonts w:ascii="Arial" w:hAnsi="Arial"/>
          <w:sz w:val="22"/>
          <w:szCs w:val="22"/>
          <w:lang w:eastAsia="zh-CN"/>
        </w:rPr>
        <w:t>its performance</w:t>
      </w:r>
      <w:r w:rsidR="001A3DBE">
        <w:rPr>
          <w:rFonts w:ascii="Arial" w:hAnsi="Arial"/>
          <w:sz w:val="22"/>
          <w:szCs w:val="22"/>
          <w:lang w:eastAsia="zh-CN"/>
        </w:rPr>
        <w:t xml:space="preserve"> </w:t>
      </w:r>
      <w:r w:rsidR="005F1FC2">
        <w:rPr>
          <w:rFonts w:ascii="Arial" w:hAnsi="Arial"/>
          <w:sz w:val="22"/>
          <w:szCs w:val="22"/>
          <w:lang w:eastAsia="zh-CN"/>
        </w:rPr>
        <w:t>to</w:t>
      </w:r>
      <w:r w:rsidR="001A3DBE">
        <w:rPr>
          <w:rFonts w:ascii="Arial" w:hAnsi="Arial"/>
          <w:sz w:val="22"/>
          <w:szCs w:val="22"/>
          <w:lang w:eastAsia="zh-CN"/>
        </w:rPr>
        <w:t xml:space="preserve"> the competing methods, PARADIGM and </w:t>
      </w:r>
      <w:proofErr w:type="spellStart"/>
      <w:r w:rsidR="001A3DBE">
        <w:rPr>
          <w:rFonts w:ascii="Arial" w:hAnsi="Arial"/>
          <w:sz w:val="22"/>
          <w:szCs w:val="22"/>
          <w:lang w:eastAsia="zh-CN"/>
        </w:rPr>
        <w:t>iCluster</w:t>
      </w:r>
      <w:proofErr w:type="spellEnd"/>
      <w:r w:rsidR="005F1FC2">
        <w:rPr>
          <w:rFonts w:ascii="Arial" w:hAnsi="Arial"/>
          <w:sz w:val="22"/>
          <w:szCs w:val="22"/>
          <w:lang w:eastAsia="zh-CN"/>
        </w:rPr>
        <w:t xml:space="preserve"> and then apply </w:t>
      </w:r>
      <w:proofErr w:type="spellStart"/>
      <w:r w:rsidR="005F1FC2">
        <w:rPr>
          <w:rFonts w:ascii="Arial" w:hAnsi="Arial"/>
          <w:sz w:val="22"/>
          <w:szCs w:val="22"/>
          <w:lang w:eastAsia="zh-CN"/>
        </w:rPr>
        <w:t>MGMCluster</w:t>
      </w:r>
      <w:proofErr w:type="spellEnd"/>
      <w:r w:rsidR="005F1FC2">
        <w:rPr>
          <w:rFonts w:ascii="Arial" w:hAnsi="Arial"/>
          <w:sz w:val="22"/>
          <w:szCs w:val="22"/>
          <w:lang w:eastAsia="zh-CN"/>
        </w:rPr>
        <w:t xml:space="preserve"> to find the common driving mutations among different cancers.</w:t>
      </w:r>
      <w:r w:rsidR="004B7A5A">
        <w:rPr>
          <w:rFonts w:ascii="Arial" w:hAnsi="Arial"/>
          <w:sz w:val="22"/>
          <w:szCs w:val="22"/>
          <w:lang w:eastAsia="zh-CN"/>
        </w:rPr>
        <w:t xml:space="preserve"> </w:t>
      </w:r>
      <w:r>
        <w:rPr>
          <w:rFonts w:ascii="Arial" w:hAnsi="Arial"/>
          <w:sz w:val="22"/>
          <w:szCs w:val="22"/>
          <w:lang w:eastAsia="zh-CN"/>
        </w:rPr>
        <w:t xml:space="preserve">Successful completion of this proposed </w:t>
      </w:r>
      <w:r w:rsidR="00706796">
        <w:rPr>
          <w:rFonts w:ascii="Arial" w:hAnsi="Arial"/>
          <w:sz w:val="22"/>
          <w:szCs w:val="22"/>
          <w:lang w:eastAsia="zh-CN"/>
        </w:rPr>
        <w:t xml:space="preserve">study will have a major impact on our ability to use multi-omics data for cancer subtype identification, thus resulting in discovering new common driving mutations among different cancers which in turn </w:t>
      </w:r>
      <w:commentRangeStart w:id="10"/>
      <w:del w:id="11" w:author="Dominic LaRoche" w:date="2015-12-02T20:08:00Z">
        <w:r w:rsidR="00706796" w:rsidDel="003B0D4A">
          <w:rPr>
            <w:rFonts w:ascii="Arial" w:hAnsi="Arial"/>
            <w:sz w:val="22"/>
            <w:szCs w:val="22"/>
            <w:lang w:eastAsia="zh-CN"/>
          </w:rPr>
          <w:delText>sheds light on drug repurposing</w:delText>
        </w:r>
      </w:del>
      <w:commentRangeEnd w:id="10"/>
      <w:r w:rsidR="003B0D4A">
        <w:rPr>
          <w:rStyle w:val="CommentReference"/>
        </w:rPr>
        <w:commentReference w:id="10"/>
      </w:r>
      <w:ins w:id="12" w:author="Dominic LaRoche" w:date="2015-12-02T20:08:00Z">
        <w:r w:rsidR="003B0D4A">
          <w:rPr>
            <w:rFonts w:ascii="Arial" w:hAnsi="Arial"/>
            <w:sz w:val="22"/>
            <w:szCs w:val="22"/>
            <w:lang w:eastAsia="zh-CN"/>
          </w:rPr>
          <w:t>facilitates improved treatments and patient outcomes</w:t>
        </w:r>
      </w:ins>
      <w:r w:rsidR="00706796">
        <w:rPr>
          <w:rFonts w:ascii="Arial" w:hAnsi="Arial"/>
          <w:sz w:val="22"/>
          <w:szCs w:val="22"/>
          <w:lang w:eastAsia="zh-CN"/>
        </w:rPr>
        <w:t xml:space="preserve">. </w:t>
      </w:r>
    </w:p>
    <w:p w14:paraId="40F2C33C" w14:textId="77777777" w:rsidR="00384182" w:rsidRDefault="00384182" w:rsidP="00384182">
      <w:pPr>
        <w:ind w:firstLine="450"/>
        <w:rPr>
          <w:rFonts w:ascii="Arial" w:hAnsi="Arial"/>
          <w:sz w:val="22"/>
          <w:szCs w:val="22"/>
          <w:lang w:eastAsia="zh-CN"/>
        </w:rPr>
      </w:pPr>
    </w:p>
    <w:p w14:paraId="54208E48" w14:textId="7859E9C2" w:rsidR="000F0729" w:rsidRPr="00E455C7" w:rsidRDefault="00384182" w:rsidP="00384182">
      <w:pPr>
        <w:rPr>
          <w:rFonts w:ascii="Arial" w:hAnsi="Arial"/>
          <w:b/>
          <w:sz w:val="22"/>
          <w:szCs w:val="22"/>
          <w:lang w:eastAsia="zh-CN"/>
        </w:rPr>
      </w:pPr>
      <w:r w:rsidRPr="00616871">
        <w:rPr>
          <w:rFonts w:ascii="Arial" w:hAnsi="Arial"/>
          <w:b/>
          <w:sz w:val="22"/>
          <w:szCs w:val="22"/>
          <w:lang w:eastAsia="zh-CN"/>
        </w:rPr>
        <w:t xml:space="preserve">Aim 1: </w:t>
      </w:r>
      <w:r w:rsidR="000F0729">
        <w:rPr>
          <w:rFonts w:ascii="Arial" w:hAnsi="Arial"/>
          <w:b/>
          <w:sz w:val="22"/>
          <w:szCs w:val="22"/>
          <w:lang w:eastAsia="zh-CN"/>
        </w:rPr>
        <w:t xml:space="preserve">To </w:t>
      </w:r>
      <w:r w:rsidR="00751CD7">
        <w:rPr>
          <w:rFonts w:ascii="Arial" w:hAnsi="Arial"/>
          <w:b/>
          <w:sz w:val="22"/>
          <w:szCs w:val="22"/>
          <w:lang w:eastAsia="zh-CN"/>
        </w:rPr>
        <w:t xml:space="preserve">determine the accuracy of </w:t>
      </w:r>
      <w:proofErr w:type="spellStart"/>
      <w:r w:rsidR="00751CD7">
        <w:rPr>
          <w:rFonts w:ascii="Arial" w:hAnsi="Arial"/>
          <w:b/>
          <w:sz w:val="22"/>
          <w:szCs w:val="22"/>
          <w:lang w:eastAsia="zh-CN"/>
        </w:rPr>
        <w:t>MGMCluster</w:t>
      </w:r>
      <w:proofErr w:type="spellEnd"/>
      <w:r w:rsidR="00751CD7">
        <w:rPr>
          <w:rFonts w:ascii="Arial" w:hAnsi="Arial"/>
          <w:b/>
          <w:sz w:val="22"/>
          <w:szCs w:val="22"/>
          <w:lang w:eastAsia="zh-CN"/>
        </w:rPr>
        <w:t xml:space="preserve"> in identifying cancer subtypes</w:t>
      </w:r>
    </w:p>
    <w:p w14:paraId="6511FA93" w14:textId="0C9B956B" w:rsidR="00384182" w:rsidRPr="007C13F5" w:rsidRDefault="00384182" w:rsidP="00D9319F">
      <w:pPr>
        <w:rPr>
          <w:rFonts w:ascii="Arial" w:hAnsi="Arial"/>
          <w:sz w:val="22"/>
          <w:szCs w:val="22"/>
          <w:lang w:eastAsia="zh-CN"/>
        </w:rPr>
      </w:pPr>
      <w:r>
        <w:rPr>
          <w:rFonts w:ascii="Arial" w:hAnsi="Arial"/>
          <w:sz w:val="22"/>
          <w:szCs w:val="22"/>
          <w:lang w:eastAsia="zh-CN"/>
        </w:rPr>
        <w:t>M</w:t>
      </w:r>
      <w:r w:rsidR="00E455C7">
        <w:rPr>
          <w:rFonts w:ascii="Arial" w:hAnsi="Arial"/>
          <w:sz w:val="22"/>
          <w:szCs w:val="22"/>
          <w:lang w:eastAsia="zh-CN"/>
        </w:rPr>
        <w:t xml:space="preserve">ixed Graphical Models </w:t>
      </w:r>
      <w:r w:rsidR="006C6939">
        <w:rPr>
          <w:rFonts w:ascii="Arial" w:hAnsi="Arial"/>
          <w:sz w:val="22"/>
          <w:szCs w:val="22"/>
          <w:lang w:eastAsia="zh-CN"/>
        </w:rPr>
        <w:t xml:space="preserve">(MGM) </w:t>
      </w:r>
      <w:r w:rsidR="00584BE7">
        <w:rPr>
          <w:rFonts w:ascii="Arial" w:hAnsi="Arial"/>
          <w:sz w:val="22"/>
          <w:szCs w:val="22"/>
          <w:lang w:eastAsia="zh-CN"/>
        </w:rPr>
        <w:t>was</w:t>
      </w:r>
      <w:r>
        <w:rPr>
          <w:rFonts w:ascii="Arial" w:hAnsi="Arial"/>
          <w:sz w:val="22"/>
          <w:szCs w:val="22"/>
          <w:lang w:eastAsia="zh-CN"/>
        </w:rPr>
        <w:t xml:space="preserve"> developed to estimate the distri</w:t>
      </w:r>
      <w:r w:rsidR="00E455C7">
        <w:rPr>
          <w:rFonts w:ascii="Arial" w:hAnsi="Arial"/>
          <w:sz w:val="22"/>
          <w:szCs w:val="22"/>
          <w:lang w:eastAsia="zh-CN"/>
        </w:rPr>
        <w:t>bution of multi-scale omics data</w:t>
      </w:r>
      <w:r>
        <w:rPr>
          <w:rFonts w:ascii="Arial" w:hAnsi="Arial"/>
          <w:sz w:val="22"/>
          <w:szCs w:val="22"/>
          <w:lang w:eastAsia="zh-CN"/>
        </w:rPr>
        <w:t xml:space="preserve">. Yet, its </w:t>
      </w:r>
      <w:r w:rsidR="00584BE7">
        <w:rPr>
          <w:rFonts w:ascii="Arial" w:hAnsi="Arial"/>
          <w:sz w:val="22"/>
          <w:szCs w:val="22"/>
          <w:lang w:eastAsia="zh-CN"/>
        </w:rPr>
        <w:t>application</w:t>
      </w:r>
      <w:r>
        <w:rPr>
          <w:rFonts w:ascii="Arial" w:hAnsi="Arial"/>
          <w:sz w:val="22"/>
          <w:szCs w:val="22"/>
          <w:lang w:eastAsia="zh-CN"/>
        </w:rPr>
        <w:t xml:space="preserve"> </w:t>
      </w:r>
      <w:r w:rsidR="00584BE7">
        <w:rPr>
          <w:rFonts w:ascii="Arial" w:hAnsi="Arial"/>
          <w:sz w:val="22"/>
          <w:szCs w:val="22"/>
          <w:lang w:eastAsia="zh-CN"/>
        </w:rPr>
        <w:t>in</w:t>
      </w:r>
      <w:r>
        <w:rPr>
          <w:rFonts w:ascii="Arial" w:hAnsi="Arial"/>
          <w:sz w:val="22"/>
          <w:szCs w:val="22"/>
          <w:lang w:eastAsia="zh-CN"/>
        </w:rPr>
        <w:t xml:space="preserve"> clustering</w:t>
      </w:r>
      <w:r w:rsidR="00E455C7">
        <w:rPr>
          <w:rFonts w:ascii="Arial" w:hAnsi="Arial"/>
          <w:sz w:val="22"/>
          <w:szCs w:val="22"/>
          <w:lang w:eastAsia="zh-CN"/>
        </w:rPr>
        <w:t xml:space="preserve"> cancer patients </w:t>
      </w:r>
      <w:del w:id="13" w:author="Dominic LaRoche" w:date="2015-12-02T20:10:00Z">
        <w:r w:rsidR="00E455C7" w:rsidDel="003B0D4A">
          <w:rPr>
            <w:rFonts w:ascii="Arial" w:hAnsi="Arial"/>
            <w:sz w:val="22"/>
            <w:szCs w:val="22"/>
            <w:lang w:eastAsia="zh-CN"/>
          </w:rPr>
          <w:delText xml:space="preserve">relying </w:delText>
        </w:r>
      </w:del>
      <w:ins w:id="14" w:author="Dominic LaRoche" w:date="2015-12-02T20:10:00Z">
        <w:r w:rsidR="003B0D4A">
          <w:rPr>
            <w:rFonts w:ascii="Arial" w:hAnsi="Arial"/>
            <w:sz w:val="22"/>
            <w:szCs w:val="22"/>
            <w:lang w:eastAsia="zh-CN"/>
          </w:rPr>
          <w:t xml:space="preserve">based </w:t>
        </w:r>
      </w:ins>
      <w:r w:rsidR="00E455C7">
        <w:rPr>
          <w:rFonts w:ascii="Arial" w:hAnsi="Arial"/>
          <w:sz w:val="22"/>
          <w:szCs w:val="22"/>
          <w:lang w:eastAsia="zh-CN"/>
        </w:rPr>
        <w:t xml:space="preserve">on their multi-omics data </w:t>
      </w:r>
      <w:r>
        <w:rPr>
          <w:rFonts w:ascii="Arial" w:hAnsi="Arial"/>
          <w:sz w:val="22"/>
          <w:szCs w:val="22"/>
          <w:lang w:eastAsia="zh-CN"/>
        </w:rPr>
        <w:t xml:space="preserve">has not been demonstrated. We developed a </w:t>
      </w:r>
      <w:r w:rsidR="004A25BE">
        <w:rPr>
          <w:rFonts w:ascii="Arial" w:hAnsi="Arial"/>
          <w:sz w:val="22"/>
          <w:szCs w:val="22"/>
          <w:lang w:eastAsia="zh-CN"/>
        </w:rPr>
        <w:t xml:space="preserve">novel </w:t>
      </w:r>
      <w:r>
        <w:rPr>
          <w:rFonts w:ascii="Arial" w:hAnsi="Arial"/>
          <w:sz w:val="22"/>
          <w:szCs w:val="22"/>
          <w:lang w:eastAsia="zh-CN"/>
        </w:rPr>
        <w:t>met</w:t>
      </w:r>
      <w:r w:rsidR="004A25BE">
        <w:rPr>
          <w:rFonts w:ascii="Arial" w:hAnsi="Arial"/>
          <w:sz w:val="22"/>
          <w:szCs w:val="22"/>
          <w:lang w:eastAsia="zh-CN"/>
        </w:rPr>
        <w:t xml:space="preserve">hod, </w:t>
      </w:r>
      <w:proofErr w:type="spellStart"/>
      <w:r w:rsidR="00584BE7">
        <w:rPr>
          <w:rFonts w:ascii="Arial" w:hAnsi="Arial"/>
          <w:sz w:val="22"/>
          <w:szCs w:val="22"/>
          <w:lang w:eastAsia="zh-CN"/>
        </w:rPr>
        <w:t>MGM</w:t>
      </w:r>
      <w:r w:rsidR="004A25BE">
        <w:rPr>
          <w:rFonts w:ascii="Arial" w:hAnsi="Arial"/>
          <w:sz w:val="22"/>
          <w:szCs w:val="22"/>
          <w:lang w:eastAsia="zh-CN"/>
        </w:rPr>
        <w:t>Cluster</w:t>
      </w:r>
      <w:proofErr w:type="spellEnd"/>
      <w:r>
        <w:rPr>
          <w:rFonts w:ascii="Arial" w:hAnsi="Arial"/>
          <w:sz w:val="22"/>
          <w:szCs w:val="22"/>
          <w:lang w:eastAsia="zh-CN"/>
        </w:rPr>
        <w:t xml:space="preserve">, </w:t>
      </w:r>
      <w:r w:rsidR="006C6939">
        <w:rPr>
          <w:rFonts w:ascii="Arial" w:hAnsi="Arial"/>
          <w:sz w:val="22"/>
          <w:szCs w:val="22"/>
          <w:lang w:eastAsia="zh-CN"/>
        </w:rPr>
        <w:t>to incorporate</w:t>
      </w:r>
      <w:r w:rsidRPr="00FA439E">
        <w:rPr>
          <w:rFonts w:ascii="Arial" w:hAnsi="Arial"/>
          <w:sz w:val="22"/>
          <w:szCs w:val="22"/>
          <w:lang w:eastAsia="zh-CN"/>
        </w:rPr>
        <w:t xml:space="preserve"> </w:t>
      </w:r>
      <w:r w:rsidRPr="007C13F5">
        <w:rPr>
          <w:rFonts w:ascii="Arial" w:hAnsi="Arial"/>
          <w:sz w:val="22"/>
          <w:szCs w:val="22"/>
          <w:lang w:eastAsia="zh-CN"/>
        </w:rPr>
        <w:t>expectation–maximization (</w:t>
      </w:r>
      <w:r w:rsidRPr="007C13F5">
        <w:rPr>
          <w:rFonts w:ascii="Arial" w:hAnsi="Arial"/>
          <w:b/>
          <w:bCs/>
          <w:sz w:val="22"/>
          <w:szCs w:val="22"/>
          <w:lang w:eastAsia="zh-CN"/>
        </w:rPr>
        <w:t>EM</w:t>
      </w:r>
      <w:r w:rsidRPr="007C13F5">
        <w:rPr>
          <w:rFonts w:ascii="Arial" w:hAnsi="Arial"/>
          <w:sz w:val="22"/>
          <w:szCs w:val="22"/>
          <w:lang w:eastAsia="zh-CN"/>
        </w:rPr>
        <w:t>) </w:t>
      </w:r>
      <w:r>
        <w:rPr>
          <w:rFonts w:ascii="Arial" w:hAnsi="Arial"/>
          <w:bCs/>
          <w:sz w:val="22"/>
          <w:szCs w:val="22"/>
          <w:lang w:eastAsia="zh-CN"/>
        </w:rPr>
        <w:t>algorithm with MGM</w:t>
      </w:r>
      <w:r w:rsidRPr="00FA439E">
        <w:rPr>
          <w:rFonts w:ascii="Arial" w:hAnsi="Arial"/>
          <w:bCs/>
          <w:sz w:val="22"/>
          <w:szCs w:val="22"/>
          <w:lang w:eastAsia="zh-CN"/>
        </w:rPr>
        <w:t xml:space="preserve"> </w:t>
      </w:r>
      <w:r>
        <w:rPr>
          <w:rFonts w:ascii="Arial" w:hAnsi="Arial"/>
          <w:bCs/>
          <w:sz w:val="22"/>
          <w:szCs w:val="22"/>
          <w:lang w:eastAsia="zh-CN"/>
        </w:rPr>
        <w:t>to cluster cancer patients</w:t>
      </w:r>
      <w:r w:rsidR="00A7410D">
        <w:rPr>
          <w:rFonts w:ascii="Arial" w:hAnsi="Arial"/>
          <w:bCs/>
          <w:sz w:val="22"/>
          <w:szCs w:val="22"/>
          <w:lang w:eastAsia="zh-CN"/>
        </w:rPr>
        <w:t xml:space="preserve"> into cancer subtypes</w:t>
      </w:r>
      <w:r>
        <w:rPr>
          <w:rFonts w:ascii="Arial" w:hAnsi="Arial"/>
          <w:bCs/>
          <w:sz w:val="22"/>
          <w:szCs w:val="22"/>
          <w:lang w:eastAsia="zh-CN"/>
        </w:rPr>
        <w:t xml:space="preserve">. EM is an iterative method to find the </w:t>
      </w:r>
      <w:r w:rsidR="00835239">
        <w:rPr>
          <w:rFonts w:ascii="Arial" w:hAnsi="Arial"/>
          <w:bCs/>
          <w:sz w:val="22"/>
          <w:szCs w:val="22"/>
          <w:lang w:eastAsia="zh-CN"/>
        </w:rPr>
        <w:t>most likely values of latent variables</w:t>
      </w:r>
      <w:r w:rsidR="00D9319F">
        <w:rPr>
          <w:rFonts w:ascii="Arial" w:hAnsi="Arial"/>
          <w:bCs/>
          <w:sz w:val="22"/>
          <w:szCs w:val="22"/>
          <w:lang w:eastAsia="zh-CN"/>
        </w:rPr>
        <w:t xml:space="preserve">, </w:t>
      </w:r>
      <w:r>
        <w:rPr>
          <w:rFonts w:ascii="Arial" w:hAnsi="Arial"/>
          <w:bCs/>
          <w:sz w:val="22"/>
          <w:szCs w:val="22"/>
          <w:lang w:eastAsia="zh-CN"/>
        </w:rPr>
        <w:t xml:space="preserve">where the latent variables </w:t>
      </w:r>
      <w:r w:rsidR="00835239">
        <w:rPr>
          <w:rFonts w:ascii="Arial" w:hAnsi="Arial"/>
          <w:bCs/>
          <w:sz w:val="22"/>
          <w:szCs w:val="22"/>
          <w:lang w:eastAsia="zh-CN"/>
        </w:rPr>
        <w:t xml:space="preserve">in </w:t>
      </w:r>
      <w:proofErr w:type="spellStart"/>
      <w:r w:rsidR="00835239">
        <w:rPr>
          <w:rFonts w:ascii="Arial" w:hAnsi="Arial"/>
          <w:bCs/>
          <w:sz w:val="22"/>
          <w:szCs w:val="22"/>
          <w:lang w:eastAsia="zh-CN"/>
        </w:rPr>
        <w:t>MGMCluster</w:t>
      </w:r>
      <w:proofErr w:type="spellEnd"/>
      <w:r w:rsidR="00835239">
        <w:rPr>
          <w:rFonts w:ascii="Arial" w:hAnsi="Arial"/>
          <w:bCs/>
          <w:sz w:val="22"/>
          <w:szCs w:val="22"/>
          <w:lang w:eastAsia="zh-CN"/>
        </w:rPr>
        <w:t xml:space="preserve"> </w:t>
      </w:r>
      <w:r>
        <w:rPr>
          <w:rFonts w:ascii="Arial" w:hAnsi="Arial"/>
          <w:bCs/>
          <w:sz w:val="22"/>
          <w:szCs w:val="22"/>
          <w:lang w:eastAsia="zh-CN"/>
        </w:rPr>
        <w:t xml:space="preserve">are the indicators of </w:t>
      </w:r>
      <w:r w:rsidR="00D9319F">
        <w:rPr>
          <w:rFonts w:ascii="Arial" w:hAnsi="Arial"/>
          <w:bCs/>
          <w:sz w:val="22"/>
          <w:szCs w:val="22"/>
          <w:lang w:eastAsia="zh-CN"/>
        </w:rPr>
        <w:t>cancer subtypes</w:t>
      </w:r>
      <w:r w:rsidR="00A75828">
        <w:rPr>
          <w:rFonts w:ascii="Arial" w:hAnsi="Arial"/>
          <w:bCs/>
          <w:sz w:val="22"/>
          <w:szCs w:val="22"/>
          <w:lang w:eastAsia="zh-CN"/>
        </w:rPr>
        <w:t xml:space="preserve">. We hypothesize that </w:t>
      </w:r>
      <w:proofErr w:type="spellStart"/>
      <w:r w:rsidR="00A75828">
        <w:rPr>
          <w:rFonts w:ascii="Arial" w:hAnsi="Arial"/>
          <w:bCs/>
          <w:sz w:val="22"/>
          <w:szCs w:val="22"/>
          <w:lang w:eastAsia="zh-CN"/>
        </w:rPr>
        <w:t>MGM</w:t>
      </w:r>
      <w:r>
        <w:rPr>
          <w:rFonts w:ascii="Arial" w:hAnsi="Arial"/>
          <w:bCs/>
          <w:sz w:val="22"/>
          <w:szCs w:val="22"/>
          <w:lang w:eastAsia="zh-CN"/>
        </w:rPr>
        <w:t>Cluster</w:t>
      </w:r>
      <w:proofErr w:type="spellEnd"/>
      <w:r>
        <w:rPr>
          <w:rFonts w:ascii="Arial" w:hAnsi="Arial"/>
          <w:bCs/>
          <w:sz w:val="22"/>
          <w:szCs w:val="22"/>
          <w:lang w:eastAsia="zh-CN"/>
        </w:rPr>
        <w:t xml:space="preserve"> has high accuracy in </w:t>
      </w:r>
      <w:r w:rsidR="00835239">
        <w:rPr>
          <w:rFonts w:ascii="Arial" w:hAnsi="Arial"/>
          <w:bCs/>
          <w:sz w:val="22"/>
          <w:szCs w:val="22"/>
          <w:lang w:eastAsia="zh-CN"/>
        </w:rPr>
        <w:t>identifying cancer sub</w:t>
      </w:r>
      <w:r w:rsidR="009832A5">
        <w:rPr>
          <w:rFonts w:ascii="Arial" w:hAnsi="Arial"/>
          <w:bCs/>
          <w:sz w:val="22"/>
          <w:szCs w:val="22"/>
          <w:lang w:eastAsia="zh-CN"/>
        </w:rPr>
        <w:t>types</w:t>
      </w:r>
      <w:r>
        <w:rPr>
          <w:rFonts w:ascii="Arial" w:hAnsi="Arial"/>
          <w:bCs/>
          <w:sz w:val="22"/>
          <w:szCs w:val="22"/>
          <w:lang w:eastAsia="zh-CN"/>
        </w:rPr>
        <w:t xml:space="preserve">. </w:t>
      </w:r>
    </w:p>
    <w:p w14:paraId="7DC6CEA9" w14:textId="77777777" w:rsidR="00384182" w:rsidRDefault="00384182" w:rsidP="00384182">
      <w:pPr>
        <w:rPr>
          <w:rFonts w:ascii="Arial" w:hAnsi="Arial"/>
          <w:sz w:val="22"/>
          <w:szCs w:val="22"/>
          <w:lang w:eastAsia="zh-CN"/>
        </w:rPr>
      </w:pPr>
    </w:p>
    <w:p w14:paraId="4EF333DD" w14:textId="3F758628" w:rsidR="00384182" w:rsidRDefault="004B44A6" w:rsidP="00384182">
      <w:pPr>
        <w:rPr>
          <w:rFonts w:ascii="Arial" w:hAnsi="Arial"/>
          <w:sz w:val="22"/>
          <w:szCs w:val="22"/>
          <w:lang w:eastAsia="zh-CN"/>
        </w:rPr>
      </w:pPr>
      <w:r>
        <w:rPr>
          <w:rFonts w:ascii="Arial" w:hAnsi="Arial"/>
          <w:b/>
          <w:sz w:val="22"/>
          <w:szCs w:val="22"/>
          <w:lang w:eastAsia="zh-CN"/>
        </w:rPr>
        <w:t>(1)</w:t>
      </w:r>
      <w:r w:rsidR="00384182" w:rsidRPr="00EA63FC">
        <w:rPr>
          <w:rFonts w:ascii="Arial" w:hAnsi="Arial"/>
          <w:b/>
          <w:sz w:val="22"/>
          <w:szCs w:val="22"/>
          <w:lang w:eastAsia="zh-CN"/>
        </w:rPr>
        <w:t xml:space="preserve"> Simulation study</w:t>
      </w:r>
      <w:r w:rsidR="00384182">
        <w:rPr>
          <w:rFonts w:ascii="Arial" w:hAnsi="Arial"/>
          <w:b/>
          <w:sz w:val="22"/>
          <w:szCs w:val="22"/>
          <w:lang w:eastAsia="zh-CN"/>
        </w:rPr>
        <w:t>.</w:t>
      </w:r>
      <w:r w:rsidR="00384182">
        <w:rPr>
          <w:rFonts w:ascii="Arial" w:hAnsi="Arial"/>
          <w:sz w:val="22"/>
          <w:szCs w:val="22"/>
          <w:lang w:eastAsia="zh-CN"/>
        </w:rPr>
        <w:t xml:space="preserve"> To objectively </w:t>
      </w:r>
      <w:r w:rsidR="00C77CC5">
        <w:rPr>
          <w:rFonts w:ascii="Arial" w:hAnsi="Arial"/>
          <w:sz w:val="22"/>
          <w:szCs w:val="22"/>
          <w:lang w:eastAsia="zh-CN"/>
        </w:rPr>
        <w:t>compare</w:t>
      </w:r>
      <w:r w:rsidR="00384182">
        <w:rPr>
          <w:rFonts w:ascii="Arial" w:hAnsi="Arial"/>
          <w:sz w:val="22"/>
          <w:szCs w:val="22"/>
          <w:lang w:eastAsia="zh-CN"/>
        </w:rPr>
        <w:t xml:space="preserve"> the accuracy of </w:t>
      </w:r>
      <w:proofErr w:type="spellStart"/>
      <w:r w:rsidR="00C77CC5">
        <w:rPr>
          <w:rFonts w:ascii="Arial" w:hAnsi="Arial"/>
          <w:sz w:val="22"/>
          <w:szCs w:val="22"/>
          <w:lang w:eastAsia="zh-CN"/>
        </w:rPr>
        <w:t>MGMCluster</w:t>
      </w:r>
      <w:proofErr w:type="spellEnd"/>
      <w:r w:rsidR="00C77CC5">
        <w:rPr>
          <w:rFonts w:ascii="Arial" w:hAnsi="Arial"/>
          <w:sz w:val="22"/>
          <w:szCs w:val="22"/>
          <w:lang w:eastAsia="zh-CN"/>
        </w:rPr>
        <w:t xml:space="preserve"> and that of PARAGIGM and </w:t>
      </w:r>
      <w:proofErr w:type="spellStart"/>
      <w:r w:rsidR="00C77CC5">
        <w:rPr>
          <w:rFonts w:ascii="Arial" w:hAnsi="Arial"/>
          <w:sz w:val="22"/>
          <w:szCs w:val="22"/>
          <w:lang w:eastAsia="zh-CN"/>
        </w:rPr>
        <w:t>iCluster</w:t>
      </w:r>
      <w:proofErr w:type="spellEnd"/>
      <w:r w:rsidR="00384182">
        <w:rPr>
          <w:rFonts w:ascii="Arial" w:hAnsi="Arial"/>
          <w:sz w:val="22"/>
          <w:szCs w:val="22"/>
          <w:lang w:eastAsia="zh-CN"/>
        </w:rPr>
        <w:t xml:space="preserve">, we will perform a simulation study to </w:t>
      </w:r>
      <w:r w:rsidR="00C70850">
        <w:rPr>
          <w:rFonts w:ascii="Arial" w:hAnsi="Arial"/>
          <w:sz w:val="22"/>
          <w:szCs w:val="22"/>
          <w:lang w:eastAsia="zh-CN"/>
        </w:rPr>
        <w:t>compare</w:t>
      </w:r>
      <w:r w:rsidR="00384182">
        <w:rPr>
          <w:rFonts w:ascii="Arial" w:hAnsi="Arial"/>
          <w:sz w:val="22"/>
          <w:szCs w:val="22"/>
          <w:lang w:eastAsia="zh-CN"/>
        </w:rPr>
        <w:t xml:space="preserve"> the</w:t>
      </w:r>
      <w:r w:rsidR="00C77CC5">
        <w:rPr>
          <w:rFonts w:ascii="Arial" w:hAnsi="Arial"/>
          <w:sz w:val="22"/>
          <w:szCs w:val="22"/>
          <w:lang w:eastAsia="zh-CN"/>
        </w:rPr>
        <w:t>ir</w:t>
      </w:r>
      <w:r w:rsidR="00384182">
        <w:rPr>
          <w:rFonts w:ascii="Arial" w:hAnsi="Arial"/>
          <w:sz w:val="22"/>
          <w:szCs w:val="22"/>
          <w:lang w:eastAsia="zh-CN"/>
        </w:rPr>
        <w:t xml:space="preserve"> true positive rate</w:t>
      </w:r>
      <w:r w:rsidR="00303DD4">
        <w:rPr>
          <w:rFonts w:ascii="Arial" w:hAnsi="Arial"/>
          <w:sz w:val="22"/>
          <w:szCs w:val="22"/>
          <w:lang w:eastAsia="zh-CN"/>
        </w:rPr>
        <w:t>s</w:t>
      </w:r>
      <w:r w:rsidR="00384182">
        <w:rPr>
          <w:rFonts w:ascii="Arial" w:hAnsi="Arial"/>
          <w:sz w:val="22"/>
          <w:szCs w:val="22"/>
          <w:lang w:eastAsia="zh-CN"/>
        </w:rPr>
        <w:t>, false positive rate</w:t>
      </w:r>
      <w:r w:rsidR="00303DD4">
        <w:rPr>
          <w:rFonts w:ascii="Arial" w:hAnsi="Arial"/>
          <w:sz w:val="22"/>
          <w:szCs w:val="22"/>
          <w:lang w:eastAsia="zh-CN"/>
        </w:rPr>
        <w:t>s</w:t>
      </w:r>
      <w:r w:rsidR="00384182">
        <w:rPr>
          <w:rFonts w:ascii="Arial" w:hAnsi="Arial"/>
          <w:sz w:val="22"/>
          <w:szCs w:val="22"/>
          <w:lang w:eastAsia="zh-CN"/>
        </w:rPr>
        <w:t>, and</w:t>
      </w:r>
      <w:r w:rsidR="00384182" w:rsidRPr="00656D46">
        <w:rPr>
          <w:rStyle w:val="apple-converted-space"/>
          <w:rFonts w:ascii="Helvetica" w:eastAsia="Times New Roman" w:hAnsi="Helvetica" w:cs="Times New Roman"/>
          <w:color w:val="252525"/>
          <w:sz w:val="26"/>
          <w:szCs w:val="26"/>
          <w:shd w:val="clear" w:color="auto" w:fill="FFFFFF"/>
        </w:rPr>
        <w:t xml:space="preserve"> </w:t>
      </w:r>
      <w:r w:rsidR="00384182" w:rsidRPr="00656D46">
        <w:rPr>
          <w:rFonts w:ascii="Arial" w:hAnsi="Arial"/>
          <w:sz w:val="22"/>
          <w:szCs w:val="22"/>
          <w:lang w:eastAsia="zh-CN"/>
        </w:rPr>
        <w:t>re</w:t>
      </w:r>
      <w:r w:rsidR="009D16C4">
        <w:rPr>
          <w:rFonts w:ascii="Arial" w:hAnsi="Arial"/>
          <w:sz w:val="22"/>
          <w:szCs w:val="22"/>
          <w:lang w:eastAsia="zh-CN"/>
        </w:rPr>
        <w:t>ceiver operating characteristic</w:t>
      </w:r>
      <w:r w:rsidR="00303DD4">
        <w:rPr>
          <w:rFonts w:ascii="Arial" w:hAnsi="Arial"/>
          <w:sz w:val="22"/>
          <w:szCs w:val="22"/>
          <w:lang w:eastAsia="zh-CN"/>
        </w:rPr>
        <w:t>s</w:t>
      </w:r>
      <w:r w:rsidR="007E0F5E">
        <w:rPr>
          <w:rFonts w:ascii="Arial" w:hAnsi="Arial"/>
          <w:sz w:val="22"/>
          <w:szCs w:val="22"/>
          <w:lang w:eastAsia="zh-CN"/>
        </w:rPr>
        <w:t xml:space="preserve"> </w:t>
      </w:r>
      <w:r w:rsidR="00384182">
        <w:rPr>
          <w:rFonts w:ascii="Arial" w:hAnsi="Arial"/>
          <w:sz w:val="22"/>
          <w:szCs w:val="22"/>
          <w:lang w:eastAsia="zh-CN"/>
        </w:rPr>
        <w:t>(ROC</w:t>
      </w:r>
      <w:r w:rsidR="00303DD4">
        <w:rPr>
          <w:rFonts w:ascii="Arial" w:hAnsi="Arial"/>
          <w:sz w:val="22"/>
          <w:szCs w:val="22"/>
          <w:lang w:eastAsia="zh-CN"/>
        </w:rPr>
        <w:t>s</w:t>
      </w:r>
      <w:r w:rsidR="00384182">
        <w:rPr>
          <w:rFonts w:ascii="Arial" w:hAnsi="Arial"/>
          <w:sz w:val="22"/>
          <w:szCs w:val="22"/>
          <w:lang w:eastAsia="zh-CN"/>
        </w:rPr>
        <w:t>). The distributions of different omics data will be estimated from publically ava</w:t>
      </w:r>
      <w:r w:rsidR="007E0F5E">
        <w:rPr>
          <w:rFonts w:ascii="Arial" w:hAnsi="Arial"/>
          <w:sz w:val="22"/>
          <w:szCs w:val="22"/>
          <w:lang w:eastAsia="zh-CN"/>
        </w:rPr>
        <w:t xml:space="preserve">ilable datasets. </w:t>
      </w:r>
      <w:del w:id="15" w:author="Dominic LaRoche" w:date="2015-12-02T20:12:00Z">
        <w:r w:rsidR="007E0F5E" w:rsidDel="003B0D4A">
          <w:rPr>
            <w:rFonts w:ascii="Arial" w:hAnsi="Arial"/>
            <w:sz w:val="22"/>
            <w:szCs w:val="22"/>
            <w:lang w:eastAsia="zh-CN"/>
          </w:rPr>
          <w:delText>A</w:delText>
        </w:r>
        <w:r w:rsidR="00384182" w:rsidDel="003B0D4A">
          <w:rPr>
            <w:rFonts w:ascii="Arial" w:hAnsi="Arial"/>
            <w:sz w:val="22"/>
            <w:szCs w:val="22"/>
            <w:lang w:eastAsia="zh-CN"/>
          </w:rPr>
          <w:delText xml:space="preserve">nd </w:delText>
        </w:r>
        <w:r w:rsidR="007E0F5E" w:rsidDel="003B0D4A">
          <w:rPr>
            <w:rFonts w:ascii="Arial" w:hAnsi="Arial"/>
            <w:sz w:val="22"/>
            <w:szCs w:val="22"/>
            <w:lang w:eastAsia="zh-CN"/>
          </w:rPr>
          <w:delText>w</w:delText>
        </w:r>
      </w:del>
      <w:ins w:id="16" w:author="Dominic LaRoche" w:date="2015-12-02T20:12:00Z">
        <w:r w:rsidR="003B0D4A">
          <w:rPr>
            <w:rFonts w:ascii="Arial" w:hAnsi="Arial"/>
            <w:sz w:val="22"/>
            <w:szCs w:val="22"/>
            <w:lang w:eastAsia="zh-CN"/>
          </w:rPr>
          <w:t>W</w:t>
        </w:r>
      </w:ins>
      <w:r w:rsidR="007E0F5E">
        <w:rPr>
          <w:rFonts w:ascii="Arial" w:hAnsi="Arial"/>
          <w:sz w:val="22"/>
          <w:szCs w:val="22"/>
          <w:lang w:eastAsia="zh-CN"/>
        </w:rPr>
        <w:t xml:space="preserve">e will </w:t>
      </w:r>
      <w:r>
        <w:rPr>
          <w:rFonts w:ascii="Arial" w:hAnsi="Arial"/>
          <w:sz w:val="22"/>
          <w:szCs w:val="22"/>
          <w:lang w:eastAsia="zh-CN"/>
        </w:rPr>
        <w:t>create different scenarios of mutations, including mutation</w:t>
      </w:r>
      <w:r w:rsidR="006D1FD5">
        <w:rPr>
          <w:rFonts w:ascii="Arial" w:hAnsi="Arial"/>
          <w:sz w:val="22"/>
          <w:szCs w:val="22"/>
          <w:lang w:eastAsia="zh-CN"/>
        </w:rPr>
        <w:t>s</w:t>
      </w:r>
      <w:r w:rsidR="005E7222">
        <w:rPr>
          <w:rFonts w:ascii="Arial" w:hAnsi="Arial"/>
          <w:sz w:val="22"/>
          <w:szCs w:val="22"/>
          <w:lang w:eastAsia="zh-CN"/>
        </w:rPr>
        <w:t xml:space="preserve"> at different </w:t>
      </w:r>
      <w:proofErr w:type="spellStart"/>
      <w:r w:rsidR="005E7222">
        <w:rPr>
          <w:rFonts w:ascii="Arial" w:hAnsi="Arial"/>
          <w:sz w:val="22"/>
          <w:szCs w:val="22"/>
          <w:lang w:eastAsia="zh-CN"/>
        </w:rPr>
        <w:t>omic</w:t>
      </w:r>
      <w:proofErr w:type="spellEnd"/>
      <w:r w:rsidR="005E7222">
        <w:rPr>
          <w:rFonts w:ascii="Arial" w:hAnsi="Arial"/>
          <w:sz w:val="22"/>
          <w:szCs w:val="22"/>
          <w:lang w:eastAsia="zh-CN"/>
        </w:rPr>
        <w:t xml:space="preserve"> </w:t>
      </w:r>
      <w:r>
        <w:rPr>
          <w:rFonts w:ascii="Arial" w:hAnsi="Arial"/>
          <w:sz w:val="22"/>
          <w:szCs w:val="22"/>
          <w:lang w:eastAsia="zh-CN"/>
        </w:rPr>
        <w:t>levels and</w:t>
      </w:r>
      <w:r w:rsidR="00303DD4">
        <w:rPr>
          <w:rFonts w:ascii="Arial" w:hAnsi="Arial"/>
          <w:sz w:val="22"/>
          <w:szCs w:val="22"/>
          <w:lang w:eastAsia="zh-CN"/>
        </w:rPr>
        <w:t>/or</w:t>
      </w:r>
      <w:r>
        <w:rPr>
          <w:rFonts w:ascii="Arial" w:hAnsi="Arial"/>
          <w:sz w:val="22"/>
          <w:szCs w:val="22"/>
          <w:lang w:eastAsia="zh-CN"/>
        </w:rPr>
        <w:t xml:space="preserve"> aberrant interactions between omics.</w:t>
      </w:r>
    </w:p>
    <w:p w14:paraId="63197289" w14:textId="77777777" w:rsidR="00384182" w:rsidRDefault="00384182" w:rsidP="00384182">
      <w:pPr>
        <w:rPr>
          <w:rFonts w:ascii="Arial" w:hAnsi="Arial"/>
          <w:sz w:val="22"/>
          <w:szCs w:val="22"/>
          <w:lang w:eastAsia="zh-CN"/>
        </w:rPr>
      </w:pPr>
    </w:p>
    <w:p w14:paraId="624BD606" w14:textId="61F87F67" w:rsidR="00384182" w:rsidRDefault="004B44A6" w:rsidP="00092732">
      <w:pPr>
        <w:rPr>
          <w:rFonts w:ascii="Arial" w:hAnsi="Arial"/>
          <w:sz w:val="22"/>
          <w:szCs w:val="22"/>
          <w:lang w:eastAsia="zh-CN"/>
        </w:rPr>
      </w:pPr>
      <w:r>
        <w:rPr>
          <w:rFonts w:ascii="Arial" w:hAnsi="Arial"/>
          <w:b/>
          <w:sz w:val="22"/>
          <w:szCs w:val="22"/>
          <w:lang w:eastAsia="zh-CN"/>
        </w:rPr>
        <w:t>(2)</w:t>
      </w:r>
      <w:r w:rsidR="00384182" w:rsidRPr="00EA63FC">
        <w:rPr>
          <w:rFonts w:ascii="Arial" w:hAnsi="Arial"/>
          <w:b/>
          <w:sz w:val="22"/>
          <w:szCs w:val="22"/>
          <w:lang w:eastAsia="zh-CN"/>
        </w:rPr>
        <w:t xml:space="preserve"> </w:t>
      </w:r>
      <w:r w:rsidR="00384182">
        <w:rPr>
          <w:rFonts w:ascii="Arial" w:hAnsi="Arial"/>
          <w:b/>
          <w:sz w:val="22"/>
          <w:szCs w:val="22"/>
          <w:lang w:eastAsia="zh-CN"/>
        </w:rPr>
        <w:t>Validation study using</w:t>
      </w:r>
      <w:r w:rsidR="006D1FD5">
        <w:rPr>
          <w:rFonts w:ascii="Arial" w:hAnsi="Arial"/>
          <w:b/>
          <w:sz w:val="22"/>
          <w:szCs w:val="22"/>
          <w:lang w:eastAsia="zh-CN"/>
        </w:rPr>
        <w:t xml:space="preserve"> </w:t>
      </w:r>
      <w:r w:rsidR="006D1FD5" w:rsidRPr="006D1FD5">
        <w:rPr>
          <w:rFonts w:ascii="Arial" w:hAnsi="Arial"/>
          <w:b/>
          <w:sz w:val="22"/>
          <w:szCs w:val="22"/>
          <w:lang w:eastAsia="zh-CN"/>
        </w:rPr>
        <w:t>a breast invasive carcinoma dataset (1098 subjects) available at The Cancer Genome Atlas (TCGA)</w:t>
      </w:r>
      <w:r w:rsidR="00384182">
        <w:rPr>
          <w:rFonts w:ascii="Arial" w:hAnsi="Arial"/>
          <w:b/>
          <w:sz w:val="22"/>
          <w:szCs w:val="22"/>
          <w:lang w:eastAsia="zh-CN"/>
        </w:rPr>
        <w:t>.</w:t>
      </w:r>
      <w:r w:rsidR="00384182">
        <w:rPr>
          <w:rFonts w:ascii="Arial" w:hAnsi="Arial"/>
          <w:sz w:val="22"/>
          <w:szCs w:val="22"/>
          <w:lang w:eastAsia="zh-CN"/>
        </w:rPr>
        <w:t xml:space="preserve"> </w:t>
      </w:r>
      <w:r w:rsidR="00092732">
        <w:rPr>
          <w:rFonts w:ascii="Arial" w:hAnsi="Arial"/>
          <w:sz w:val="22"/>
          <w:szCs w:val="22"/>
          <w:lang w:eastAsia="zh-CN"/>
        </w:rPr>
        <w:t xml:space="preserve">To </w:t>
      </w:r>
      <w:r w:rsidR="00770CA2">
        <w:rPr>
          <w:rFonts w:ascii="Arial" w:hAnsi="Arial"/>
          <w:sz w:val="22"/>
          <w:szCs w:val="22"/>
          <w:lang w:eastAsia="zh-CN"/>
        </w:rPr>
        <w:t xml:space="preserve">evaluate the performance of </w:t>
      </w:r>
      <w:proofErr w:type="spellStart"/>
      <w:r w:rsidR="00770CA2">
        <w:rPr>
          <w:rFonts w:ascii="Arial" w:hAnsi="Arial"/>
          <w:sz w:val="22"/>
          <w:szCs w:val="22"/>
          <w:lang w:eastAsia="zh-CN"/>
        </w:rPr>
        <w:t>MGMCluster</w:t>
      </w:r>
      <w:proofErr w:type="spellEnd"/>
      <w:r w:rsidR="00770CA2">
        <w:rPr>
          <w:rFonts w:ascii="Arial" w:hAnsi="Arial"/>
          <w:sz w:val="22"/>
          <w:szCs w:val="22"/>
          <w:lang w:eastAsia="zh-CN"/>
        </w:rPr>
        <w:t xml:space="preserve"> in analyzing</w:t>
      </w:r>
      <w:del w:id="17" w:author="Dominic LaRoche" w:date="2015-12-02T20:13:00Z">
        <w:r w:rsidR="00770CA2" w:rsidDel="003B0D4A">
          <w:rPr>
            <w:rFonts w:ascii="Arial" w:hAnsi="Arial"/>
            <w:sz w:val="22"/>
            <w:szCs w:val="22"/>
            <w:lang w:eastAsia="zh-CN"/>
          </w:rPr>
          <w:delText xml:space="preserve"> </w:delText>
        </w:r>
        <w:r w:rsidR="00092732" w:rsidDel="003B0D4A">
          <w:rPr>
            <w:rFonts w:ascii="Arial" w:hAnsi="Arial"/>
            <w:sz w:val="22"/>
            <w:szCs w:val="22"/>
            <w:lang w:eastAsia="zh-CN"/>
          </w:rPr>
          <w:delText>a</w:delText>
        </w:r>
      </w:del>
      <w:r w:rsidR="00092732">
        <w:rPr>
          <w:rFonts w:ascii="Arial" w:hAnsi="Arial"/>
          <w:sz w:val="22"/>
          <w:szCs w:val="22"/>
          <w:lang w:eastAsia="zh-CN"/>
        </w:rPr>
        <w:t xml:space="preserve"> real biological data, w</w:t>
      </w:r>
      <w:r w:rsidR="00770CA2">
        <w:rPr>
          <w:rFonts w:ascii="Arial" w:hAnsi="Arial"/>
          <w:sz w:val="22"/>
          <w:szCs w:val="22"/>
          <w:lang w:eastAsia="zh-CN"/>
        </w:rPr>
        <w:t xml:space="preserve">e will conduct all three integrative methods, </w:t>
      </w:r>
      <w:proofErr w:type="spellStart"/>
      <w:r w:rsidR="00770CA2">
        <w:rPr>
          <w:rFonts w:ascii="Arial" w:hAnsi="Arial"/>
          <w:sz w:val="22"/>
          <w:szCs w:val="22"/>
          <w:lang w:eastAsia="zh-CN"/>
        </w:rPr>
        <w:t>MGMCluster</w:t>
      </w:r>
      <w:proofErr w:type="spellEnd"/>
      <w:r w:rsidR="00770CA2">
        <w:rPr>
          <w:rFonts w:ascii="Arial" w:hAnsi="Arial"/>
          <w:sz w:val="22"/>
          <w:szCs w:val="22"/>
          <w:lang w:eastAsia="zh-CN"/>
        </w:rPr>
        <w:t xml:space="preserve">, PARADIGM, and </w:t>
      </w:r>
      <w:proofErr w:type="spellStart"/>
      <w:r w:rsidR="00770CA2">
        <w:rPr>
          <w:rFonts w:ascii="Arial" w:hAnsi="Arial"/>
          <w:sz w:val="22"/>
          <w:szCs w:val="22"/>
          <w:lang w:eastAsia="zh-CN"/>
        </w:rPr>
        <w:t>iCluster</w:t>
      </w:r>
      <w:proofErr w:type="spellEnd"/>
      <w:r w:rsidR="00770CA2">
        <w:rPr>
          <w:rFonts w:ascii="Arial" w:hAnsi="Arial"/>
          <w:sz w:val="22"/>
          <w:szCs w:val="22"/>
          <w:lang w:eastAsia="zh-CN"/>
        </w:rPr>
        <w:t xml:space="preserve">, on a breast invasive carcinoma dataset, and then compare the breast cancer subtypes identified by each method with the ones identified by </w:t>
      </w:r>
      <w:r w:rsidR="00092732">
        <w:rPr>
          <w:rFonts w:ascii="Arial" w:hAnsi="Arial"/>
          <w:sz w:val="22"/>
          <w:szCs w:val="22"/>
          <w:lang w:eastAsia="zh-CN"/>
        </w:rPr>
        <w:t xml:space="preserve">the </w:t>
      </w:r>
      <w:r w:rsidR="00770CA2">
        <w:rPr>
          <w:rFonts w:ascii="Arial" w:hAnsi="Arial"/>
          <w:sz w:val="22"/>
          <w:szCs w:val="22"/>
          <w:lang w:eastAsia="zh-CN"/>
        </w:rPr>
        <w:t>well-accepted biomarkers.</w:t>
      </w:r>
    </w:p>
    <w:p w14:paraId="125E7F5F" w14:textId="77777777" w:rsidR="00384182" w:rsidRDefault="00384182" w:rsidP="00384182">
      <w:pPr>
        <w:rPr>
          <w:rFonts w:ascii="Arial" w:hAnsi="Arial"/>
          <w:sz w:val="22"/>
          <w:szCs w:val="22"/>
          <w:lang w:eastAsia="zh-CN"/>
        </w:rPr>
      </w:pPr>
    </w:p>
    <w:p w14:paraId="4E491529" w14:textId="55FB45EF" w:rsidR="00384182" w:rsidRDefault="004B44A6" w:rsidP="00384182">
      <w:pPr>
        <w:rPr>
          <w:rFonts w:ascii="Arial" w:hAnsi="Arial"/>
          <w:sz w:val="22"/>
          <w:szCs w:val="22"/>
          <w:lang w:eastAsia="zh-CN"/>
        </w:rPr>
      </w:pPr>
      <w:r>
        <w:rPr>
          <w:rFonts w:ascii="Arial" w:hAnsi="Arial"/>
          <w:b/>
          <w:sz w:val="22"/>
          <w:szCs w:val="22"/>
          <w:lang w:eastAsia="zh-CN"/>
        </w:rPr>
        <w:t>(3)</w:t>
      </w:r>
      <w:r w:rsidR="00384182" w:rsidRPr="00EA63FC">
        <w:rPr>
          <w:rFonts w:ascii="Arial" w:hAnsi="Arial"/>
          <w:b/>
          <w:sz w:val="22"/>
          <w:szCs w:val="22"/>
          <w:lang w:eastAsia="zh-CN"/>
        </w:rPr>
        <w:t xml:space="preserve"> Software</w:t>
      </w:r>
      <w:r w:rsidR="00384182">
        <w:rPr>
          <w:rFonts w:ascii="Arial" w:hAnsi="Arial"/>
          <w:b/>
          <w:sz w:val="22"/>
          <w:szCs w:val="22"/>
          <w:lang w:eastAsia="zh-CN"/>
        </w:rPr>
        <w:t>:</w:t>
      </w:r>
      <w:r w:rsidR="00384182">
        <w:rPr>
          <w:rFonts w:ascii="Arial" w:hAnsi="Arial"/>
          <w:sz w:val="22"/>
          <w:szCs w:val="22"/>
          <w:lang w:eastAsia="zh-CN"/>
        </w:rPr>
        <w:t xml:space="preserve"> We will create an R package that allows easy access to all the functions of this method. We will provide examples for implementing the method in a </w:t>
      </w:r>
      <w:r w:rsidR="00384182" w:rsidRPr="00D01B07">
        <w:rPr>
          <w:rFonts w:ascii="Arial" w:hAnsi="Arial"/>
          <w:sz w:val="22"/>
          <w:szCs w:val="22"/>
          <w:lang w:eastAsia="zh-CN"/>
        </w:rPr>
        <w:t xml:space="preserve">variety </w:t>
      </w:r>
      <w:r w:rsidR="00384182">
        <w:rPr>
          <w:rFonts w:ascii="Arial" w:hAnsi="Arial"/>
          <w:sz w:val="22"/>
          <w:szCs w:val="22"/>
          <w:lang w:eastAsia="zh-CN"/>
        </w:rPr>
        <w:t>of cases. The software will be available through Bioconductor. We will maintain the package for a minimum of three years.</w:t>
      </w:r>
    </w:p>
    <w:p w14:paraId="64BDA1D4" w14:textId="77777777" w:rsidR="00384182" w:rsidRPr="00656D46" w:rsidRDefault="00384182" w:rsidP="00384182">
      <w:pPr>
        <w:rPr>
          <w:rFonts w:ascii="Times" w:eastAsia="Times New Roman" w:hAnsi="Times" w:cs="Times New Roman"/>
          <w:sz w:val="20"/>
          <w:szCs w:val="20"/>
        </w:rPr>
      </w:pPr>
    </w:p>
    <w:p w14:paraId="561CB4B2" w14:textId="27B0A3DB" w:rsidR="00092732" w:rsidRDefault="00092732" w:rsidP="00092732">
      <w:pPr>
        <w:rPr>
          <w:rFonts w:ascii="Arial" w:hAnsi="Arial"/>
          <w:b/>
          <w:sz w:val="22"/>
          <w:szCs w:val="22"/>
          <w:lang w:eastAsia="zh-CN"/>
        </w:rPr>
      </w:pPr>
      <w:r w:rsidRPr="00ED0DE1">
        <w:rPr>
          <w:rFonts w:ascii="Arial" w:hAnsi="Arial"/>
          <w:b/>
          <w:sz w:val="22"/>
          <w:szCs w:val="22"/>
          <w:lang w:eastAsia="zh-CN"/>
        </w:rPr>
        <w:t xml:space="preserve">Aim 2: </w:t>
      </w:r>
      <w:r>
        <w:rPr>
          <w:rFonts w:ascii="Arial" w:hAnsi="Arial"/>
          <w:b/>
          <w:sz w:val="22"/>
          <w:szCs w:val="22"/>
          <w:lang w:eastAsia="zh-CN"/>
        </w:rPr>
        <w:t>To identify the common driving mutations among different cancers</w:t>
      </w:r>
    </w:p>
    <w:p w14:paraId="569C586C" w14:textId="73A6506F" w:rsidR="00384182" w:rsidRDefault="002A137A" w:rsidP="00127BE8">
      <w:pPr>
        <w:rPr>
          <w:rFonts w:ascii="Arial" w:hAnsi="Arial"/>
          <w:sz w:val="22"/>
          <w:szCs w:val="22"/>
        </w:rPr>
      </w:pPr>
      <w:r>
        <w:rPr>
          <w:rFonts w:ascii="Arial" w:hAnsi="Arial"/>
          <w:sz w:val="22"/>
          <w:szCs w:val="22"/>
          <w:lang w:eastAsia="zh-CN"/>
        </w:rPr>
        <w:t xml:space="preserve">The integrative method, </w:t>
      </w:r>
      <w:proofErr w:type="spellStart"/>
      <w:r>
        <w:rPr>
          <w:rFonts w:ascii="Arial" w:hAnsi="Arial"/>
          <w:sz w:val="22"/>
          <w:szCs w:val="22"/>
          <w:lang w:eastAsia="zh-CN"/>
        </w:rPr>
        <w:t>MGMCluster</w:t>
      </w:r>
      <w:proofErr w:type="spellEnd"/>
      <w:r>
        <w:rPr>
          <w:rFonts w:ascii="Arial" w:hAnsi="Arial"/>
          <w:sz w:val="22"/>
          <w:szCs w:val="22"/>
          <w:lang w:eastAsia="zh-CN"/>
        </w:rPr>
        <w:t>, n</w:t>
      </w:r>
      <w:r w:rsidR="008A7146">
        <w:rPr>
          <w:rFonts w:ascii="Arial" w:hAnsi="Arial"/>
          <w:sz w:val="22"/>
          <w:szCs w:val="22"/>
          <w:lang w:eastAsia="zh-CN"/>
        </w:rPr>
        <w:t xml:space="preserve">ot only will provide new insights </w:t>
      </w:r>
      <w:r>
        <w:rPr>
          <w:rFonts w:ascii="Arial" w:hAnsi="Arial"/>
          <w:sz w:val="22"/>
          <w:szCs w:val="22"/>
          <w:lang w:eastAsia="zh-CN"/>
        </w:rPr>
        <w:t>for</w:t>
      </w:r>
      <w:r w:rsidR="008A7146">
        <w:rPr>
          <w:rFonts w:ascii="Arial" w:hAnsi="Arial"/>
          <w:sz w:val="22"/>
          <w:szCs w:val="22"/>
          <w:lang w:eastAsia="zh-CN"/>
        </w:rPr>
        <w:t xml:space="preserve"> clustering cancer patien</w:t>
      </w:r>
      <w:r>
        <w:rPr>
          <w:rFonts w:ascii="Arial" w:hAnsi="Arial"/>
          <w:sz w:val="22"/>
          <w:szCs w:val="22"/>
          <w:lang w:eastAsia="zh-CN"/>
        </w:rPr>
        <w:t>ts into subtypes but will also help find</w:t>
      </w:r>
      <w:r w:rsidR="008A7146">
        <w:rPr>
          <w:rFonts w:ascii="Arial" w:hAnsi="Arial"/>
          <w:sz w:val="22"/>
          <w:szCs w:val="22"/>
          <w:lang w:eastAsia="zh-CN"/>
        </w:rPr>
        <w:t xml:space="preserve"> the commonality between the subtypes of different cancers.</w:t>
      </w:r>
      <w:r w:rsidR="00127BE8">
        <w:rPr>
          <w:rFonts w:ascii="Arial" w:hAnsi="Arial"/>
          <w:sz w:val="22"/>
          <w:szCs w:val="22"/>
          <w:lang w:eastAsia="zh-CN"/>
        </w:rPr>
        <w:t xml:space="preserve"> We hypothesize</w:t>
      </w:r>
      <w:r w:rsidR="00384182">
        <w:rPr>
          <w:rFonts w:ascii="Arial" w:hAnsi="Arial"/>
          <w:sz w:val="22"/>
          <w:szCs w:val="22"/>
          <w:lang w:eastAsia="zh-CN"/>
        </w:rPr>
        <w:t xml:space="preserve"> </w:t>
      </w:r>
      <w:r w:rsidR="00127BE8" w:rsidRPr="00127BE8">
        <w:rPr>
          <w:rFonts w:ascii="Arial" w:hAnsi="Arial"/>
          <w:sz w:val="22"/>
          <w:szCs w:val="22"/>
        </w:rPr>
        <w:t xml:space="preserve">that subtypes of different cancers share similar </w:t>
      </w:r>
      <w:proofErr w:type="spellStart"/>
      <w:r w:rsidR="008B5648">
        <w:rPr>
          <w:rFonts w:ascii="Arial" w:hAnsi="Arial"/>
          <w:sz w:val="22"/>
          <w:szCs w:val="22"/>
          <w:lang w:val="en" w:eastAsia="zh-CN"/>
        </w:rPr>
        <w:t>i</w:t>
      </w:r>
      <w:r w:rsidR="008B5648" w:rsidRPr="006E7C3D">
        <w:rPr>
          <w:rFonts w:ascii="Arial" w:hAnsi="Arial"/>
          <w:sz w:val="22"/>
          <w:szCs w:val="22"/>
          <w:lang w:val="en" w:eastAsia="zh-CN"/>
        </w:rPr>
        <w:t>nteractome</w:t>
      </w:r>
      <w:proofErr w:type="spellEnd"/>
      <w:r w:rsidR="00127BE8" w:rsidRPr="00127BE8">
        <w:rPr>
          <w:rFonts w:ascii="Arial" w:hAnsi="Arial"/>
          <w:sz w:val="22"/>
          <w:szCs w:val="22"/>
        </w:rPr>
        <w:t>.</w:t>
      </w:r>
      <w:r w:rsidR="008B5648">
        <w:rPr>
          <w:rFonts w:ascii="Arial" w:hAnsi="Arial"/>
          <w:sz w:val="22"/>
          <w:szCs w:val="22"/>
        </w:rPr>
        <w:t xml:space="preserve"> Using the rich multi-omics data available on TCGA, we aim to identify the </w:t>
      </w:r>
      <w:proofErr w:type="spellStart"/>
      <w:r w:rsidR="008B5648">
        <w:rPr>
          <w:rFonts w:ascii="Arial" w:hAnsi="Arial"/>
          <w:sz w:val="22"/>
          <w:szCs w:val="22"/>
        </w:rPr>
        <w:t>interactome</w:t>
      </w:r>
      <w:proofErr w:type="spellEnd"/>
      <w:r w:rsidR="008B5648">
        <w:rPr>
          <w:rFonts w:ascii="Arial" w:hAnsi="Arial"/>
          <w:sz w:val="22"/>
          <w:szCs w:val="22"/>
        </w:rPr>
        <w:t xml:space="preserve"> similarity among different cancers and </w:t>
      </w:r>
      <w:r w:rsidR="009C6649">
        <w:rPr>
          <w:rFonts w:ascii="Arial" w:hAnsi="Arial"/>
          <w:sz w:val="22"/>
          <w:szCs w:val="22"/>
        </w:rPr>
        <w:t>thus discover</w:t>
      </w:r>
      <w:r w:rsidR="008B5648">
        <w:rPr>
          <w:rFonts w:ascii="Arial" w:hAnsi="Arial"/>
          <w:sz w:val="22"/>
          <w:szCs w:val="22"/>
        </w:rPr>
        <w:t xml:space="preserve"> new </w:t>
      </w:r>
      <w:proofErr w:type="spellStart"/>
      <w:r w:rsidR="008B5648">
        <w:rPr>
          <w:rFonts w:ascii="Arial" w:hAnsi="Arial"/>
          <w:sz w:val="22"/>
          <w:szCs w:val="22"/>
        </w:rPr>
        <w:t>interactome</w:t>
      </w:r>
      <w:proofErr w:type="spellEnd"/>
      <w:r w:rsidR="008B5648">
        <w:rPr>
          <w:rFonts w:ascii="Arial" w:hAnsi="Arial"/>
          <w:sz w:val="22"/>
          <w:szCs w:val="22"/>
        </w:rPr>
        <w:t xml:space="preserve"> informed </w:t>
      </w:r>
      <w:r w:rsidR="009C6649">
        <w:rPr>
          <w:rFonts w:ascii="Arial" w:hAnsi="Arial"/>
          <w:sz w:val="22"/>
          <w:szCs w:val="22"/>
        </w:rPr>
        <w:t xml:space="preserve">super-subtypes – the subtypes shared by different types of cancers. </w:t>
      </w:r>
    </w:p>
    <w:p w14:paraId="4E68B5E6" w14:textId="77777777" w:rsidR="009C6649" w:rsidRDefault="009C6649" w:rsidP="00127BE8">
      <w:pPr>
        <w:rPr>
          <w:rFonts w:ascii="Arial" w:hAnsi="Arial"/>
          <w:sz w:val="22"/>
          <w:szCs w:val="22"/>
        </w:rPr>
      </w:pPr>
    </w:p>
    <w:p w14:paraId="69F000F3" w14:textId="77777777" w:rsidR="009C6649" w:rsidRPr="00127BE8" w:rsidRDefault="009C6649" w:rsidP="00127BE8">
      <w:pPr>
        <w:rPr>
          <w:rFonts w:ascii="Arial" w:hAnsi="Arial"/>
          <w:sz w:val="22"/>
          <w:szCs w:val="22"/>
          <w:lang w:eastAsia="zh-CN"/>
        </w:rPr>
      </w:pPr>
    </w:p>
    <w:p w14:paraId="222F815F" w14:textId="77777777" w:rsidR="009D16C4" w:rsidRPr="0042206C" w:rsidRDefault="009D16C4" w:rsidP="00384182">
      <w:pPr>
        <w:rPr>
          <w:rFonts w:ascii="Arial" w:hAnsi="Arial"/>
          <w:sz w:val="22"/>
          <w:szCs w:val="22"/>
          <w:lang w:eastAsia="zh-CN"/>
        </w:rPr>
      </w:pPr>
    </w:p>
    <w:p w14:paraId="46F8FFF3" w14:textId="77777777" w:rsidR="00384182" w:rsidRDefault="00384182" w:rsidP="001C7463">
      <w:pPr>
        <w:outlineLvl w:val="0"/>
        <w:rPr>
          <w:rFonts w:ascii="Arial" w:hAnsi="Arial"/>
          <w:b/>
          <w:sz w:val="22"/>
          <w:szCs w:val="22"/>
          <w:lang w:eastAsia="zh-CN"/>
        </w:rPr>
      </w:pPr>
    </w:p>
    <w:p w14:paraId="75C97AED" w14:textId="77777777" w:rsidR="0001600C" w:rsidRDefault="007F734F" w:rsidP="001C7463">
      <w:pPr>
        <w:outlineLvl w:val="0"/>
        <w:rPr>
          <w:rFonts w:ascii="Arial" w:hAnsi="Arial"/>
          <w:b/>
          <w:sz w:val="22"/>
          <w:szCs w:val="22"/>
          <w:lang w:eastAsia="zh-CN"/>
        </w:rPr>
      </w:pPr>
      <w:r>
        <w:rPr>
          <w:rFonts w:ascii="Arial" w:hAnsi="Arial"/>
          <w:b/>
          <w:sz w:val="22"/>
          <w:szCs w:val="22"/>
          <w:lang w:eastAsia="zh-CN"/>
        </w:rPr>
        <w:t>SIGNIFICANCE</w:t>
      </w:r>
      <w:r w:rsidR="008B332C">
        <w:rPr>
          <w:rFonts w:ascii="Arial" w:hAnsi="Arial"/>
          <w:b/>
          <w:sz w:val="22"/>
          <w:szCs w:val="22"/>
          <w:lang w:eastAsia="zh-CN"/>
        </w:rPr>
        <w:t>.</w:t>
      </w:r>
    </w:p>
    <w:p w14:paraId="4D7DBEC6" w14:textId="6BE79180" w:rsidR="00474CE9" w:rsidRDefault="0046530A" w:rsidP="002C0161">
      <w:pPr>
        <w:rPr>
          <w:rFonts w:ascii="Arial" w:hAnsi="Arial"/>
          <w:i/>
          <w:sz w:val="22"/>
          <w:szCs w:val="22"/>
          <w:u w:val="single"/>
          <w:lang w:eastAsia="zh-CN"/>
        </w:rPr>
      </w:pPr>
      <w:r>
        <w:rPr>
          <w:rFonts w:ascii="Arial" w:hAnsi="Arial"/>
          <w:sz w:val="22"/>
          <w:szCs w:val="22"/>
          <w:lang w:eastAsia="zh-CN"/>
        </w:rPr>
        <w:t>There is heterogeneity in the m</w:t>
      </w:r>
      <w:r w:rsidR="00704EC5">
        <w:rPr>
          <w:rFonts w:ascii="Arial" w:hAnsi="Arial"/>
          <w:sz w:val="22"/>
          <w:szCs w:val="22"/>
          <w:lang w:eastAsia="zh-CN"/>
        </w:rPr>
        <w:t>olecular mechanism</w:t>
      </w:r>
      <w:r w:rsidR="001C7463">
        <w:rPr>
          <w:rFonts w:ascii="Arial" w:hAnsi="Arial"/>
          <w:sz w:val="22"/>
          <w:szCs w:val="22"/>
          <w:lang w:eastAsia="zh-CN"/>
        </w:rPr>
        <w:t>s</w:t>
      </w:r>
      <w:r w:rsidR="00704EC5">
        <w:rPr>
          <w:rFonts w:ascii="Arial" w:hAnsi="Arial"/>
          <w:sz w:val="22"/>
          <w:szCs w:val="22"/>
          <w:lang w:eastAsia="zh-CN"/>
        </w:rPr>
        <w:t xml:space="preserve"> of carcinogenesis</w:t>
      </w:r>
      <w:r w:rsidR="0076032C">
        <w:rPr>
          <w:rFonts w:ascii="Arial" w:hAnsi="Arial"/>
          <w:sz w:val="22"/>
          <w:szCs w:val="22"/>
          <w:lang w:eastAsia="zh-CN"/>
        </w:rPr>
        <w:t xml:space="preserve"> </w:t>
      </w:r>
      <w:r w:rsidR="001C7463">
        <w:rPr>
          <w:rFonts w:ascii="Arial" w:hAnsi="Arial"/>
          <w:sz w:val="22"/>
          <w:szCs w:val="22"/>
          <w:lang w:eastAsia="zh-CN"/>
        </w:rPr>
        <w:t xml:space="preserve">in patients diagnosed with the same type of </w:t>
      </w:r>
      <w:commentRangeStart w:id="18"/>
      <w:r w:rsidR="001C7463">
        <w:rPr>
          <w:rFonts w:ascii="Arial" w:hAnsi="Arial"/>
          <w:sz w:val="22"/>
          <w:szCs w:val="22"/>
          <w:lang w:eastAsia="zh-CN"/>
        </w:rPr>
        <w:t>cancer</w:t>
      </w:r>
      <w:commentRangeEnd w:id="18"/>
      <w:r w:rsidR="00D7716D">
        <w:rPr>
          <w:rStyle w:val="CommentReference"/>
        </w:rPr>
        <w:commentReference w:id="18"/>
      </w:r>
      <w:r>
        <w:rPr>
          <w:rFonts w:ascii="Arial" w:hAnsi="Arial"/>
          <w:sz w:val="22"/>
          <w:szCs w:val="22"/>
          <w:lang w:eastAsia="zh-CN"/>
        </w:rPr>
        <w:t>. Therefore, p</w:t>
      </w:r>
      <w:r w:rsidR="00704EC5">
        <w:rPr>
          <w:rFonts w:ascii="Arial" w:hAnsi="Arial"/>
          <w:sz w:val="22"/>
          <w:szCs w:val="22"/>
          <w:lang w:eastAsia="zh-CN"/>
        </w:rPr>
        <w:t xml:space="preserve">recision medicine holds </w:t>
      </w:r>
      <w:r>
        <w:rPr>
          <w:rFonts w:ascii="Arial" w:hAnsi="Arial"/>
          <w:sz w:val="22"/>
          <w:szCs w:val="22"/>
          <w:lang w:eastAsia="zh-CN"/>
        </w:rPr>
        <w:t xml:space="preserve">great </w:t>
      </w:r>
      <w:r w:rsidR="00704EC5">
        <w:rPr>
          <w:rFonts w:ascii="Arial" w:hAnsi="Arial"/>
          <w:sz w:val="22"/>
          <w:szCs w:val="22"/>
          <w:lang w:eastAsia="zh-CN"/>
        </w:rPr>
        <w:t xml:space="preserve">promise </w:t>
      </w:r>
      <w:r>
        <w:rPr>
          <w:rFonts w:ascii="Arial" w:hAnsi="Arial"/>
          <w:sz w:val="22"/>
          <w:szCs w:val="22"/>
          <w:lang w:eastAsia="zh-CN"/>
        </w:rPr>
        <w:t>for</w:t>
      </w:r>
      <w:r w:rsidR="00704EC5">
        <w:rPr>
          <w:rFonts w:ascii="Arial" w:hAnsi="Arial"/>
          <w:sz w:val="22"/>
          <w:szCs w:val="22"/>
          <w:lang w:eastAsia="zh-CN"/>
        </w:rPr>
        <w:t xml:space="preserve"> </w:t>
      </w:r>
      <w:r>
        <w:rPr>
          <w:rFonts w:ascii="Arial" w:hAnsi="Arial"/>
          <w:sz w:val="22"/>
          <w:szCs w:val="22"/>
          <w:lang w:eastAsia="zh-CN"/>
        </w:rPr>
        <w:t>c</w:t>
      </w:r>
      <w:r w:rsidR="00EC1C82">
        <w:rPr>
          <w:rFonts w:ascii="Arial" w:hAnsi="Arial"/>
          <w:sz w:val="22"/>
          <w:szCs w:val="22"/>
          <w:lang w:eastAsia="zh-CN"/>
        </w:rPr>
        <w:t xml:space="preserve">lassifying cancer patients </w:t>
      </w:r>
      <w:r>
        <w:rPr>
          <w:rFonts w:ascii="Arial" w:hAnsi="Arial"/>
          <w:sz w:val="22"/>
          <w:szCs w:val="22"/>
          <w:lang w:eastAsia="zh-CN"/>
        </w:rPr>
        <w:t>according to</w:t>
      </w:r>
      <w:r w:rsidR="00EC1C82">
        <w:rPr>
          <w:rFonts w:ascii="Arial" w:hAnsi="Arial"/>
          <w:sz w:val="22"/>
          <w:szCs w:val="22"/>
          <w:lang w:eastAsia="zh-CN"/>
        </w:rPr>
        <w:t xml:space="preserve"> their molecular profile at </w:t>
      </w:r>
      <w:r w:rsidRPr="0046530A">
        <w:rPr>
          <w:rFonts w:ascii="Arial" w:hAnsi="Arial"/>
          <w:sz w:val="22"/>
          <w:szCs w:val="22"/>
          <w:lang w:eastAsia="zh-CN"/>
        </w:rPr>
        <w:t>the g</w:t>
      </w:r>
      <w:r w:rsidRPr="00857F6C">
        <w:rPr>
          <w:rFonts w:ascii="Arial" w:hAnsi="Arial" w:cs="Arial"/>
          <w:color w:val="1A1A1A"/>
          <w:sz w:val="22"/>
          <w:szCs w:val="32"/>
        </w:rPr>
        <w:t>enomic, proteomic</w:t>
      </w:r>
      <w:r>
        <w:rPr>
          <w:rFonts w:ascii="Arial" w:hAnsi="Arial" w:cs="Arial"/>
          <w:color w:val="1A1A1A"/>
          <w:sz w:val="22"/>
          <w:szCs w:val="32"/>
        </w:rPr>
        <w:t>,</w:t>
      </w:r>
      <w:r w:rsidRPr="00857F6C">
        <w:rPr>
          <w:rFonts w:ascii="Arial" w:hAnsi="Arial" w:cs="Arial"/>
          <w:color w:val="1A1A1A"/>
          <w:sz w:val="22"/>
          <w:szCs w:val="32"/>
        </w:rPr>
        <w:t xml:space="preserve"> </w:t>
      </w:r>
      <w:r w:rsidRPr="0046530A">
        <w:rPr>
          <w:rFonts w:ascii="Arial" w:hAnsi="Arial" w:cs="Arial"/>
          <w:color w:val="1A1A1A"/>
          <w:sz w:val="22"/>
          <w:szCs w:val="32"/>
        </w:rPr>
        <w:t>transcriptomic</w:t>
      </w:r>
      <w:r>
        <w:rPr>
          <w:rFonts w:ascii="Arial" w:hAnsi="Arial" w:cs="Arial"/>
          <w:color w:val="1A1A1A"/>
          <w:sz w:val="22"/>
          <w:szCs w:val="32"/>
        </w:rPr>
        <w:t xml:space="preserve">, </w:t>
      </w:r>
      <w:r w:rsidR="008C4F4D">
        <w:rPr>
          <w:rFonts w:ascii="Arial" w:hAnsi="Arial" w:cs="Arial"/>
          <w:color w:val="1A1A1A"/>
          <w:sz w:val="22"/>
          <w:szCs w:val="32"/>
          <w:lang w:eastAsia="zh-CN"/>
        </w:rPr>
        <w:t xml:space="preserve">and </w:t>
      </w:r>
      <w:proofErr w:type="spellStart"/>
      <w:r w:rsidRPr="0046530A">
        <w:rPr>
          <w:rFonts w:ascii="Arial" w:hAnsi="Arial" w:cs="Arial"/>
          <w:color w:val="1A1A1A"/>
          <w:sz w:val="22"/>
          <w:szCs w:val="32"/>
        </w:rPr>
        <w:t>epigenomic</w:t>
      </w:r>
      <w:proofErr w:type="spellEnd"/>
      <w:r w:rsidR="008C4F4D">
        <w:rPr>
          <w:rFonts w:ascii="Arial" w:hAnsi="Arial" w:cs="Arial" w:hint="eastAsia"/>
          <w:color w:val="1A1A1A"/>
          <w:sz w:val="22"/>
          <w:szCs w:val="32"/>
          <w:lang w:eastAsia="zh-CN"/>
        </w:rPr>
        <w:t xml:space="preserve"> </w:t>
      </w:r>
      <w:r>
        <w:rPr>
          <w:rFonts w:ascii="Arial" w:hAnsi="Arial" w:cs="Arial"/>
          <w:color w:val="1A1A1A"/>
          <w:sz w:val="22"/>
          <w:szCs w:val="32"/>
        </w:rPr>
        <w:t>l</w:t>
      </w:r>
      <w:r w:rsidR="00EC1C82" w:rsidRPr="0046530A">
        <w:rPr>
          <w:rFonts w:ascii="Arial" w:hAnsi="Arial"/>
          <w:sz w:val="22"/>
          <w:szCs w:val="22"/>
          <w:lang w:eastAsia="zh-CN"/>
        </w:rPr>
        <w:t>evel</w:t>
      </w:r>
      <w:r w:rsidR="000C5BC2">
        <w:rPr>
          <w:rFonts w:ascii="Arial" w:hAnsi="Arial"/>
          <w:sz w:val="22"/>
          <w:szCs w:val="22"/>
          <w:lang w:eastAsia="zh-CN"/>
        </w:rPr>
        <w:t>. There is a body of literature on classifying can</w:t>
      </w:r>
      <w:r>
        <w:rPr>
          <w:rFonts w:ascii="Arial" w:hAnsi="Arial"/>
          <w:sz w:val="22"/>
          <w:szCs w:val="22"/>
          <w:lang w:eastAsia="zh-CN"/>
        </w:rPr>
        <w:t>c</w:t>
      </w:r>
      <w:r w:rsidR="000C5BC2">
        <w:rPr>
          <w:rFonts w:ascii="Arial" w:hAnsi="Arial"/>
          <w:sz w:val="22"/>
          <w:szCs w:val="22"/>
          <w:lang w:eastAsia="zh-CN"/>
        </w:rPr>
        <w:t>er patients</w:t>
      </w:r>
      <w:r w:rsidR="002C0161">
        <w:rPr>
          <w:rFonts w:ascii="Arial" w:hAnsi="Arial"/>
          <w:sz w:val="22"/>
          <w:szCs w:val="22"/>
          <w:lang w:eastAsia="zh-CN"/>
        </w:rPr>
        <w:t xml:space="preserve"> by high throughput omics data</w:t>
      </w:r>
      <w:r w:rsidR="009C6649">
        <w:rPr>
          <w:rFonts w:ascii="Arial" w:hAnsi="Arial"/>
          <w:sz w:val="22"/>
          <w:szCs w:val="22"/>
          <w:lang w:eastAsia="zh-CN"/>
        </w:rPr>
        <w:fldChar w:fldCharType="begin">
          <w:fldData xml:space="preserve">PEVuZE5vdGU+PENpdGU+PEF1dGhvcj5Jcml6YXJyeTwvQXV0aG9yPjxZZWFyPjIwMDk8L1llYXI+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</w:fldData>
        </w:fldChar>
      </w:r>
      <w:r w:rsidR="009C6649">
        <w:rPr>
          <w:rFonts w:ascii="Arial" w:hAnsi="Arial"/>
          <w:sz w:val="22"/>
          <w:szCs w:val="22"/>
          <w:lang w:eastAsia="zh-CN"/>
        </w:rPr>
        <w:instrText xml:space="preserve"> ADDIN EN.CITE </w:instrText>
      </w:r>
      <w:r w:rsidR="009C6649">
        <w:rPr>
          <w:rFonts w:ascii="Arial" w:hAnsi="Arial"/>
          <w:sz w:val="22"/>
          <w:szCs w:val="22"/>
          <w:lang w:eastAsia="zh-CN"/>
        </w:rPr>
        <w:fldChar w:fldCharType="begin">
          <w:fldData xml:space="preserve">PEVuZE5vdGU+PENpdGU+PEF1dGhvcj5Jcml6YXJyeTwvQXV0aG9yPjxZZWFyPjIwMDk8L1llYXI+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</w:fldData>
        </w:fldChar>
      </w:r>
      <w:r w:rsidR="009C6649">
        <w:rPr>
          <w:rFonts w:ascii="Arial" w:hAnsi="Arial"/>
          <w:sz w:val="22"/>
          <w:szCs w:val="22"/>
          <w:lang w:eastAsia="zh-CN"/>
        </w:rPr>
        <w:instrText xml:space="preserve"> ADDIN EN.CITE.DATA </w:instrText>
      </w:r>
      <w:r w:rsidR="009C6649">
        <w:rPr>
          <w:rFonts w:ascii="Arial" w:hAnsi="Arial"/>
          <w:sz w:val="22"/>
          <w:szCs w:val="22"/>
          <w:lang w:eastAsia="zh-CN"/>
        </w:rPr>
      </w:r>
      <w:r w:rsidR="009C6649">
        <w:rPr>
          <w:rFonts w:ascii="Arial" w:hAnsi="Arial"/>
          <w:sz w:val="22"/>
          <w:szCs w:val="22"/>
          <w:lang w:eastAsia="zh-CN"/>
        </w:rPr>
        <w:fldChar w:fldCharType="end"/>
      </w:r>
      <w:r w:rsidR="009C6649">
        <w:rPr>
          <w:rFonts w:ascii="Arial" w:hAnsi="Arial"/>
          <w:sz w:val="22"/>
          <w:szCs w:val="22"/>
          <w:lang w:eastAsia="zh-CN"/>
        </w:rPr>
      </w:r>
      <w:r w:rsidR="009C6649">
        <w:rPr>
          <w:rFonts w:ascii="Arial" w:hAnsi="Arial"/>
          <w:sz w:val="22"/>
          <w:szCs w:val="22"/>
          <w:lang w:eastAsia="zh-CN"/>
        </w:rPr>
        <w:fldChar w:fldCharType="separate"/>
      </w:r>
      <w:r w:rsidR="009C6649" w:rsidRPr="009C6649">
        <w:rPr>
          <w:rFonts w:ascii="Arial" w:hAnsi="Arial"/>
          <w:noProof/>
          <w:sz w:val="22"/>
          <w:szCs w:val="22"/>
          <w:vertAlign w:val="superscript"/>
          <w:lang w:eastAsia="zh-CN"/>
        </w:rPr>
        <w:t>1-4</w:t>
      </w:r>
      <w:r w:rsidR="009C6649">
        <w:rPr>
          <w:rFonts w:ascii="Arial" w:hAnsi="Arial"/>
          <w:sz w:val="22"/>
          <w:szCs w:val="22"/>
          <w:lang w:eastAsia="zh-CN"/>
        </w:rPr>
        <w:fldChar w:fldCharType="end"/>
      </w:r>
      <w:r w:rsidR="002C0161">
        <w:rPr>
          <w:rFonts w:ascii="Arial" w:hAnsi="Arial"/>
          <w:sz w:val="22"/>
          <w:szCs w:val="22"/>
          <w:lang w:eastAsia="zh-CN"/>
        </w:rPr>
        <w:t>, but methodology is still lacking for clustering cancer patients using multi-omics data</w:t>
      </w:r>
      <w:r>
        <w:rPr>
          <w:rFonts w:ascii="Arial" w:hAnsi="Arial"/>
          <w:sz w:val="22"/>
          <w:szCs w:val="22"/>
          <w:lang w:eastAsia="zh-CN"/>
        </w:rPr>
        <w:t xml:space="preserve">, </w:t>
      </w:r>
      <w:r w:rsidR="008B5C21">
        <w:rPr>
          <w:rFonts w:ascii="Arial" w:hAnsi="Arial"/>
          <w:sz w:val="22"/>
          <w:szCs w:val="22"/>
          <w:lang w:eastAsia="zh-CN"/>
        </w:rPr>
        <w:t>while taking into account the interactions</w:t>
      </w:r>
      <w:r w:rsidR="00642688">
        <w:rPr>
          <w:rFonts w:ascii="Arial" w:hAnsi="Arial" w:hint="eastAsia"/>
          <w:sz w:val="22"/>
          <w:szCs w:val="22"/>
          <w:lang w:eastAsia="zh-CN"/>
        </w:rPr>
        <w:t xml:space="preserve"> among</w:t>
      </w:r>
      <w:r w:rsidR="00642688">
        <w:rPr>
          <w:rFonts w:ascii="Arial" w:hAnsi="Arial"/>
          <w:sz w:val="22"/>
          <w:szCs w:val="22"/>
          <w:lang w:eastAsia="zh-CN"/>
        </w:rPr>
        <w:t xml:space="preserve"> </w:t>
      </w:r>
      <w:proofErr w:type="spellStart"/>
      <w:r w:rsidR="00642688">
        <w:rPr>
          <w:rFonts w:ascii="Arial" w:hAnsi="Arial"/>
          <w:sz w:val="22"/>
          <w:szCs w:val="22"/>
          <w:lang w:eastAsia="zh-CN"/>
        </w:rPr>
        <w:t>omic</w:t>
      </w:r>
      <w:proofErr w:type="spellEnd"/>
      <w:r w:rsidR="00642688">
        <w:rPr>
          <w:rFonts w:ascii="Arial" w:hAnsi="Arial" w:hint="eastAsia"/>
          <w:sz w:val="22"/>
          <w:szCs w:val="22"/>
          <w:lang w:eastAsia="zh-CN"/>
        </w:rPr>
        <w:t xml:space="preserve"> measures</w:t>
      </w:r>
      <w:r w:rsidR="002C0161">
        <w:rPr>
          <w:rFonts w:ascii="Arial" w:hAnsi="Arial"/>
          <w:sz w:val="22"/>
          <w:szCs w:val="22"/>
          <w:lang w:eastAsia="zh-CN"/>
        </w:rPr>
        <w:t xml:space="preserve">.  </w:t>
      </w:r>
      <w:r w:rsidR="00613D98" w:rsidRPr="00613D98">
        <w:rPr>
          <w:rFonts w:ascii="Arial" w:hAnsi="Arial"/>
          <w:i/>
          <w:sz w:val="22"/>
          <w:szCs w:val="22"/>
          <w:u w:val="single"/>
          <w:lang w:eastAsia="zh-CN"/>
        </w:rPr>
        <w:t xml:space="preserve">Our research will address this gap by </w:t>
      </w:r>
      <w:r w:rsidR="00613D98">
        <w:rPr>
          <w:rFonts w:ascii="Arial" w:hAnsi="Arial"/>
          <w:i/>
          <w:sz w:val="22"/>
          <w:szCs w:val="22"/>
          <w:u w:val="single"/>
          <w:lang w:eastAsia="zh-CN"/>
        </w:rPr>
        <w:t>developing</w:t>
      </w:r>
      <w:r w:rsidR="003E13B7">
        <w:rPr>
          <w:rFonts w:ascii="Arial" w:hAnsi="Arial"/>
          <w:i/>
          <w:sz w:val="22"/>
          <w:szCs w:val="22"/>
          <w:u w:val="single"/>
          <w:lang w:eastAsia="zh-CN"/>
        </w:rPr>
        <w:t xml:space="preserve"> the first</w:t>
      </w:r>
      <w:r w:rsidR="00613D98">
        <w:rPr>
          <w:rFonts w:ascii="Arial" w:hAnsi="Arial"/>
          <w:i/>
          <w:sz w:val="22"/>
          <w:szCs w:val="22"/>
          <w:u w:val="single"/>
          <w:lang w:eastAsia="zh-CN"/>
        </w:rPr>
        <w:t xml:space="preserve"> methodology</w:t>
      </w:r>
      <w:r w:rsidR="003E13B7">
        <w:rPr>
          <w:rFonts w:ascii="Arial" w:hAnsi="Arial"/>
          <w:i/>
          <w:sz w:val="22"/>
          <w:szCs w:val="22"/>
          <w:u w:val="single"/>
          <w:lang w:eastAsia="zh-CN"/>
        </w:rPr>
        <w:t xml:space="preserve"> to identify cancer subtypes </w:t>
      </w:r>
      <w:r w:rsidR="00AB30B9">
        <w:rPr>
          <w:rFonts w:ascii="Arial" w:hAnsi="Arial"/>
          <w:i/>
          <w:sz w:val="22"/>
          <w:szCs w:val="22"/>
          <w:u w:val="single"/>
          <w:lang w:eastAsia="zh-CN"/>
        </w:rPr>
        <w:t xml:space="preserve">in the light of cancer molecular profile including </w:t>
      </w:r>
      <w:r w:rsidR="0089224B">
        <w:rPr>
          <w:rFonts w:ascii="Arial" w:hAnsi="Arial"/>
          <w:i/>
          <w:sz w:val="22"/>
          <w:szCs w:val="22"/>
          <w:u w:val="single"/>
          <w:lang w:eastAsia="zh-CN"/>
        </w:rPr>
        <w:t>m</w:t>
      </w:r>
      <w:r w:rsidR="007F6063">
        <w:rPr>
          <w:rFonts w:ascii="Arial" w:hAnsi="Arial"/>
          <w:i/>
          <w:sz w:val="22"/>
          <w:szCs w:val="22"/>
          <w:u w:val="single"/>
          <w:lang w:eastAsia="zh-CN"/>
        </w:rPr>
        <w:t>utation status, mRNA expression</w:t>
      </w:r>
      <w:r w:rsidR="007F6063">
        <w:rPr>
          <w:rFonts w:ascii="Arial" w:hAnsi="Arial" w:hint="eastAsia"/>
          <w:i/>
          <w:sz w:val="22"/>
          <w:szCs w:val="22"/>
          <w:u w:val="single"/>
          <w:lang w:eastAsia="zh-CN"/>
        </w:rPr>
        <w:t xml:space="preserve">, </w:t>
      </w:r>
      <w:r w:rsidR="0089224B">
        <w:rPr>
          <w:rFonts w:ascii="Arial" w:hAnsi="Arial"/>
          <w:i/>
          <w:sz w:val="22"/>
          <w:szCs w:val="22"/>
          <w:u w:val="single"/>
          <w:lang w:eastAsia="zh-CN"/>
        </w:rPr>
        <w:t xml:space="preserve">methylation level, microRNA expression level, protein expression level, and </w:t>
      </w:r>
      <w:r w:rsidR="007F6106">
        <w:rPr>
          <w:rFonts w:ascii="Arial" w:hAnsi="Arial"/>
          <w:i/>
          <w:sz w:val="22"/>
          <w:szCs w:val="22"/>
          <w:u w:val="single"/>
          <w:lang w:eastAsia="zh-CN"/>
        </w:rPr>
        <w:t xml:space="preserve">more importantly </w:t>
      </w:r>
      <w:r w:rsidR="0089224B">
        <w:rPr>
          <w:rFonts w:ascii="Arial" w:hAnsi="Arial"/>
          <w:i/>
          <w:sz w:val="22"/>
          <w:szCs w:val="22"/>
          <w:u w:val="single"/>
          <w:lang w:eastAsia="zh-CN"/>
        </w:rPr>
        <w:t xml:space="preserve">their interactions. </w:t>
      </w:r>
    </w:p>
    <w:p w14:paraId="6C0C8253" w14:textId="77777777" w:rsidR="002116D6" w:rsidRDefault="002116D6" w:rsidP="002C0161">
      <w:pPr>
        <w:rPr>
          <w:rFonts w:ascii="Arial" w:hAnsi="Arial"/>
          <w:sz w:val="22"/>
          <w:szCs w:val="22"/>
          <w:lang w:eastAsia="zh-CN"/>
        </w:rPr>
      </w:pPr>
      <w:r>
        <w:rPr>
          <w:rFonts w:ascii="Arial" w:hAnsi="Arial"/>
          <w:sz w:val="22"/>
          <w:szCs w:val="22"/>
          <w:lang w:eastAsia="zh-CN"/>
        </w:rPr>
        <w:t xml:space="preserve"> </w:t>
      </w:r>
    </w:p>
    <w:p w14:paraId="36F0A689" w14:textId="77777777" w:rsidR="002116D6" w:rsidRPr="0091457D" w:rsidRDefault="002116D6" w:rsidP="001C7463">
      <w:pPr>
        <w:outlineLvl w:val="0"/>
        <w:rPr>
          <w:rFonts w:ascii="Arial" w:hAnsi="Arial"/>
          <w:i/>
          <w:sz w:val="22"/>
          <w:szCs w:val="22"/>
          <w:u w:val="single"/>
          <w:lang w:eastAsia="zh-CN"/>
        </w:rPr>
      </w:pPr>
      <w:r w:rsidRPr="0091457D">
        <w:rPr>
          <w:rFonts w:ascii="Arial" w:hAnsi="Arial"/>
          <w:i/>
          <w:sz w:val="22"/>
          <w:szCs w:val="22"/>
          <w:u w:val="single"/>
          <w:lang w:eastAsia="zh-CN"/>
        </w:rPr>
        <w:t>This contribution will be significant because:</w:t>
      </w:r>
    </w:p>
    <w:p w14:paraId="49319D53" w14:textId="77777777" w:rsidR="0046530A" w:rsidRDefault="0046530A" w:rsidP="00AE36DA">
      <w:pPr>
        <w:pStyle w:val="ListParagraph"/>
        <w:numPr>
          <w:ilvl w:val="0"/>
          <w:numId w:val="2"/>
        </w:numPr>
        <w:rPr>
          <w:rFonts w:ascii="Arial" w:hAnsi="Arial"/>
          <w:sz w:val="22"/>
          <w:szCs w:val="22"/>
          <w:lang w:eastAsia="zh-CN"/>
        </w:rPr>
      </w:pPr>
      <w:r>
        <w:rPr>
          <w:rFonts w:ascii="Arial" w:hAnsi="Arial"/>
          <w:sz w:val="22"/>
          <w:szCs w:val="22"/>
          <w:lang w:eastAsia="zh-CN"/>
        </w:rPr>
        <w:t>Successful classification of cancer patients is the corner stone of precision medicine.</w:t>
      </w:r>
    </w:p>
    <w:p w14:paraId="72C4AD09" w14:textId="4CEC51F6" w:rsidR="00AE36DA" w:rsidRPr="00A872C0" w:rsidRDefault="002116D6" w:rsidP="00857F6C">
      <w:pPr>
        <w:pStyle w:val="ListParagraph"/>
        <w:numPr>
          <w:ilvl w:val="0"/>
          <w:numId w:val="2"/>
        </w:numPr>
        <w:rPr>
          <w:rFonts w:ascii="Arial" w:hAnsi="Arial"/>
          <w:sz w:val="22"/>
          <w:szCs w:val="22"/>
          <w:lang w:eastAsia="zh-CN"/>
        </w:rPr>
      </w:pPr>
      <w:r>
        <w:rPr>
          <w:rFonts w:ascii="Arial" w:hAnsi="Arial"/>
          <w:sz w:val="22"/>
          <w:szCs w:val="22"/>
          <w:lang w:eastAsia="zh-CN"/>
        </w:rPr>
        <w:t xml:space="preserve">Increasingly available </w:t>
      </w:r>
      <w:r w:rsidR="0046530A" w:rsidRPr="0046530A">
        <w:rPr>
          <w:rFonts w:ascii="Arial" w:hAnsi="Arial"/>
          <w:sz w:val="22"/>
          <w:szCs w:val="22"/>
          <w:lang w:eastAsia="zh-CN"/>
        </w:rPr>
        <w:t>g</w:t>
      </w:r>
      <w:r w:rsidR="0046530A" w:rsidRPr="0046530A">
        <w:rPr>
          <w:rFonts w:ascii="Arial" w:hAnsi="Arial" w:cs="Arial"/>
          <w:color w:val="1A1A1A"/>
          <w:sz w:val="22"/>
          <w:szCs w:val="32"/>
        </w:rPr>
        <w:t>enomic, proteomic</w:t>
      </w:r>
      <w:r w:rsidR="0046530A">
        <w:rPr>
          <w:rFonts w:ascii="Arial" w:hAnsi="Arial" w:cs="Arial"/>
          <w:color w:val="1A1A1A"/>
          <w:sz w:val="22"/>
          <w:szCs w:val="32"/>
        </w:rPr>
        <w:t>,</w:t>
      </w:r>
      <w:r w:rsidR="0046530A" w:rsidRPr="0046530A">
        <w:rPr>
          <w:rFonts w:ascii="Arial" w:hAnsi="Arial" w:cs="Arial"/>
          <w:color w:val="1A1A1A"/>
          <w:sz w:val="22"/>
          <w:szCs w:val="32"/>
        </w:rPr>
        <w:t xml:space="preserve"> transcriptomic</w:t>
      </w:r>
      <w:r w:rsidR="0046530A">
        <w:rPr>
          <w:rFonts w:ascii="Arial" w:hAnsi="Arial" w:cs="Arial"/>
          <w:color w:val="1A1A1A"/>
          <w:sz w:val="22"/>
          <w:szCs w:val="32"/>
        </w:rPr>
        <w:t xml:space="preserve">, </w:t>
      </w:r>
      <w:r w:rsidR="00461B0B">
        <w:rPr>
          <w:rFonts w:ascii="Arial" w:hAnsi="Arial" w:cs="Arial"/>
          <w:color w:val="1A1A1A"/>
          <w:sz w:val="22"/>
          <w:szCs w:val="32"/>
        </w:rPr>
        <w:t xml:space="preserve">and </w:t>
      </w:r>
      <w:proofErr w:type="spellStart"/>
      <w:r w:rsidR="0046530A" w:rsidRPr="0046530A">
        <w:rPr>
          <w:rFonts w:ascii="Arial" w:hAnsi="Arial" w:cs="Arial"/>
          <w:color w:val="1A1A1A"/>
          <w:sz w:val="22"/>
          <w:szCs w:val="32"/>
        </w:rPr>
        <w:t>epigenomic</w:t>
      </w:r>
      <w:proofErr w:type="spellEnd"/>
      <w:r>
        <w:rPr>
          <w:rFonts w:ascii="Arial" w:hAnsi="Arial"/>
          <w:sz w:val="22"/>
          <w:szCs w:val="22"/>
          <w:lang w:eastAsia="zh-CN"/>
        </w:rPr>
        <w:t xml:space="preserve"> data provide</w:t>
      </w:r>
      <w:r w:rsidR="0046530A">
        <w:rPr>
          <w:rFonts w:ascii="Arial" w:hAnsi="Arial"/>
          <w:sz w:val="22"/>
          <w:szCs w:val="22"/>
          <w:lang w:eastAsia="zh-CN"/>
        </w:rPr>
        <w:t xml:space="preserve"> an</w:t>
      </w:r>
      <w:r>
        <w:rPr>
          <w:rFonts w:ascii="Arial" w:hAnsi="Arial" w:hint="eastAsia"/>
          <w:sz w:val="22"/>
          <w:szCs w:val="22"/>
          <w:lang w:eastAsia="zh-CN"/>
        </w:rPr>
        <w:t xml:space="preserve"> unprecedented opportunity </w:t>
      </w:r>
      <w:r w:rsidR="0046530A">
        <w:rPr>
          <w:rFonts w:ascii="Arial" w:hAnsi="Arial"/>
          <w:sz w:val="22"/>
          <w:szCs w:val="22"/>
          <w:lang w:eastAsia="zh-CN"/>
        </w:rPr>
        <w:t xml:space="preserve">for </w:t>
      </w:r>
      <w:r>
        <w:rPr>
          <w:rFonts w:ascii="Arial" w:hAnsi="Arial" w:hint="eastAsia"/>
          <w:sz w:val="22"/>
          <w:szCs w:val="22"/>
          <w:lang w:eastAsia="zh-CN"/>
        </w:rPr>
        <w:t>identify</w:t>
      </w:r>
      <w:r w:rsidR="0046530A">
        <w:rPr>
          <w:rFonts w:ascii="Arial" w:hAnsi="Arial"/>
          <w:sz w:val="22"/>
          <w:szCs w:val="22"/>
          <w:lang w:eastAsia="zh-CN"/>
        </w:rPr>
        <w:t>ing</w:t>
      </w:r>
      <w:r w:rsidR="00561348">
        <w:rPr>
          <w:rFonts w:ascii="Arial" w:hAnsi="Arial" w:hint="eastAsia"/>
          <w:sz w:val="22"/>
          <w:szCs w:val="22"/>
          <w:lang w:eastAsia="zh-CN"/>
        </w:rPr>
        <w:t xml:space="preserve"> cancer subtypes.</w:t>
      </w:r>
      <w:r w:rsidR="00857F6C">
        <w:rPr>
          <w:rFonts w:ascii="Arial" w:hAnsi="Arial"/>
          <w:sz w:val="22"/>
          <w:szCs w:val="22"/>
          <w:lang w:eastAsia="zh-CN"/>
        </w:rPr>
        <w:t xml:space="preserve"> </w:t>
      </w:r>
      <w:r w:rsidR="00561348" w:rsidRPr="00A872C0">
        <w:rPr>
          <w:rFonts w:ascii="Arial" w:hAnsi="Arial" w:hint="eastAsia"/>
          <w:sz w:val="22"/>
          <w:szCs w:val="22"/>
          <w:lang w:eastAsia="zh-CN"/>
        </w:rPr>
        <w:t xml:space="preserve">The proposed method, </w:t>
      </w:r>
      <w:proofErr w:type="spellStart"/>
      <w:r w:rsidR="00561348" w:rsidRPr="00A872C0">
        <w:rPr>
          <w:rFonts w:ascii="Arial" w:hAnsi="Arial" w:hint="eastAsia"/>
          <w:sz w:val="22"/>
          <w:szCs w:val="22"/>
          <w:lang w:eastAsia="zh-CN"/>
        </w:rPr>
        <w:t>MGMCluster</w:t>
      </w:r>
      <w:proofErr w:type="spellEnd"/>
      <w:r w:rsidR="00561348" w:rsidRPr="00A872C0">
        <w:rPr>
          <w:rFonts w:ascii="Arial" w:hAnsi="Arial" w:hint="eastAsia"/>
          <w:sz w:val="22"/>
          <w:szCs w:val="22"/>
          <w:lang w:eastAsia="zh-CN"/>
        </w:rPr>
        <w:t xml:space="preserve">, </w:t>
      </w:r>
      <w:r w:rsidR="00857F6C">
        <w:rPr>
          <w:rFonts w:ascii="Arial" w:hAnsi="Arial"/>
          <w:sz w:val="22"/>
          <w:szCs w:val="22"/>
          <w:lang w:eastAsia="zh-CN"/>
        </w:rPr>
        <w:t>provides an opportunity to</w:t>
      </w:r>
      <w:r w:rsidR="00857F6C" w:rsidRPr="00A872C0">
        <w:rPr>
          <w:rFonts w:ascii="Arial" w:hAnsi="Arial" w:hint="eastAsia"/>
          <w:sz w:val="22"/>
          <w:szCs w:val="22"/>
          <w:lang w:eastAsia="zh-CN"/>
        </w:rPr>
        <w:t xml:space="preserve"> </w:t>
      </w:r>
      <w:r w:rsidR="00561348" w:rsidRPr="00A872C0">
        <w:rPr>
          <w:rFonts w:ascii="Arial" w:hAnsi="Arial" w:hint="eastAsia"/>
          <w:sz w:val="22"/>
          <w:szCs w:val="22"/>
          <w:lang w:eastAsia="zh-CN"/>
        </w:rPr>
        <w:t xml:space="preserve">integrate </w:t>
      </w:r>
      <w:r w:rsidR="0046530A" w:rsidRPr="00A872C0">
        <w:rPr>
          <w:rFonts w:ascii="Arial" w:hAnsi="Arial"/>
          <w:sz w:val="22"/>
          <w:szCs w:val="22"/>
          <w:lang w:eastAsia="zh-CN"/>
        </w:rPr>
        <w:t>multiple</w:t>
      </w:r>
      <w:r w:rsidR="00561348" w:rsidRPr="00A872C0">
        <w:rPr>
          <w:rFonts w:ascii="Arial" w:hAnsi="Arial" w:hint="eastAsia"/>
          <w:sz w:val="22"/>
          <w:szCs w:val="22"/>
          <w:lang w:eastAsia="zh-CN"/>
        </w:rPr>
        <w:t xml:space="preserve"> omics data to </w:t>
      </w:r>
      <w:del w:id="19" w:author="Dominic LaRoche" w:date="2015-12-02T20:21:00Z">
        <w:r w:rsidR="00561348" w:rsidRPr="00A872C0" w:rsidDel="00684CE0">
          <w:rPr>
            <w:rFonts w:ascii="Arial" w:hAnsi="Arial"/>
            <w:sz w:val="22"/>
            <w:szCs w:val="22"/>
            <w:lang w:eastAsia="zh-CN"/>
          </w:rPr>
          <w:delText>compressively</w:delText>
        </w:r>
        <w:r w:rsidR="00561348" w:rsidRPr="00A872C0" w:rsidDel="00684CE0">
          <w:rPr>
            <w:rFonts w:ascii="Arial" w:hAnsi="Arial" w:hint="eastAsia"/>
            <w:sz w:val="22"/>
            <w:szCs w:val="22"/>
            <w:lang w:eastAsia="zh-CN"/>
          </w:rPr>
          <w:delText xml:space="preserve"> </w:delText>
        </w:r>
      </w:del>
      <w:r w:rsidR="00172B8D">
        <w:rPr>
          <w:rFonts w:ascii="Arial" w:hAnsi="Arial"/>
          <w:sz w:val="22"/>
          <w:szCs w:val="22"/>
          <w:lang w:eastAsia="zh-CN"/>
        </w:rPr>
        <w:t>comprehensively</w:t>
      </w:r>
      <w:r w:rsidR="00172B8D" w:rsidRPr="00A872C0">
        <w:rPr>
          <w:rFonts w:ascii="Arial" w:hAnsi="Arial" w:hint="eastAsia"/>
          <w:sz w:val="22"/>
          <w:szCs w:val="22"/>
          <w:lang w:eastAsia="zh-CN"/>
        </w:rPr>
        <w:t xml:space="preserve"> </w:t>
      </w:r>
      <w:r w:rsidR="00AE36DA" w:rsidRPr="00A872C0">
        <w:rPr>
          <w:rFonts w:ascii="Arial" w:hAnsi="Arial" w:hint="eastAsia"/>
          <w:sz w:val="22"/>
          <w:szCs w:val="22"/>
          <w:lang w:eastAsia="zh-CN"/>
        </w:rPr>
        <w:t>classify cancer subtype</w:t>
      </w:r>
      <w:r w:rsidR="0046530A" w:rsidRPr="00A872C0">
        <w:rPr>
          <w:rFonts w:ascii="Arial" w:hAnsi="Arial"/>
          <w:sz w:val="22"/>
          <w:szCs w:val="22"/>
          <w:lang w:eastAsia="zh-CN"/>
        </w:rPr>
        <w:t>s</w:t>
      </w:r>
      <w:r w:rsidR="00AE36DA" w:rsidRPr="00A872C0">
        <w:rPr>
          <w:rFonts w:ascii="Arial" w:hAnsi="Arial" w:hint="eastAsia"/>
          <w:sz w:val="22"/>
          <w:szCs w:val="22"/>
          <w:lang w:eastAsia="zh-CN"/>
        </w:rPr>
        <w:t>.</w:t>
      </w:r>
    </w:p>
    <w:p w14:paraId="7E2F182B" w14:textId="24841DEC" w:rsidR="009E1A9D" w:rsidRPr="009E1A9D" w:rsidRDefault="0046530A" w:rsidP="009E1A9D">
      <w:pPr>
        <w:pStyle w:val="ListParagraph"/>
        <w:numPr>
          <w:ilvl w:val="0"/>
          <w:numId w:val="2"/>
        </w:numPr>
        <w:rPr>
          <w:rFonts w:ascii="Arial" w:hAnsi="Arial"/>
          <w:sz w:val="22"/>
          <w:szCs w:val="22"/>
          <w:lang w:eastAsia="zh-CN"/>
        </w:rPr>
      </w:pPr>
      <w:r>
        <w:rPr>
          <w:rFonts w:ascii="Arial" w:hAnsi="Arial"/>
          <w:sz w:val="22"/>
          <w:szCs w:val="22"/>
          <w:lang w:eastAsia="zh-CN"/>
        </w:rPr>
        <w:t>In c</w:t>
      </w:r>
      <w:r w:rsidR="009E1A9D">
        <w:rPr>
          <w:rFonts w:ascii="Arial" w:hAnsi="Arial"/>
          <w:sz w:val="22"/>
          <w:szCs w:val="22"/>
          <w:lang w:eastAsia="zh-CN"/>
        </w:rPr>
        <w:t>ompari</w:t>
      </w:r>
      <w:r>
        <w:rPr>
          <w:rFonts w:ascii="Arial" w:hAnsi="Arial"/>
          <w:sz w:val="22"/>
          <w:szCs w:val="22"/>
          <w:lang w:eastAsia="zh-CN"/>
        </w:rPr>
        <w:t>son</w:t>
      </w:r>
      <w:r w:rsidR="009E1A9D">
        <w:rPr>
          <w:rFonts w:ascii="Arial" w:hAnsi="Arial"/>
          <w:sz w:val="22"/>
          <w:szCs w:val="22"/>
          <w:lang w:eastAsia="zh-CN"/>
        </w:rPr>
        <w:t xml:space="preserve"> to other me</w:t>
      </w:r>
      <w:r w:rsidR="009E1A9D">
        <w:rPr>
          <w:rFonts w:ascii="Arial" w:hAnsi="Arial" w:hint="eastAsia"/>
          <w:sz w:val="22"/>
          <w:szCs w:val="22"/>
          <w:lang w:eastAsia="zh-CN"/>
        </w:rPr>
        <w:t xml:space="preserve">thods, </w:t>
      </w:r>
      <w:commentRangeStart w:id="20"/>
      <w:proofErr w:type="spellStart"/>
      <w:r w:rsidR="009E1A9D">
        <w:rPr>
          <w:rFonts w:ascii="Arial" w:hAnsi="Arial" w:hint="eastAsia"/>
          <w:sz w:val="22"/>
          <w:szCs w:val="22"/>
          <w:lang w:eastAsia="zh-CN"/>
        </w:rPr>
        <w:t>MGMCluster</w:t>
      </w:r>
      <w:proofErr w:type="spellEnd"/>
      <w:r w:rsidR="009E1A9D">
        <w:rPr>
          <w:rFonts w:ascii="Arial" w:hAnsi="Arial" w:hint="eastAsia"/>
          <w:sz w:val="22"/>
          <w:szCs w:val="22"/>
          <w:lang w:eastAsia="zh-CN"/>
        </w:rPr>
        <w:t xml:space="preserve"> </w:t>
      </w:r>
      <w:r w:rsidR="009E1A9D">
        <w:rPr>
          <w:rFonts w:ascii="Arial" w:hAnsi="Arial"/>
          <w:sz w:val="22"/>
          <w:szCs w:val="22"/>
          <w:lang w:eastAsia="zh-CN"/>
        </w:rPr>
        <w:t>identifies cancer subtypes more accurate</w:t>
      </w:r>
      <w:r>
        <w:rPr>
          <w:rFonts w:ascii="Arial" w:hAnsi="Arial"/>
          <w:sz w:val="22"/>
          <w:szCs w:val="22"/>
          <w:lang w:eastAsia="zh-CN"/>
        </w:rPr>
        <w:t>ly</w:t>
      </w:r>
      <w:r w:rsidR="009E1A9D">
        <w:rPr>
          <w:rFonts w:ascii="Arial" w:hAnsi="Arial"/>
          <w:sz w:val="22"/>
          <w:szCs w:val="22"/>
          <w:lang w:eastAsia="zh-CN"/>
        </w:rPr>
        <w:t xml:space="preserve"> since it </w:t>
      </w:r>
      <w:r w:rsidR="00CC5C0B">
        <w:rPr>
          <w:rFonts w:ascii="Arial" w:hAnsi="Arial"/>
          <w:sz w:val="22"/>
          <w:szCs w:val="22"/>
          <w:lang w:eastAsia="zh-CN"/>
        </w:rPr>
        <w:t xml:space="preserve">is informed by the </w:t>
      </w:r>
      <w:proofErr w:type="spellStart"/>
      <w:r w:rsidR="00CC5C0B">
        <w:rPr>
          <w:rFonts w:ascii="Arial" w:hAnsi="Arial"/>
          <w:sz w:val="22"/>
          <w:szCs w:val="22"/>
          <w:lang w:eastAsia="zh-CN"/>
        </w:rPr>
        <w:t>interactome</w:t>
      </w:r>
      <w:commentRangeEnd w:id="20"/>
      <w:proofErr w:type="spellEnd"/>
      <w:r w:rsidR="00684CE0">
        <w:rPr>
          <w:rStyle w:val="CommentReference"/>
        </w:rPr>
        <w:commentReference w:id="20"/>
      </w:r>
      <w:r w:rsidR="00CC5C0B">
        <w:rPr>
          <w:rFonts w:ascii="Arial" w:hAnsi="Arial"/>
          <w:sz w:val="22"/>
          <w:szCs w:val="22"/>
          <w:lang w:eastAsia="zh-CN"/>
        </w:rPr>
        <w:t xml:space="preserve"> --</w:t>
      </w:r>
      <w:r w:rsidR="009E1A9D">
        <w:rPr>
          <w:rFonts w:ascii="Arial" w:hAnsi="Arial"/>
          <w:sz w:val="22"/>
          <w:szCs w:val="22"/>
          <w:lang w:eastAsia="zh-CN"/>
        </w:rPr>
        <w:t xml:space="preserve"> the </w:t>
      </w:r>
      <w:r w:rsidR="001E7289">
        <w:rPr>
          <w:rFonts w:ascii="Arial" w:hAnsi="Arial"/>
          <w:sz w:val="22"/>
          <w:szCs w:val="22"/>
          <w:lang w:eastAsia="zh-CN"/>
        </w:rPr>
        <w:t>mutation status</w:t>
      </w:r>
      <w:r w:rsidR="009E1A9D">
        <w:rPr>
          <w:rFonts w:ascii="Arial" w:hAnsi="Arial"/>
          <w:sz w:val="22"/>
          <w:szCs w:val="22"/>
          <w:lang w:eastAsia="zh-CN"/>
        </w:rPr>
        <w:t xml:space="preserve"> of the </w:t>
      </w:r>
      <w:r w:rsidR="00D23F2E">
        <w:rPr>
          <w:rFonts w:ascii="Arial" w:hAnsi="Arial"/>
          <w:sz w:val="22"/>
          <w:szCs w:val="22"/>
          <w:lang w:eastAsia="zh-CN"/>
        </w:rPr>
        <w:t>molecular entities</w:t>
      </w:r>
      <w:r w:rsidR="009E1A9D">
        <w:rPr>
          <w:rFonts w:ascii="Arial" w:hAnsi="Arial"/>
          <w:sz w:val="22"/>
          <w:szCs w:val="22"/>
          <w:lang w:eastAsia="zh-CN"/>
        </w:rPr>
        <w:t xml:space="preserve"> </w:t>
      </w:r>
      <w:r w:rsidR="001E7289">
        <w:rPr>
          <w:rFonts w:ascii="Arial" w:hAnsi="Arial"/>
          <w:sz w:val="22"/>
          <w:szCs w:val="22"/>
          <w:lang w:eastAsia="zh-CN"/>
        </w:rPr>
        <w:t>at</w:t>
      </w:r>
      <w:r w:rsidR="009E1A9D">
        <w:rPr>
          <w:rFonts w:ascii="Arial" w:hAnsi="Arial"/>
          <w:sz w:val="22"/>
          <w:szCs w:val="22"/>
          <w:lang w:eastAsia="zh-CN"/>
        </w:rPr>
        <w:t xml:space="preserve"> all </w:t>
      </w:r>
      <w:proofErr w:type="spellStart"/>
      <w:r w:rsidR="009E1A9D">
        <w:rPr>
          <w:rFonts w:ascii="Arial" w:hAnsi="Arial"/>
          <w:sz w:val="22"/>
          <w:szCs w:val="22"/>
          <w:lang w:eastAsia="zh-CN"/>
        </w:rPr>
        <w:t>omic</w:t>
      </w:r>
      <w:proofErr w:type="spellEnd"/>
      <w:r w:rsidR="009E1A9D">
        <w:rPr>
          <w:rFonts w:ascii="Arial" w:hAnsi="Arial"/>
          <w:sz w:val="22"/>
          <w:szCs w:val="22"/>
          <w:lang w:eastAsia="zh-CN"/>
        </w:rPr>
        <w:t xml:space="preserve"> </w:t>
      </w:r>
      <w:r w:rsidR="001E7289">
        <w:rPr>
          <w:rFonts w:ascii="Arial" w:hAnsi="Arial"/>
          <w:sz w:val="22"/>
          <w:szCs w:val="22"/>
          <w:lang w:eastAsia="zh-CN"/>
        </w:rPr>
        <w:t>levels</w:t>
      </w:r>
      <w:r>
        <w:rPr>
          <w:rFonts w:ascii="Arial" w:hAnsi="Arial"/>
          <w:sz w:val="22"/>
          <w:szCs w:val="22"/>
          <w:lang w:eastAsia="zh-CN"/>
        </w:rPr>
        <w:t>,</w:t>
      </w:r>
      <w:r w:rsidR="009E1A9D">
        <w:rPr>
          <w:rFonts w:ascii="Arial" w:hAnsi="Arial"/>
          <w:sz w:val="22"/>
          <w:szCs w:val="22"/>
          <w:lang w:eastAsia="zh-CN"/>
        </w:rPr>
        <w:t xml:space="preserve"> </w:t>
      </w:r>
      <w:r w:rsidR="00CC5C0B">
        <w:rPr>
          <w:rFonts w:ascii="Arial" w:hAnsi="Arial"/>
          <w:sz w:val="22"/>
          <w:szCs w:val="22"/>
          <w:lang w:eastAsia="zh-CN"/>
        </w:rPr>
        <w:t>and</w:t>
      </w:r>
      <w:r w:rsidR="009E1A9D">
        <w:rPr>
          <w:rFonts w:ascii="Arial" w:hAnsi="Arial"/>
          <w:sz w:val="22"/>
          <w:szCs w:val="22"/>
          <w:lang w:eastAsia="zh-CN"/>
        </w:rPr>
        <w:t xml:space="preserve"> the interactions among the entities of the same and different </w:t>
      </w:r>
      <w:proofErr w:type="spellStart"/>
      <w:r w:rsidR="009E1A9D">
        <w:rPr>
          <w:rFonts w:ascii="Arial" w:hAnsi="Arial"/>
          <w:sz w:val="22"/>
          <w:szCs w:val="22"/>
          <w:lang w:eastAsia="zh-CN"/>
        </w:rPr>
        <w:t>omic</w:t>
      </w:r>
      <w:proofErr w:type="spellEnd"/>
      <w:r w:rsidR="009E1A9D">
        <w:rPr>
          <w:rFonts w:ascii="Arial" w:hAnsi="Arial"/>
          <w:sz w:val="22"/>
          <w:szCs w:val="22"/>
          <w:lang w:eastAsia="zh-CN"/>
        </w:rPr>
        <w:t xml:space="preserve"> measures.</w:t>
      </w:r>
    </w:p>
    <w:p w14:paraId="6FBF2B05" w14:textId="6E46EE24" w:rsidR="00AE36DA" w:rsidRPr="00142B29" w:rsidRDefault="00AE36DA" w:rsidP="00AE36DA">
      <w:pPr>
        <w:pStyle w:val="ListParagraph"/>
        <w:numPr>
          <w:ilvl w:val="0"/>
          <w:numId w:val="2"/>
        </w:numPr>
        <w:rPr>
          <w:rFonts w:ascii="Arial" w:hAnsi="Arial"/>
          <w:sz w:val="22"/>
          <w:szCs w:val="22"/>
          <w:lang w:eastAsia="zh-CN"/>
        </w:rPr>
      </w:pPr>
      <w:r w:rsidRPr="00142B29">
        <w:rPr>
          <w:rFonts w:ascii="Arial" w:hAnsi="Arial"/>
          <w:sz w:val="22"/>
          <w:szCs w:val="22"/>
          <w:lang w:eastAsia="zh-CN"/>
        </w:rPr>
        <w:t>Discovering</w:t>
      </w:r>
      <w:r w:rsidRPr="00142B29">
        <w:rPr>
          <w:rFonts w:ascii="Arial" w:hAnsi="Arial" w:hint="eastAsia"/>
          <w:sz w:val="22"/>
          <w:szCs w:val="22"/>
          <w:lang w:eastAsia="zh-CN"/>
        </w:rPr>
        <w:t xml:space="preserve"> </w:t>
      </w:r>
      <w:proofErr w:type="spellStart"/>
      <w:r w:rsidR="00CC5C0B">
        <w:rPr>
          <w:rFonts w:ascii="Arial" w:hAnsi="Arial"/>
          <w:sz w:val="22"/>
          <w:szCs w:val="22"/>
          <w:lang w:eastAsia="zh-CN"/>
        </w:rPr>
        <w:t>interactome</w:t>
      </w:r>
      <w:proofErr w:type="spellEnd"/>
      <w:r w:rsidR="00B91218">
        <w:rPr>
          <w:rFonts w:ascii="Arial" w:hAnsi="Arial"/>
          <w:sz w:val="22"/>
          <w:szCs w:val="22"/>
          <w:lang w:eastAsia="zh-CN"/>
        </w:rPr>
        <w:t xml:space="preserve"> </w:t>
      </w:r>
      <w:r w:rsidRPr="00142B29">
        <w:rPr>
          <w:rFonts w:ascii="Arial" w:hAnsi="Arial"/>
          <w:sz w:val="22"/>
          <w:szCs w:val="22"/>
          <w:lang w:eastAsia="zh-CN"/>
        </w:rPr>
        <w:t>similarities</w:t>
      </w:r>
      <w:r w:rsidRPr="00142B29">
        <w:rPr>
          <w:rFonts w:ascii="Arial" w:hAnsi="Arial" w:hint="eastAsia"/>
          <w:sz w:val="22"/>
          <w:szCs w:val="22"/>
          <w:lang w:eastAsia="zh-CN"/>
        </w:rPr>
        <w:t xml:space="preserve"> between subtypes of different cancers </w:t>
      </w:r>
      <w:r w:rsidR="00142B29" w:rsidRPr="00142B29">
        <w:rPr>
          <w:rFonts w:ascii="Arial" w:hAnsi="Arial"/>
          <w:sz w:val="22"/>
          <w:szCs w:val="22"/>
          <w:lang w:eastAsia="zh-CN"/>
        </w:rPr>
        <w:t xml:space="preserve">could result in existing cancer drugs being </w:t>
      </w:r>
      <w:ins w:id="21" w:author="Dominic LaRoche" w:date="2015-12-02T20:24:00Z">
        <w:r w:rsidR="00F60628">
          <w:rPr>
            <w:rFonts w:ascii="Arial" w:hAnsi="Arial"/>
            <w:sz w:val="22"/>
            <w:szCs w:val="22"/>
            <w:lang w:eastAsia="zh-CN"/>
          </w:rPr>
          <w:t xml:space="preserve">more effectively </w:t>
        </w:r>
      </w:ins>
      <w:r w:rsidR="00142B29" w:rsidRPr="00142B29">
        <w:rPr>
          <w:rFonts w:ascii="Arial" w:hAnsi="Arial"/>
          <w:sz w:val="22"/>
          <w:szCs w:val="22"/>
          <w:lang w:eastAsia="zh-CN"/>
        </w:rPr>
        <w:t xml:space="preserve">retargeted to </w:t>
      </w:r>
      <w:r w:rsidR="00142B29">
        <w:rPr>
          <w:rFonts w:ascii="Arial" w:hAnsi="Arial"/>
          <w:sz w:val="22"/>
          <w:szCs w:val="22"/>
          <w:lang w:eastAsia="zh-CN"/>
        </w:rPr>
        <w:t>new</w:t>
      </w:r>
      <w:r w:rsidR="00142B29" w:rsidRPr="00142B29">
        <w:rPr>
          <w:rFonts w:ascii="Arial" w:hAnsi="Arial"/>
          <w:sz w:val="22"/>
          <w:szCs w:val="22"/>
          <w:lang w:eastAsia="zh-CN"/>
        </w:rPr>
        <w:t xml:space="preserve"> cancers.</w:t>
      </w:r>
      <w:r w:rsidR="007F6063" w:rsidRPr="00142B29">
        <w:rPr>
          <w:rFonts w:ascii="Arial" w:hAnsi="Arial" w:hint="eastAsia"/>
          <w:sz w:val="22"/>
          <w:szCs w:val="22"/>
          <w:lang w:eastAsia="zh-CN"/>
        </w:rPr>
        <w:t xml:space="preserve"> </w:t>
      </w:r>
    </w:p>
    <w:p w14:paraId="13E25355" w14:textId="7D0AADC6" w:rsidR="00AE36DA" w:rsidRDefault="00142B29" w:rsidP="00AE36DA">
      <w:pPr>
        <w:pStyle w:val="ListParagraph"/>
        <w:numPr>
          <w:ilvl w:val="0"/>
          <w:numId w:val="2"/>
        </w:numPr>
        <w:rPr>
          <w:rFonts w:ascii="Arial" w:hAnsi="Arial"/>
          <w:sz w:val="22"/>
          <w:szCs w:val="22"/>
          <w:lang w:eastAsia="zh-CN"/>
        </w:rPr>
      </w:pPr>
      <w:r>
        <w:rPr>
          <w:rFonts w:ascii="Arial" w:hAnsi="Arial"/>
          <w:sz w:val="22"/>
          <w:szCs w:val="22"/>
          <w:lang w:eastAsia="zh-CN"/>
        </w:rPr>
        <w:t xml:space="preserve">Using </w:t>
      </w:r>
      <w:proofErr w:type="spellStart"/>
      <w:r>
        <w:rPr>
          <w:rFonts w:ascii="Arial" w:hAnsi="Arial"/>
          <w:sz w:val="22"/>
          <w:szCs w:val="22"/>
          <w:lang w:eastAsia="zh-CN"/>
        </w:rPr>
        <w:t>MGMCluster</w:t>
      </w:r>
      <w:proofErr w:type="spellEnd"/>
      <w:r>
        <w:rPr>
          <w:rFonts w:ascii="Arial" w:hAnsi="Arial"/>
          <w:sz w:val="22"/>
          <w:szCs w:val="22"/>
          <w:lang w:eastAsia="zh-CN"/>
        </w:rPr>
        <w:t xml:space="preserve"> to integrate multiple omics data will reveal more about</w:t>
      </w:r>
      <w:r w:rsidR="00AE36DA" w:rsidRPr="00142B29">
        <w:rPr>
          <w:rFonts w:ascii="Arial" w:hAnsi="Arial" w:hint="eastAsia"/>
          <w:sz w:val="22"/>
          <w:szCs w:val="22"/>
          <w:lang w:eastAsia="zh-CN"/>
        </w:rPr>
        <w:t xml:space="preserve"> the heterogeneity </w:t>
      </w:r>
      <w:r w:rsidR="00F41138" w:rsidRPr="00142B29">
        <w:rPr>
          <w:rFonts w:ascii="Arial" w:hAnsi="Arial"/>
          <w:sz w:val="22"/>
          <w:szCs w:val="22"/>
          <w:lang w:eastAsia="zh-CN"/>
        </w:rPr>
        <w:t>and</w:t>
      </w:r>
      <w:r w:rsidR="00AE36DA" w:rsidRPr="00142B29">
        <w:rPr>
          <w:rFonts w:ascii="Arial" w:hAnsi="Arial" w:hint="eastAsia"/>
          <w:sz w:val="22"/>
          <w:szCs w:val="22"/>
          <w:lang w:eastAsia="zh-CN"/>
        </w:rPr>
        <w:t xml:space="preserve"> molecular cau</w:t>
      </w:r>
      <w:r w:rsidR="00AE36DA">
        <w:rPr>
          <w:rFonts w:ascii="Arial" w:hAnsi="Arial" w:hint="eastAsia"/>
          <w:sz w:val="22"/>
          <w:szCs w:val="22"/>
          <w:lang w:eastAsia="zh-CN"/>
        </w:rPr>
        <w:t>ses of cancer.</w:t>
      </w:r>
    </w:p>
    <w:p w14:paraId="6CA3A8BC" w14:textId="77777777" w:rsidR="00F41138" w:rsidRDefault="00F41138" w:rsidP="00AE36DA">
      <w:pPr>
        <w:rPr>
          <w:rFonts w:ascii="Arial" w:hAnsi="Arial"/>
          <w:sz w:val="22"/>
          <w:szCs w:val="22"/>
          <w:lang w:eastAsia="zh-CN"/>
        </w:rPr>
      </w:pPr>
    </w:p>
    <w:p w14:paraId="5D8D31BA" w14:textId="77777777" w:rsidR="00763334" w:rsidRDefault="00F41138" w:rsidP="00AE36DA">
      <w:pPr>
        <w:rPr>
          <w:rFonts w:ascii="Arial" w:hAnsi="Arial"/>
          <w:sz w:val="22"/>
          <w:szCs w:val="22"/>
          <w:lang w:eastAsia="zh-CN"/>
        </w:rPr>
      </w:pPr>
      <w:r>
        <w:rPr>
          <w:rFonts w:ascii="Arial" w:hAnsi="Arial"/>
          <w:sz w:val="22"/>
          <w:szCs w:val="22"/>
          <w:lang w:eastAsia="zh-CN"/>
        </w:rPr>
        <w:t xml:space="preserve">At the completion of this study, we will provide open access software to the research community. This software will allow researchers </w:t>
      </w:r>
      <w:r w:rsidR="0091457D">
        <w:rPr>
          <w:rFonts w:ascii="Arial" w:hAnsi="Arial"/>
          <w:sz w:val="22"/>
          <w:szCs w:val="22"/>
          <w:lang w:eastAsia="zh-CN"/>
        </w:rPr>
        <w:t xml:space="preserve">to identify the subtypes of their patients </w:t>
      </w:r>
      <w:r w:rsidR="0091457D">
        <w:rPr>
          <w:rFonts w:ascii="Arial" w:hAnsi="Arial" w:hint="eastAsia"/>
          <w:sz w:val="22"/>
          <w:szCs w:val="22"/>
          <w:lang w:eastAsia="zh-CN"/>
        </w:rPr>
        <w:t xml:space="preserve">by </w:t>
      </w:r>
      <w:r w:rsidR="0091457D">
        <w:rPr>
          <w:rFonts w:ascii="Arial" w:hAnsi="Arial"/>
          <w:sz w:val="22"/>
          <w:szCs w:val="22"/>
          <w:lang w:eastAsia="zh-CN"/>
        </w:rPr>
        <w:t>integrating</w:t>
      </w:r>
      <w:r>
        <w:rPr>
          <w:rFonts w:ascii="Arial" w:hAnsi="Arial"/>
          <w:sz w:val="22"/>
          <w:szCs w:val="22"/>
          <w:lang w:eastAsia="zh-CN"/>
        </w:rPr>
        <w:t xml:space="preserve"> any omics data they have. </w:t>
      </w:r>
    </w:p>
    <w:p w14:paraId="44CDB729" w14:textId="77777777" w:rsidR="008B332C" w:rsidRDefault="008B332C" w:rsidP="00AE36DA">
      <w:pPr>
        <w:rPr>
          <w:rFonts w:ascii="Arial" w:hAnsi="Arial"/>
          <w:sz w:val="22"/>
          <w:szCs w:val="22"/>
          <w:lang w:eastAsia="zh-CN"/>
        </w:rPr>
      </w:pPr>
    </w:p>
    <w:p w14:paraId="22F87E62" w14:textId="77777777" w:rsidR="008B332C" w:rsidRDefault="008B332C" w:rsidP="00AE36DA">
      <w:pPr>
        <w:rPr>
          <w:rFonts w:ascii="Arial" w:hAnsi="Arial"/>
          <w:b/>
          <w:sz w:val="22"/>
          <w:szCs w:val="22"/>
          <w:lang w:eastAsia="zh-CN"/>
        </w:rPr>
      </w:pPr>
      <w:r>
        <w:rPr>
          <w:rFonts w:ascii="Arial" w:hAnsi="Arial"/>
          <w:b/>
          <w:sz w:val="22"/>
          <w:szCs w:val="22"/>
          <w:lang w:eastAsia="zh-CN"/>
        </w:rPr>
        <w:t>INNOV</w:t>
      </w:r>
      <w:r>
        <w:rPr>
          <w:rFonts w:ascii="Arial" w:hAnsi="Arial"/>
          <w:b/>
          <w:sz w:val="22"/>
          <w:szCs w:val="22"/>
          <w:lang w:eastAsia="zh-CN"/>
        </w:rPr>
        <w:tab/>
        <w:t>ATION.</w:t>
      </w:r>
    </w:p>
    <w:p w14:paraId="32152AF4" w14:textId="54E418A1" w:rsidR="0091457D" w:rsidRDefault="00253937" w:rsidP="00AE36DA">
      <w:pPr>
        <w:rPr>
          <w:rFonts w:ascii="Arial" w:hAnsi="Arial"/>
          <w:sz w:val="22"/>
          <w:szCs w:val="22"/>
          <w:lang w:eastAsia="zh-CN"/>
        </w:rPr>
      </w:pPr>
      <w:r>
        <w:rPr>
          <w:rFonts w:ascii="Arial" w:hAnsi="Arial"/>
          <w:sz w:val="22"/>
          <w:szCs w:val="22"/>
          <w:lang w:eastAsia="zh-CN"/>
        </w:rPr>
        <w:t>Most of the c</w:t>
      </w:r>
      <w:r w:rsidR="008B332C">
        <w:rPr>
          <w:rFonts w:ascii="Arial" w:hAnsi="Arial"/>
          <w:sz w:val="22"/>
          <w:szCs w:val="22"/>
          <w:lang w:eastAsia="zh-CN"/>
        </w:rPr>
        <w:t xml:space="preserve">urrent </w:t>
      </w:r>
      <w:r w:rsidR="00BF7075">
        <w:rPr>
          <w:rFonts w:ascii="Arial" w:hAnsi="Arial"/>
          <w:sz w:val="22"/>
          <w:szCs w:val="22"/>
          <w:lang w:eastAsia="zh-CN"/>
        </w:rPr>
        <w:t xml:space="preserve">cancer subtype </w:t>
      </w:r>
      <w:r w:rsidR="008B332C">
        <w:rPr>
          <w:rFonts w:ascii="Arial" w:hAnsi="Arial"/>
          <w:sz w:val="22"/>
          <w:szCs w:val="22"/>
          <w:lang w:eastAsia="zh-CN"/>
        </w:rPr>
        <w:t>clu</w:t>
      </w:r>
      <w:r w:rsidR="00147B18">
        <w:rPr>
          <w:rFonts w:ascii="Arial" w:hAnsi="Arial"/>
          <w:sz w:val="22"/>
          <w:szCs w:val="22"/>
          <w:lang w:eastAsia="zh-CN"/>
        </w:rPr>
        <w:t xml:space="preserve">stering approaches only utilize a single type of omics data. </w:t>
      </w:r>
      <w:r w:rsidR="00BF7075">
        <w:rPr>
          <w:rFonts w:ascii="Arial" w:hAnsi="Arial"/>
          <w:sz w:val="22"/>
          <w:szCs w:val="22"/>
          <w:lang w:eastAsia="zh-CN"/>
        </w:rPr>
        <w:t xml:space="preserve">Patients with </w:t>
      </w:r>
      <w:r w:rsidR="00142B29">
        <w:rPr>
          <w:rFonts w:ascii="Arial" w:hAnsi="Arial"/>
          <w:sz w:val="22"/>
          <w:szCs w:val="22"/>
          <w:lang w:eastAsia="zh-CN"/>
        </w:rPr>
        <w:t xml:space="preserve">a </w:t>
      </w:r>
      <w:r w:rsidR="00BF7075">
        <w:rPr>
          <w:rFonts w:ascii="Arial" w:hAnsi="Arial"/>
          <w:sz w:val="22"/>
          <w:szCs w:val="22"/>
          <w:lang w:eastAsia="zh-CN"/>
        </w:rPr>
        <w:t>similar profile at some omics levels</w:t>
      </w:r>
      <w:r w:rsidR="00142B29">
        <w:rPr>
          <w:rFonts w:ascii="Arial" w:hAnsi="Arial"/>
          <w:sz w:val="22"/>
          <w:szCs w:val="22"/>
          <w:lang w:eastAsia="zh-CN"/>
        </w:rPr>
        <w:t>,</w:t>
      </w:r>
      <w:r w:rsidR="00BF7075">
        <w:rPr>
          <w:rFonts w:ascii="Arial" w:hAnsi="Arial"/>
          <w:sz w:val="22"/>
          <w:szCs w:val="22"/>
          <w:lang w:eastAsia="zh-CN"/>
        </w:rPr>
        <w:t xml:space="preserve"> but </w:t>
      </w:r>
      <w:r w:rsidR="00A732A5">
        <w:rPr>
          <w:rFonts w:ascii="Arial" w:hAnsi="Arial"/>
          <w:sz w:val="22"/>
          <w:szCs w:val="22"/>
          <w:lang w:eastAsia="zh-CN"/>
        </w:rPr>
        <w:t xml:space="preserve">distinct profiles at other </w:t>
      </w:r>
      <w:proofErr w:type="spellStart"/>
      <w:r w:rsidR="00A732A5">
        <w:rPr>
          <w:rFonts w:ascii="Arial" w:hAnsi="Arial"/>
          <w:sz w:val="22"/>
          <w:szCs w:val="22"/>
          <w:lang w:eastAsia="zh-CN"/>
        </w:rPr>
        <w:t>omic</w:t>
      </w:r>
      <w:proofErr w:type="spellEnd"/>
      <w:r w:rsidR="00A732A5">
        <w:rPr>
          <w:rFonts w:ascii="Arial" w:hAnsi="Arial"/>
          <w:sz w:val="22"/>
          <w:szCs w:val="22"/>
          <w:lang w:eastAsia="zh-CN"/>
        </w:rPr>
        <w:t xml:space="preserve"> levels</w:t>
      </w:r>
      <w:r w:rsidR="00142B29">
        <w:rPr>
          <w:rFonts w:ascii="Arial" w:hAnsi="Arial"/>
          <w:sz w:val="22"/>
          <w:szCs w:val="22"/>
          <w:lang w:eastAsia="zh-CN"/>
        </w:rPr>
        <w:t>,</w:t>
      </w:r>
      <w:r w:rsidR="00147B18">
        <w:rPr>
          <w:rFonts w:ascii="Arial" w:hAnsi="Arial"/>
          <w:sz w:val="22"/>
          <w:szCs w:val="22"/>
          <w:lang w:eastAsia="zh-CN"/>
        </w:rPr>
        <w:t xml:space="preserve"> </w:t>
      </w:r>
      <w:r w:rsidR="00BF7075">
        <w:rPr>
          <w:rFonts w:ascii="Arial" w:hAnsi="Arial"/>
          <w:sz w:val="22"/>
          <w:szCs w:val="22"/>
          <w:lang w:eastAsia="zh-CN"/>
        </w:rPr>
        <w:t xml:space="preserve">may be mistakenly clustered together. </w:t>
      </w:r>
      <w:r w:rsidR="00C277B3">
        <w:rPr>
          <w:rFonts w:ascii="Arial" w:hAnsi="Arial" w:hint="eastAsia"/>
          <w:sz w:val="22"/>
          <w:szCs w:val="22"/>
          <w:lang w:eastAsia="zh-CN"/>
        </w:rPr>
        <w:t>O</w:t>
      </w:r>
      <w:r w:rsidR="00BF7075">
        <w:rPr>
          <w:rFonts w:ascii="Arial" w:hAnsi="Arial" w:hint="eastAsia"/>
          <w:sz w:val="22"/>
          <w:szCs w:val="22"/>
          <w:lang w:eastAsia="zh-CN"/>
        </w:rPr>
        <w:t>nly a few methods</w:t>
      </w:r>
      <w:r w:rsidR="0091457D">
        <w:rPr>
          <w:rFonts w:ascii="Arial" w:hAnsi="Arial" w:hint="eastAsia"/>
          <w:sz w:val="22"/>
          <w:szCs w:val="22"/>
          <w:lang w:eastAsia="zh-CN"/>
        </w:rPr>
        <w:t xml:space="preserve"> are</w:t>
      </w:r>
      <w:r w:rsidR="00BF7075">
        <w:rPr>
          <w:rFonts w:ascii="Arial" w:hAnsi="Arial" w:hint="eastAsia"/>
          <w:sz w:val="22"/>
          <w:szCs w:val="22"/>
          <w:lang w:eastAsia="zh-CN"/>
        </w:rPr>
        <w:t xml:space="preserve"> </w:t>
      </w:r>
      <w:r w:rsidR="00BF7075">
        <w:rPr>
          <w:rFonts w:ascii="Arial" w:hAnsi="Arial"/>
          <w:sz w:val="22"/>
          <w:szCs w:val="22"/>
          <w:lang w:eastAsia="zh-CN"/>
        </w:rPr>
        <w:t>available</w:t>
      </w:r>
      <w:r w:rsidR="00BF7075">
        <w:rPr>
          <w:rFonts w:ascii="Arial" w:hAnsi="Arial" w:hint="eastAsia"/>
          <w:sz w:val="22"/>
          <w:szCs w:val="22"/>
          <w:lang w:eastAsia="zh-CN"/>
        </w:rPr>
        <w:t xml:space="preserve"> for integrating multi</w:t>
      </w:r>
      <w:r w:rsidR="002D2C13">
        <w:rPr>
          <w:rFonts w:ascii="Arial" w:hAnsi="Arial"/>
          <w:sz w:val="22"/>
          <w:szCs w:val="22"/>
          <w:lang w:eastAsia="zh-CN"/>
        </w:rPr>
        <w:t>ple</w:t>
      </w:r>
      <w:r w:rsidR="00BF7075">
        <w:rPr>
          <w:rFonts w:ascii="Arial" w:hAnsi="Arial" w:hint="eastAsia"/>
          <w:sz w:val="22"/>
          <w:szCs w:val="22"/>
          <w:lang w:eastAsia="zh-CN"/>
        </w:rPr>
        <w:t xml:space="preserve"> omics data to cluster cancer subtypes. However, none of these integrative methods </w:t>
      </w:r>
      <w:r w:rsidR="00C277B3">
        <w:rPr>
          <w:rFonts w:ascii="Arial" w:hAnsi="Arial" w:hint="eastAsia"/>
          <w:sz w:val="22"/>
          <w:szCs w:val="22"/>
          <w:lang w:eastAsia="zh-CN"/>
        </w:rPr>
        <w:t xml:space="preserve">take the </w:t>
      </w:r>
      <w:commentRangeStart w:id="22"/>
      <w:r w:rsidR="00C277B3" w:rsidRPr="00F60628">
        <w:rPr>
          <w:rFonts w:ascii="Arial" w:hAnsi="Arial"/>
          <w:i/>
          <w:sz w:val="22"/>
          <w:szCs w:val="22"/>
          <w:lang w:eastAsia="zh-CN"/>
          <w:rPrChange w:id="23" w:author="Dominic LaRoche" w:date="2015-12-02T20:25:00Z">
            <w:rPr>
              <w:rFonts w:ascii="Arial" w:hAnsi="Arial"/>
              <w:sz w:val="22"/>
              <w:szCs w:val="22"/>
              <w:lang w:eastAsia="zh-CN"/>
            </w:rPr>
          </w:rPrChange>
        </w:rPr>
        <w:t>interaction</w:t>
      </w:r>
      <w:commentRangeEnd w:id="22"/>
      <w:r w:rsidR="00F60628">
        <w:rPr>
          <w:rStyle w:val="CommentReference"/>
        </w:rPr>
        <w:commentReference w:id="22"/>
      </w:r>
      <w:r w:rsidR="00C277B3">
        <w:rPr>
          <w:rFonts w:ascii="Arial" w:hAnsi="Arial" w:hint="eastAsia"/>
          <w:sz w:val="22"/>
          <w:szCs w:val="22"/>
          <w:lang w:eastAsia="zh-CN"/>
        </w:rPr>
        <w:t xml:space="preserve"> between </w:t>
      </w:r>
      <w:proofErr w:type="spellStart"/>
      <w:r w:rsidR="00C277B3">
        <w:rPr>
          <w:rFonts w:ascii="Arial" w:hAnsi="Arial" w:hint="eastAsia"/>
          <w:sz w:val="22"/>
          <w:szCs w:val="22"/>
          <w:lang w:eastAsia="zh-CN"/>
        </w:rPr>
        <w:t>omic</w:t>
      </w:r>
      <w:proofErr w:type="spellEnd"/>
      <w:r w:rsidR="00C277B3">
        <w:rPr>
          <w:rFonts w:ascii="Arial" w:hAnsi="Arial" w:hint="eastAsia"/>
          <w:sz w:val="22"/>
          <w:szCs w:val="22"/>
          <w:lang w:eastAsia="zh-CN"/>
        </w:rPr>
        <w:t xml:space="preserve"> measures into consideration. </w:t>
      </w:r>
    </w:p>
    <w:p w14:paraId="711D92B4" w14:textId="77777777" w:rsidR="0091457D" w:rsidRDefault="0091457D" w:rsidP="00AE36DA">
      <w:pPr>
        <w:rPr>
          <w:rFonts w:ascii="Arial" w:hAnsi="Arial"/>
          <w:i/>
          <w:sz w:val="22"/>
          <w:szCs w:val="22"/>
          <w:u w:val="single"/>
          <w:lang w:eastAsia="zh-CN"/>
        </w:rPr>
      </w:pPr>
    </w:p>
    <w:p w14:paraId="1691E8D9" w14:textId="77777777" w:rsidR="00C277B3" w:rsidRDefault="00C277B3" w:rsidP="001C7463">
      <w:pPr>
        <w:outlineLvl w:val="0"/>
        <w:rPr>
          <w:rFonts w:ascii="Arial" w:hAnsi="Arial"/>
          <w:sz w:val="22"/>
          <w:szCs w:val="22"/>
          <w:lang w:eastAsia="zh-CN"/>
        </w:rPr>
      </w:pPr>
      <w:r w:rsidRPr="00C277B3">
        <w:rPr>
          <w:rFonts w:ascii="Arial" w:hAnsi="Arial" w:hint="eastAsia"/>
          <w:i/>
          <w:sz w:val="22"/>
          <w:szCs w:val="22"/>
          <w:u w:val="single"/>
          <w:lang w:eastAsia="zh-CN"/>
        </w:rPr>
        <w:t xml:space="preserve">The proposed research is innovative </w:t>
      </w:r>
      <w:r w:rsidRPr="00C277B3">
        <w:rPr>
          <w:rFonts w:ascii="Arial" w:hAnsi="Arial"/>
          <w:i/>
          <w:sz w:val="22"/>
          <w:szCs w:val="22"/>
          <w:u w:val="single"/>
          <w:lang w:eastAsia="zh-CN"/>
        </w:rPr>
        <w:t>because</w:t>
      </w:r>
      <w:r>
        <w:rPr>
          <w:rFonts w:ascii="Arial" w:hAnsi="Arial" w:hint="eastAsia"/>
          <w:i/>
          <w:sz w:val="22"/>
          <w:szCs w:val="22"/>
          <w:u w:val="single"/>
          <w:lang w:eastAsia="zh-CN"/>
        </w:rPr>
        <w:t>:</w:t>
      </w:r>
      <w:r>
        <w:rPr>
          <w:rFonts w:ascii="Arial" w:hAnsi="Arial" w:hint="eastAsia"/>
          <w:sz w:val="22"/>
          <w:szCs w:val="22"/>
          <w:lang w:eastAsia="zh-CN"/>
        </w:rPr>
        <w:t xml:space="preserve"> </w:t>
      </w:r>
    </w:p>
    <w:p w14:paraId="769E7E35" w14:textId="4007AB37" w:rsidR="00D23F2E" w:rsidRDefault="00253937" w:rsidP="00D23F2E">
      <w:pPr>
        <w:pStyle w:val="ListParagraph"/>
        <w:numPr>
          <w:ilvl w:val="0"/>
          <w:numId w:val="3"/>
        </w:numPr>
        <w:rPr>
          <w:rFonts w:ascii="Arial" w:hAnsi="Arial"/>
          <w:sz w:val="22"/>
          <w:szCs w:val="22"/>
          <w:lang w:eastAsia="zh-CN"/>
        </w:rPr>
      </w:pPr>
      <w:r>
        <w:rPr>
          <w:rFonts w:ascii="Arial" w:hAnsi="Arial"/>
          <w:sz w:val="22"/>
          <w:szCs w:val="22"/>
          <w:lang w:eastAsia="zh-CN"/>
        </w:rPr>
        <w:t>To our knowledge, t</w:t>
      </w:r>
      <w:r w:rsidR="00C277B3" w:rsidRPr="00C277B3">
        <w:rPr>
          <w:rFonts w:ascii="Arial" w:hAnsi="Arial" w:hint="eastAsia"/>
          <w:sz w:val="22"/>
          <w:szCs w:val="22"/>
          <w:lang w:eastAsia="zh-CN"/>
        </w:rPr>
        <w:t xml:space="preserve">his is the first </w:t>
      </w:r>
      <w:r w:rsidR="00142B29">
        <w:rPr>
          <w:rFonts w:ascii="Arial" w:hAnsi="Arial"/>
          <w:sz w:val="22"/>
          <w:szCs w:val="22"/>
          <w:lang w:eastAsia="zh-CN"/>
        </w:rPr>
        <w:t>approach</w:t>
      </w:r>
      <w:r w:rsidR="00142B29" w:rsidRPr="00C277B3">
        <w:rPr>
          <w:rFonts w:ascii="Arial" w:hAnsi="Arial" w:hint="eastAsia"/>
          <w:sz w:val="22"/>
          <w:szCs w:val="22"/>
          <w:lang w:eastAsia="zh-CN"/>
        </w:rPr>
        <w:t xml:space="preserve"> </w:t>
      </w:r>
      <w:r w:rsidR="00C277B3" w:rsidRPr="00C277B3">
        <w:rPr>
          <w:rFonts w:ascii="Arial" w:hAnsi="Arial" w:hint="eastAsia"/>
          <w:sz w:val="22"/>
          <w:szCs w:val="22"/>
          <w:lang w:eastAsia="zh-CN"/>
        </w:rPr>
        <w:t>t</w:t>
      </w:r>
      <w:r w:rsidR="00142B29">
        <w:rPr>
          <w:rFonts w:ascii="Arial" w:hAnsi="Arial"/>
          <w:sz w:val="22"/>
          <w:szCs w:val="22"/>
          <w:lang w:eastAsia="zh-CN"/>
        </w:rPr>
        <w:t>o</w:t>
      </w:r>
      <w:r w:rsidR="00C277B3" w:rsidRPr="00C277B3">
        <w:rPr>
          <w:rFonts w:ascii="Arial" w:hAnsi="Arial" w:hint="eastAsia"/>
          <w:sz w:val="22"/>
          <w:szCs w:val="22"/>
          <w:lang w:eastAsia="zh-CN"/>
        </w:rPr>
        <w:t xml:space="preserve"> stud</w:t>
      </w:r>
      <w:r w:rsidR="00142B29">
        <w:rPr>
          <w:rFonts w:ascii="Arial" w:hAnsi="Arial"/>
          <w:sz w:val="22"/>
          <w:szCs w:val="22"/>
          <w:lang w:eastAsia="zh-CN"/>
        </w:rPr>
        <w:t>y</w:t>
      </w:r>
      <w:r w:rsidR="00C277B3" w:rsidRPr="00C277B3">
        <w:rPr>
          <w:rFonts w:ascii="Arial" w:hAnsi="Arial" w:hint="eastAsia"/>
          <w:sz w:val="22"/>
          <w:szCs w:val="22"/>
          <w:lang w:eastAsia="zh-CN"/>
        </w:rPr>
        <w:t xml:space="preserve"> cancer </w:t>
      </w:r>
      <w:r w:rsidR="00CC5C0B">
        <w:rPr>
          <w:rFonts w:ascii="Arial" w:hAnsi="Arial"/>
          <w:sz w:val="22"/>
          <w:szCs w:val="22"/>
          <w:lang w:eastAsia="zh-CN"/>
        </w:rPr>
        <w:t xml:space="preserve">heterogeneity based on cancer </w:t>
      </w:r>
      <w:proofErr w:type="spellStart"/>
      <w:r w:rsidR="00CC5C0B">
        <w:rPr>
          <w:rFonts w:ascii="Arial" w:hAnsi="Arial"/>
          <w:sz w:val="22"/>
          <w:szCs w:val="22"/>
          <w:lang w:eastAsia="zh-CN"/>
        </w:rPr>
        <w:t>interactome</w:t>
      </w:r>
      <w:proofErr w:type="spellEnd"/>
      <w:r w:rsidR="00C277B3" w:rsidRPr="00C277B3">
        <w:rPr>
          <w:rFonts w:ascii="Arial" w:hAnsi="Arial" w:hint="eastAsia"/>
          <w:sz w:val="22"/>
          <w:szCs w:val="22"/>
          <w:lang w:eastAsia="zh-CN"/>
        </w:rPr>
        <w:t>.</w:t>
      </w:r>
    </w:p>
    <w:p w14:paraId="395CABFE" w14:textId="77777777" w:rsidR="008B332C" w:rsidRDefault="00C277B3" w:rsidP="00D23F2E">
      <w:pPr>
        <w:pStyle w:val="ListParagraph"/>
        <w:numPr>
          <w:ilvl w:val="0"/>
          <w:numId w:val="3"/>
        </w:numPr>
        <w:rPr>
          <w:rFonts w:ascii="Arial" w:hAnsi="Arial"/>
          <w:sz w:val="22"/>
          <w:szCs w:val="22"/>
          <w:lang w:eastAsia="zh-CN"/>
        </w:rPr>
      </w:pPr>
      <w:r w:rsidRPr="00D23F2E">
        <w:rPr>
          <w:rFonts w:ascii="Arial" w:hAnsi="Arial" w:hint="eastAsia"/>
          <w:sz w:val="22"/>
          <w:szCs w:val="22"/>
          <w:lang w:eastAsia="zh-CN"/>
        </w:rPr>
        <w:t>Our method incorporates the first graphical model that captures the joint distribution of multi</w:t>
      </w:r>
      <w:r w:rsidR="00142B29">
        <w:rPr>
          <w:rFonts w:ascii="Arial" w:hAnsi="Arial"/>
          <w:sz w:val="22"/>
          <w:szCs w:val="22"/>
          <w:lang w:eastAsia="zh-CN"/>
        </w:rPr>
        <w:t>ple</w:t>
      </w:r>
      <w:r w:rsidRPr="00D23F2E">
        <w:rPr>
          <w:rFonts w:ascii="Arial" w:hAnsi="Arial" w:hint="eastAsia"/>
          <w:sz w:val="22"/>
          <w:szCs w:val="22"/>
          <w:lang w:eastAsia="zh-CN"/>
        </w:rPr>
        <w:t xml:space="preserve"> omics data. </w:t>
      </w:r>
      <w:r w:rsidR="00D23F2E" w:rsidRPr="00D23F2E">
        <w:rPr>
          <w:rFonts w:ascii="Arial" w:hAnsi="Arial" w:hint="eastAsia"/>
          <w:sz w:val="22"/>
          <w:szCs w:val="22"/>
          <w:lang w:eastAsia="zh-CN"/>
        </w:rPr>
        <w:t>This state of the art mixed graphical model</w:t>
      </w:r>
      <w:r w:rsidR="00D23F2E">
        <w:rPr>
          <w:rFonts w:ascii="Arial" w:hAnsi="Arial" w:hint="eastAsia"/>
          <w:sz w:val="22"/>
          <w:szCs w:val="22"/>
          <w:lang w:eastAsia="zh-CN"/>
        </w:rPr>
        <w:t xml:space="preserve"> allows us to model the status of each </w:t>
      </w:r>
      <w:r w:rsidR="00D23F2E">
        <w:rPr>
          <w:rFonts w:ascii="Arial" w:hAnsi="Arial"/>
          <w:sz w:val="22"/>
          <w:szCs w:val="22"/>
          <w:lang w:eastAsia="zh-CN"/>
        </w:rPr>
        <w:t>molecular entity</w:t>
      </w:r>
      <w:r w:rsidR="00D23F2E">
        <w:rPr>
          <w:rFonts w:ascii="Arial" w:hAnsi="Arial" w:hint="eastAsia"/>
          <w:sz w:val="22"/>
          <w:szCs w:val="22"/>
          <w:lang w:eastAsia="zh-CN"/>
        </w:rPr>
        <w:t xml:space="preserve"> as well as the interactions among them.</w:t>
      </w:r>
    </w:p>
    <w:p w14:paraId="144D6F36" w14:textId="77777777" w:rsidR="0091457D" w:rsidRDefault="0091457D" w:rsidP="0091457D">
      <w:pPr>
        <w:rPr>
          <w:rFonts w:ascii="Arial" w:hAnsi="Arial"/>
          <w:sz w:val="22"/>
          <w:szCs w:val="22"/>
          <w:lang w:eastAsia="zh-CN"/>
        </w:rPr>
      </w:pPr>
    </w:p>
    <w:p w14:paraId="79B01DA4" w14:textId="47C2EFA7" w:rsidR="0091457D" w:rsidRDefault="00801177" w:rsidP="0091457D">
      <w:pPr>
        <w:rPr>
          <w:rFonts w:ascii="Arial" w:hAnsi="Arial"/>
          <w:sz w:val="22"/>
          <w:szCs w:val="22"/>
          <w:lang w:eastAsia="zh-CN"/>
        </w:rPr>
      </w:pPr>
      <w:r>
        <w:rPr>
          <w:rFonts w:ascii="Arial" w:hAnsi="Arial" w:hint="eastAsia"/>
          <w:sz w:val="22"/>
          <w:szCs w:val="22"/>
          <w:lang w:eastAsia="zh-CN"/>
        </w:rPr>
        <w:t xml:space="preserve">The </w:t>
      </w:r>
      <w:r>
        <w:rPr>
          <w:rFonts w:ascii="Arial" w:hAnsi="Arial"/>
          <w:sz w:val="22"/>
          <w:szCs w:val="22"/>
          <w:lang w:eastAsia="zh-CN"/>
        </w:rPr>
        <w:t>novel</w:t>
      </w:r>
      <w:r>
        <w:rPr>
          <w:rFonts w:ascii="Arial" w:hAnsi="Arial" w:hint="eastAsia"/>
          <w:sz w:val="22"/>
          <w:szCs w:val="22"/>
          <w:lang w:eastAsia="zh-CN"/>
        </w:rPr>
        <w:t xml:space="preserve"> </w:t>
      </w:r>
      <w:r>
        <w:rPr>
          <w:rFonts w:ascii="Arial" w:hAnsi="Arial"/>
          <w:sz w:val="22"/>
          <w:szCs w:val="22"/>
          <w:lang w:eastAsia="zh-CN"/>
        </w:rPr>
        <w:t>application</w:t>
      </w:r>
      <w:r>
        <w:rPr>
          <w:rFonts w:ascii="Arial" w:hAnsi="Arial" w:hint="eastAsia"/>
          <w:sz w:val="22"/>
          <w:szCs w:val="22"/>
          <w:lang w:eastAsia="zh-CN"/>
        </w:rPr>
        <w:t xml:space="preserve"> of Mixed Graphical Models in clustering </w:t>
      </w:r>
      <w:r w:rsidR="00142B29">
        <w:rPr>
          <w:rFonts w:ascii="Arial" w:hAnsi="Arial"/>
          <w:sz w:val="22"/>
          <w:szCs w:val="22"/>
          <w:lang w:eastAsia="zh-CN"/>
        </w:rPr>
        <w:t xml:space="preserve">will </w:t>
      </w:r>
      <w:r>
        <w:rPr>
          <w:rFonts w:ascii="Arial" w:hAnsi="Arial"/>
          <w:sz w:val="22"/>
          <w:szCs w:val="22"/>
          <w:lang w:eastAsia="zh-CN"/>
        </w:rPr>
        <w:t>empower</w:t>
      </w:r>
      <w:r w:rsidR="00142B29">
        <w:rPr>
          <w:rFonts w:ascii="Arial" w:hAnsi="Arial"/>
          <w:sz w:val="22"/>
          <w:szCs w:val="22"/>
          <w:lang w:eastAsia="zh-CN"/>
        </w:rPr>
        <w:t xml:space="preserve"> </w:t>
      </w:r>
      <w:proofErr w:type="spellStart"/>
      <w:r w:rsidR="00B75994">
        <w:rPr>
          <w:rFonts w:ascii="Arial" w:hAnsi="Arial"/>
          <w:sz w:val="22"/>
          <w:szCs w:val="22"/>
          <w:lang w:eastAsia="zh-CN"/>
        </w:rPr>
        <w:t>interactome</w:t>
      </w:r>
      <w:proofErr w:type="spellEnd"/>
      <w:r w:rsidR="00B75994">
        <w:rPr>
          <w:rFonts w:ascii="Arial" w:hAnsi="Arial"/>
          <w:sz w:val="22"/>
          <w:szCs w:val="22"/>
          <w:lang w:eastAsia="zh-CN"/>
        </w:rPr>
        <w:t xml:space="preserve"> study through integrating multi-omics data</w:t>
      </w:r>
      <w:r>
        <w:rPr>
          <w:rFonts w:ascii="Arial" w:hAnsi="Arial" w:hint="eastAsia"/>
          <w:sz w:val="22"/>
          <w:szCs w:val="22"/>
          <w:lang w:eastAsia="zh-CN"/>
        </w:rPr>
        <w:t>.</w:t>
      </w:r>
      <w:r w:rsidR="00CC5C0B">
        <w:rPr>
          <w:rFonts w:ascii="Arial" w:hAnsi="Arial"/>
          <w:sz w:val="22"/>
          <w:szCs w:val="22"/>
          <w:lang w:eastAsia="zh-CN"/>
        </w:rPr>
        <w:t xml:space="preserve"> </w:t>
      </w:r>
      <w:proofErr w:type="spellStart"/>
      <w:r w:rsidR="00CC5C0B">
        <w:rPr>
          <w:rFonts w:ascii="Arial" w:hAnsi="Arial"/>
          <w:sz w:val="22"/>
          <w:szCs w:val="22"/>
          <w:lang w:eastAsia="zh-CN"/>
        </w:rPr>
        <w:t>Interactome</w:t>
      </w:r>
      <w:proofErr w:type="spellEnd"/>
      <w:r w:rsidR="00A05CB8">
        <w:rPr>
          <w:rFonts w:ascii="Arial" w:hAnsi="Arial"/>
          <w:sz w:val="22"/>
          <w:szCs w:val="22"/>
          <w:lang w:eastAsia="zh-CN"/>
        </w:rPr>
        <w:t xml:space="preserve"> based clustering</w:t>
      </w:r>
      <w:r w:rsidR="00CC5C0B">
        <w:rPr>
          <w:rFonts w:ascii="Arial" w:hAnsi="Arial"/>
          <w:sz w:val="22"/>
          <w:szCs w:val="22"/>
          <w:lang w:eastAsia="zh-CN"/>
        </w:rPr>
        <w:t xml:space="preserve"> opens up new opportunities </w:t>
      </w:r>
      <w:r w:rsidR="00A81B98">
        <w:rPr>
          <w:rFonts w:ascii="Arial" w:hAnsi="Arial"/>
          <w:sz w:val="22"/>
          <w:szCs w:val="22"/>
          <w:lang w:eastAsia="zh-CN"/>
        </w:rPr>
        <w:t>to understand</w:t>
      </w:r>
      <w:r w:rsidR="00CC5C0B">
        <w:rPr>
          <w:rFonts w:ascii="Arial" w:hAnsi="Arial"/>
          <w:sz w:val="22"/>
          <w:szCs w:val="22"/>
          <w:lang w:eastAsia="zh-CN"/>
        </w:rPr>
        <w:t xml:space="preserve"> the </w:t>
      </w:r>
      <w:r w:rsidR="00A81B98">
        <w:rPr>
          <w:rFonts w:ascii="Arial" w:hAnsi="Arial"/>
          <w:sz w:val="22"/>
          <w:szCs w:val="22"/>
          <w:lang w:eastAsia="zh-CN"/>
        </w:rPr>
        <w:t xml:space="preserve">heterogeneity </w:t>
      </w:r>
      <w:r w:rsidR="00826EA0">
        <w:rPr>
          <w:rFonts w:ascii="Arial" w:hAnsi="Arial"/>
          <w:sz w:val="22"/>
          <w:szCs w:val="22"/>
          <w:lang w:eastAsia="zh-CN"/>
        </w:rPr>
        <w:t>within</w:t>
      </w:r>
      <w:r w:rsidR="00A81B98">
        <w:rPr>
          <w:rFonts w:ascii="Arial" w:hAnsi="Arial"/>
          <w:sz w:val="22"/>
          <w:szCs w:val="22"/>
          <w:lang w:eastAsia="zh-CN"/>
        </w:rPr>
        <w:t xml:space="preserve"> </w:t>
      </w:r>
      <w:r w:rsidR="00CC5C0B">
        <w:rPr>
          <w:rFonts w:ascii="Arial" w:hAnsi="Arial"/>
          <w:sz w:val="22"/>
          <w:szCs w:val="22"/>
          <w:lang w:eastAsia="zh-CN"/>
        </w:rPr>
        <w:t>cancer</w:t>
      </w:r>
      <w:r w:rsidR="00826EA0">
        <w:rPr>
          <w:rFonts w:ascii="Arial" w:hAnsi="Arial"/>
          <w:sz w:val="22"/>
          <w:szCs w:val="22"/>
          <w:lang w:eastAsia="zh-CN"/>
        </w:rPr>
        <w:t>s</w:t>
      </w:r>
      <w:r w:rsidR="00A05CB8">
        <w:rPr>
          <w:rFonts w:ascii="Arial" w:hAnsi="Arial"/>
          <w:sz w:val="22"/>
          <w:szCs w:val="22"/>
          <w:lang w:eastAsia="zh-CN"/>
        </w:rPr>
        <w:t xml:space="preserve"> and </w:t>
      </w:r>
      <w:r w:rsidR="00A81B98">
        <w:rPr>
          <w:rFonts w:ascii="Arial" w:hAnsi="Arial"/>
          <w:sz w:val="22"/>
          <w:szCs w:val="22"/>
          <w:lang w:eastAsia="zh-CN"/>
        </w:rPr>
        <w:t xml:space="preserve">the </w:t>
      </w:r>
      <w:r w:rsidR="00A05CB8">
        <w:rPr>
          <w:rFonts w:ascii="Arial" w:hAnsi="Arial"/>
          <w:sz w:val="22"/>
          <w:szCs w:val="22"/>
          <w:lang w:eastAsia="zh-CN"/>
        </w:rPr>
        <w:t>similarity among different cancers.</w:t>
      </w:r>
    </w:p>
    <w:p w14:paraId="477A1E0C" w14:textId="77777777" w:rsidR="00B75994" w:rsidRDefault="00B75994" w:rsidP="0091457D">
      <w:pPr>
        <w:rPr>
          <w:rFonts w:ascii="Arial" w:hAnsi="Arial"/>
          <w:sz w:val="22"/>
          <w:szCs w:val="22"/>
          <w:lang w:eastAsia="zh-CN"/>
        </w:rPr>
      </w:pPr>
    </w:p>
    <w:p w14:paraId="746E112A" w14:textId="77777777" w:rsidR="0091457D" w:rsidRDefault="0091457D" w:rsidP="0091457D">
      <w:pPr>
        <w:rPr>
          <w:rFonts w:ascii="Arial" w:hAnsi="Arial"/>
          <w:sz w:val="22"/>
          <w:szCs w:val="22"/>
          <w:lang w:eastAsia="zh-CN"/>
        </w:rPr>
      </w:pPr>
    </w:p>
    <w:p w14:paraId="3D956A60" w14:textId="77777777" w:rsidR="0091457D" w:rsidRDefault="0091457D" w:rsidP="0091457D">
      <w:pPr>
        <w:rPr>
          <w:rFonts w:ascii="Arial" w:hAnsi="Arial"/>
          <w:sz w:val="22"/>
          <w:szCs w:val="22"/>
          <w:lang w:eastAsia="zh-CN"/>
        </w:rPr>
      </w:pPr>
      <w:r>
        <w:rPr>
          <w:rFonts w:ascii="Arial" w:hAnsi="Arial" w:hint="eastAsia"/>
          <w:sz w:val="22"/>
          <w:szCs w:val="22"/>
          <w:lang w:eastAsia="zh-CN"/>
        </w:rPr>
        <w:t xml:space="preserve"> </w:t>
      </w:r>
    </w:p>
    <w:p w14:paraId="48D7A1D6" w14:textId="77777777" w:rsidR="00717A8A" w:rsidRDefault="00717A8A" w:rsidP="0091457D">
      <w:pPr>
        <w:rPr>
          <w:rFonts w:ascii="Arial" w:hAnsi="Arial"/>
          <w:sz w:val="22"/>
          <w:szCs w:val="22"/>
          <w:lang w:eastAsia="zh-CN"/>
        </w:rPr>
      </w:pPr>
    </w:p>
    <w:p w14:paraId="1368606B" w14:textId="77777777" w:rsidR="00717A8A" w:rsidRDefault="00717A8A" w:rsidP="0091457D">
      <w:pPr>
        <w:rPr>
          <w:rFonts w:ascii="Arial" w:hAnsi="Arial"/>
          <w:sz w:val="22"/>
          <w:szCs w:val="22"/>
          <w:lang w:eastAsia="zh-CN"/>
        </w:rPr>
      </w:pPr>
    </w:p>
    <w:p w14:paraId="26479BE6" w14:textId="77777777" w:rsidR="00717A8A" w:rsidRDefault="00717A8A" w:rsidP="0091457D">
      <w:pPr>
        <w:rPr>
          <w:rFonts w:ascii="Arial" w:hAnsi="Arial"/>
          <w:sz w:val="22"/>
          <w:szCs w:val="22"/>
          <w:lang w:eastAsia="zh-CN"/>
        </w:rPr>
      </w:pPr>
    </w:p>
    <w:p w14:paraId="243494C8" w14:textId="77777777" w:rsidR="00717A8A" w:rsidRDefault="00717A8A" w:rsidP="0091457D">
      <w:pPr>
        <w:rPr>
          <w:rFonts w:ascii="Arial" w:hAnsi="Arial"/>
          <w:sz w:val="22"/>
          <w:szCs w:val="22"/>
          <w:lang w:eastAsia="zh-CN"/>
        </w:rPr>
      </w:pPr>
    </w:p>
    <w:p w14:paraId="103C8869" w14:textId="77777777" w:rsidR="00717A8A" w:rsidRDefault="00717A8A" w:rsidP="0091457D">
      <w:pPr>
        <w:rPr>
          <w:rFonts w:ascii="Arial" w:hAnsi="Arial"/>
          <w:sz w:val="22"/>
          <w:szCs w:val="22"/>
          <w:lang w:eastAsia="zh-CN"/>
        </w:rPr>
      </w:pPr>
    </w:p>
    <w:p w14:paraId="7D49F01E" w14:textId="77777777" w:rsidR="00717A8A" w:rsidRDefault="00717A8A" w:rsidP="0091457D">
      <w:pPr>
        <w:rPr>
          <w:rFonts w:ascii="Arial" w:hAnsi="Arial"/>
          <w:sz w:val="22"/>
          <w:szCs w:val="22"/>
          <w:lang w:eastAsia="zh-CN"/>
        </w:rPr>
      </w:pPr>
    </w:p>
    <w:p w14:paraId="188DB626" w14:textId="77777777" w:rsidR="00717A8A" w:rsidRDefault="00717A8A" w:rsidP="0091457D">
      <w:pPr>
        <w:rPr>
          <w:rFonts w:ascii="Arial" w:hAnsi="Arial"/>
          <w:sz w:val="22"/>
          <w:szCs w:val="22"/>
          <w:lang w:eastAsia="zh-CN"/>
        </w:rPr>
      </w:pPr>
    </w:p>
    <w:p w14:paraId="0F917E0A" w14:textId="77777777" w:rsidR="00717A8A" w:rsidRDefault="00717A8A" w:rsidP="0091457D">
      <w:pPr>
        <w:rPr>
          <w:rFonts w:ascii="Arial" w:hAnsi="Arial"/>
          <w:sz w:val="22"/>
          <w:szCs w:val="22"/>
          <w:lang w:eastAsia="zh-CN"/>
        </w:rPr>
      </w:pPr>
    </w:p>
    <w:p w14:paraId="5B9CFBE1" w14:textId="77777777" w:rsidR="00717A8A" w:rsidRDefault="00717A8A" w:rsidP="0091457D">
      <w:pPr>
        <w:rPr>
          <w:rFonts w:ascii="Arial" w:hAnsi="Arial"/>
          <w:sz w:val="22"/>
          <w:szCs w:val="22"/>
          <w:lang w:eastAsia="zh-CN"/>
        </w:rPr>
      </w:pPr>
    </w:p>
    <w:p w14:paraId="3077D40F" w14:textId="77777777" w:rsidR="00717A8A" w:rsidRDefault="00717A8A" w:rsidP="0091457D">
      <w:pPr>
        <w:rPr>
          <w:rFonts w:ascii="Arial" w:hAnsi="Arial"/>
          <w:sz w:val="22"/>
          <w:szCs w:val="22"/>
          <w:lang w:eastAsia="zh-CN"/>
        </w:rPr>
      </w:pPr>
    </w:p>
    <w:p w14:paraId="485972E0" w14:textId="77777777" w:rsidR="00717A8A" w:rsidRDefault="00717A8A" w:rsidP="00717A8A">
      <w:pPr>
        <w:rPr>
          <w:rFonts w:ascii="Arial" w:hAnsi="Arial"/>
          <w:b/>
          <w:sz w:val="22"/>
          <w:szCs w:val="22"/>
          <w:lang w:eastAsia="zh-CN"/>
        </w:rPr>
      </w:pPr>
      <w:r w:rsidRPr="00616871">
        <w:rPr>
          <w:rFonts w:ascii="Arial" w:hAnsi="Arial"/>
          <w:b/>
          <w:sz w:val="22"/>
          <w:szCs w:val="22"/>
          <w:lang w:eastAsia="zh-CN"/>
        </w:rPr>
        <w:t xml:space="preserve">Aim 1: </w:t>
      </w:r>
      <w:r>
        <w:rPr>
          <w:rFonts w:ascii="Arial" w:hAnsi="Arial"/>
          <w:b/>
          <w:sz w:val="22"/>
          <w:szCs w:val="22"/>
          <w:lang w:eastAsia="zh-CN"/>
        </w:rPr>
        <w:t xml:space="preserve">Evaluate the accuracy of the novel method </w:t>
      </w:r>
      <w:proofErr w:type="spellStart"/>
      <w:r>
        <w:rPr>
          <w:rFonts w:ascii="Arial" w:hAnsi="Arial"/>
          <w:b/>
          <w:sz w:val="22"/>
          <w:szCs w:val="22"/>
          <w:lang w:eastAsia="zh-CN"/>
        </w:rPr>
        <w:t>MGMCluster</w:t>
      </w:r>
      <w:proofErr w:type="spellEnd"/>
    </w:p>
    <w:p w14:paraId="2A98C628" w14:textId="77777777" w:rsidR="00717A8A" w:rsidRDefault="00717A8A" w:rsidP="00717A8A">
      <w:pPr>
        <w:rPr>
          <w:rFonts w:ascii="Arial" w:hAnsi="Arial"/>
          <w:b/>
          <w:sz w:val="22"/>
          <w:szCs w:val="22"/>
          <w:lang w:eastAsia="zh-CN"/>
        </w:rPr>
      </w:pPr>
    </w:p>
    <w:p w14:paraId="41F6AAA6" w14:textId="38A3B328" w:rsidR="00717A8A" w:rsidRPr="00944C2F" w:rsidRDefault="00717A8A" w:rsidP="00717A8A">
      <w:pPr>
        <w:ind w:firstLine="446"/>
        <w:rPr>
          <w:rFonts w:ascii="Arial" w:hAnsi="Arial"/>
          <w:bCs/>
          <w:sz w:val="22"/>
          <w:szCs w:val="22"/>
          <w:lang w:eastAsia="zh-CN"/>
        </w:rPr>
      </w:pPr>
      <w:r w:rsidRPr="0001600C">
        <w:rPr>
          <w:rFonts w:ascii="Arial" w:hAnsi="Arial"/>
          <w:i/>
          <w:sz w:val="22"/>
          <w:szCs w:val="22"/>
          <w:lang w:eastAsia="zh-CN"/>
        </w:rPr>
        <w:t>Hypothesis and rationale</w:t>
      </w:r>
      <w:r>
        <w:rPr>
          <w:rFonts w:ascii="Arial" w:hAnsi="Arial"/>
          <w:i/>
          <w:sz w:val="22"/>
          <w:szCs w:val="22"/>
          <w:lang w:eastAsia="zh-CN"/>
        </w:rPr>
        <w:t xml:space="preserve">- </w:t>
      </w:r>
      <w:r>
        <w:rPr>
          <w:rFonts w:ascii="Arial" w:hAnsi="Arial"/>
          <w:sz w:val="22"/>
          <w:szCs w:val="22"/>
          <w:lang w:eastAsia="zh-CN"/>
        </w:rPr>
        <w:t>Increasingly available omics data provide an unprecedented</w:t>
      </w:r>
      <w:r>
        <w:rPr>
          <w:rFonts w:ascii="Arial" w:hAnsi="Arial" w:hint="eastAsia"/>
          <w:sz w:val="22"/>
          <w:szCs w:val="22"/>
          <w:lang w:eastAsia="zh-CN"/>
        </w:rPr>
        <w:t xml:space="preserve"> </w:t>
      </w:r>
      <w:r>
        <w:rPr>
          <w:rFonts w:ascii="Arial" w:hAnsi="Arial"/>
          <w:sz w:val="22"/>
          <w:szCs w:val="22"/>
          <w:lang w:eastAsia="zh-CN"/>
        </w:rPr>
        <w:t xml:space="preserve">opportunity </w:t>
      </w:r>
      <w:r>
        <w:rPr>
          <w:rFonts w:ascii="Arial" w:hAnsi="Arial" w:hint="eastAsia"/>
          <w:sz w:val="22"/>
          <w:szCs w:val="22"/>
          <w:lang w:eastAsia="zh-CN"/>
        </w:rPr>
        <w:t xml:space="preserve">to </w:t>
      </w:r>
      <w:r>
        <w:rPr>
          <w:rFonts w:ascii="Arial" w:hAnsi="Arial"/>
          <w:sz w:val="22"/>
          <w:szCs w:val="22"/>
          <w:lang w:eastAsia="zh-CN"/>
        </w:rPr>
        <w:t xml:space="preserve">understand the heterogeneity of cancers </w:t>
      </w:r>
      <w:r>
        <w:rPr>
          <w:rFonts w:ascii="Arial" w:hAnsi="Arial" w:hint="eastAsia"/>
          <w:sz w:val="22"/>
          <w:szCs w:val="22"/>
          <w:lang w:eastAsia="zh-CN"/>
        </w:rPr>
        <w:t xml:space="preserve">in a comprehensive way. </w:t>
      </w:r>
      <w:r w:rsidR="00C23559">
        <w:rPr>
          <w:rFonts w:ascii="Arial" w:hAnsi="Arial"/>
          <w:sz w:val="22"/>
          <w:szCs w:val="22"/>
          <w:lang w:eastAsia="zh-CN"/>
        </w:rPr>
        <w:t>We developed a novel method, Mixed Graphical M</w:t>
      </w:r>
      <w:r>
        <w:rPr>
          <w:rFonts w:ascii="Arial" w:hAnsi="Arial"/>
          <w:sz w:val="22"/>
          <w:szCs w:val="22"/>
          <w:lang w:eastAsia="zh-CN"/>
        </w:rPr>
        <w:t>odel based clustering (</w:t>
      </w:r>
      <w:proofErr w:type="spellStart"/>
      <w:r>
        <w:rPr>
          <w:rFonts w:ascii="Arial" w:hAnsi="Arial"/>
          <w:sz w:val="22"/>
          <w:szCs w:val="22"/>
          <w:lang w:eastAsia="zh-CN"/>
        </w:rPr>
        <w:t>MGMCluster</w:t>
      </w:r>
      <w:proofErr w:type="spellEnd"/>
      <w:r>
        <w:rPr>
          <w:rFonts w:ascii="Arial" w:hAnsi="Arial"/>
          <w:sz w:val="22"/>
          <w:szCs w:val="22"/>
          <w:lang w:eastAsia="zh-CN"/>
        </w:rPr>
        <w:t xml:space="preserve">), to cluster cancer patients into </w:t>
      </w:r>
      <w:r w:rsidR="00C23559">
        <w:rPr>
          <w:rFonts w:ascii="Arial" w:hAnsi="Arial"/>
          <w:sz w:val="22"/>
          <w:szCs w:val="22"/>
          <w:lang w:eastAsia="zh-CN"/>
        </w:rPr>
        <w:t>subtypes</w:t>
      </w:r>
      <w:r>
        <w:rPr>
          <w:rFonts w:ascii="Arial" w:hAnsi="Arial"/>
          <w:sz w:val="22"/>
          <w:szCs w:val="22"/>
          <w:lang w:eastAsia="zh-CN"/>
        </w:rPr>
        <w:t xml:space="preserve"> based on their </w:t>
      </w:r>
      <w:proofErr w:type="spellStart"/>
      <w:r w:rsidR="00C23559">
        <w:rPr>
          <w:rFonts w:ascii="Arial" w:hAnsi="Arial"/>
          <w:sz w:val="22"/>
          <w:szCs w:val="22"/>
          <w:lang w:eastAsia="zh-CN"/>
        </w:rPr>
        <w:t>interactome</w:t>
      </w:r>
      <w:proofErr w:type="spellEnd"/>
      <w:r w:rsidR="00C23559">
        <w:rPr>
          <w:rFonts w:ascii="Arial" w:hAnsi="Arial"/>
          <w:sz w:val="22"/>
          <w:szCs w:val="22"/>
          <w:lang w:eastAsia="zh-CN"/>
        </w:rPr>
        <w:t xml:space="preserve"> -- </w:t>
      </w:r>
      <w:r>
        <w:rPr>
          <w:rFonts w:ascii="Arial" w:hAnsi="Arial"/>
          <w:sz w:val="22"/>
          <w:szCs w:val="22"/>
          <w:lang w:eastAsia="zh-CN"/>
        </w:rPr>
        <w:t>molecular profiles at several ‘</w:t>
      </w:r>
      <w:proofErr w:type="spellStart"/>
      <w:r>
        <w:rPr>
          <w:rFonts w:ascii="Arial" w:hAnsi="Arial"/>
          <w:sz w:val="22"/>
          <w:szCs w:val="22"/>
          <w:lang w:eastAsia="zh-CN"/>
        </w:rPr>
        <w:t>omic</w:t>
      </w:r>
      <w:proofErr w:type="spellEnd"/>
      <w:r>
        <w:rPr>
          <w:rFonts w:ascii="Arial" w:hAnsi="Arial"/>
          <w:sz w:val="22"/>
          <w:szCs w:val="22"/>
          <w:lang w:eastAsia="zh-CN"/>
        </w:rPr>
        <w:t>’ levels</w:t>
      </w:r>
      <w:r w:rsidR="001E7289">
        <w:rPr>
          <w:rFonts w:ascii="Arial" w:hAnsi="Arial"/>
          <w:sz w:val="22"/>
          <w:szCs w:val="22"/>
          <w:lang w:eastAsia="zh-CN"/>
        </w:rPr>
        <w:t xml:space="preserve"> and the interactions within and between</w:t>
      </w:r>
      <w:r w:rsidR="00DC6736">
        <w:rPr>
          <w:rFonts w:ascii="Arial" w:hAnsi="Arial"/>
          <w:sz w:val="22"/>
          <w:szCs w:val="22"/>
          <w:lang w:eastAsia="zh-CN"/>
        </w:rPr>
        <w:t xml:space="preserve"> the</w:t>
      </w:r>
      <w:r w:rsidR="001E7289">
        <w:rPr>
          <w:rFonts w:ascii="Arial" w:hAnsi="Arial"/>
          <w:sz w:val="22"/>
          <w:szCs w:val="22"/>
          <w:lang w:eastAsia="zh-CN"/>
        </w:rPr>
        <w:t xml:space="preserve"> </w:t>
      </w:r>
      <w:proofErr w:type="spellStart"/>
      <w:r w:rsidR="001E7289">
        <w:rPr>
          <w:rFonts w:ascii="Arial" w:hAnsi="Arial"/>
          <w:sz w:val="22"/>
          <w:szCs w:val="22"/>
          <w:lang w:eastAsia="zh-CN"/>
        </w:rPr>
        <w:t>omic</w:t>
      </w:r>
      <w:proofErr w:type="spellEnd"/>
      <w:r w:rsidR="001E7289">
        <w:rPr>
          <w:rFonts w:ascii="Arial" w:hAnsi="Arial"/>
          <w:sz w:val="22"/>
          <w:szCs w:val="22"/>
          <w:lang w:eastAsia="zh-CN"/>
        </w:rPr>
        <w:t xml:space="preserve"> levels</w:t>
      </w:r>
      <w:r>
        <w:rPr>
          <w:rFonts w:ascii="Arial" w:hAnsi="Arial"/>
          <w:sz w:val="22"/>
          <w:szCs w:val="22"/>
          <w:lang w:eastAsia="zh-CN"/>
        </w:rPr>
        <w:t xml:space="preserve">. However, the accuracy of </w:t>
      </w:r>
      <w:proofErr w:type="spellStart"/>
      <w:r>
        <w:rPr>
          <w:rFonts w:ascii="Arial" w:hAnsi="Arial"/>
          <w:sz w:val="22"/>
          <w:szCs w:val="22"/>
          <w:lang w:eastAsia="zh-CN"/>
        </w:rPr>
        <w:t>MGMCluster</w:t>
      </w:r>
      <w:proofErr w:type="spellEnd"/>
      <w:r>
        <w:rPr>
          <w:rFonts w:ascii="Arial" w:hAnsi="Arial"/>
          <w:sz w:val="22"/>
          <w:szCs w:val="22"/>
          <w:lang w:eastAsia="zh-CN"/>
        </w:rPr>
        <w:t xml:space="preserve"> remains unknown. The objective of this aim is to evaluate the accuracy of </w:t>
      </w:r>
      <w:proofErr w:type="spellStart"/>
      <w:r>
        <w:rPr>
          <w:rFonts w:ascii="Arial" w:hAnsi="Arial"/>
          <w:sz w:val="22"/>
          <w:szCs w:val="22"/>
          <w:lang w:eastAsia="zh-CN"/>
        </w:rPr>
        <w:t>MGMCluster</w:t>
      </w:r>
      <w:proofErr w:type="spellEnd"/>
      <w:r>
        <w:rPr>
          <w:rFonts w:ascii="Arial" w:hAnsi="Arial"/>
          <w:sz w:val="22"/>
          <w:szCs w:val="22"/>
          <w:lang w:eastAsia="zh-CN"/>
        </w:rPr>
        <w:t>.</w:t>
      </w:r>
      <w:r w:rsidRPr="002D3058">
        <w:rPr>
          <w:rFonts w:ascii="Arial" w:hAnsi="Arial"/>
          <w:sz w:val="22"/>
          <w:szCs w:val="22"/>
          <w:u w:val="single"/>
          <w:lang w:eastAsia="zh-CN"/>
        </w:rPr>
        <w:t xml:space="preserve"> </w:t>
      </w:r>
      <w:r w:rsidRPr="002D3058">
        <w:rPr>
          <w:rFonts w:ascii="Arial" w:hAnsi="Arial"/>
          <w:bCs/>
          <w:i/>
          <w:sz w:val="22"/>
          <w:szCs w:val="22"/>
          <w:u w:val="single"/>
          <w:lang w:eastAsia="zh-CN"/>
        </w:rPr>
        <w:t xml:space="preserve">We hypothesize that </w:t>
      </w:r>
      <w:proofErr w:type="spellStart"/>
      <w:r w:rsidRPr="002D3058">
        <w:rPr>
          <w:rFonts w:ascii="Arial" w:hAnsi="Arial"/>
          <w:bCs/>
          <w:i/>
          <w:sz w:val="22"/>
          <w:szCs w:val="22"/>
          <w:u w:val="single"/>
          <w:lang w:eastAsia="zh-CN"/>
        </w:rPr>
        <w:t>MGMCluster</w:t>
      </w:r>
      <w:proofErr w:type="spellEnd"/>
      <w:r w:rsidRPr="002D3058">
        <w:rPr>
          <w:rFonts w:ascii="Arial" w:hAnsi="Arial"/>
          <w:bCs/>
          <w:i/>
          <w:sz w:val="22"/>
          <w:szCs w:val="22"/>
          <w:u w:val="single"/>
          <w:lang w:eastAsia="zh-CN"/>
        </w:rPr>
        <w:t xml:space="preserve"> has h</w:t>
      </w:r>
      <w:r w:rsidR="00A6483C">
        <w:rPr>
          <w:rFonts w:ascii="Arial" w:hAnsi="Arial"/>
          <w:bCs/>
          <w:i/>
          <w:sz w:val="22"/>
          <w:szCs w:val="22"/>
          <w:u w:val="single"/>
          <w:lang w:eastAsia="zh-CN"/>
        </w:rPr>
        <w:t>igh accuracy in discovering subtype</w:t>
      </w:r>
      <w:r w:rsidRPr="002D3058">
        <w:rPr>
          <w:rFonts w:ascii="Arial" w:hAnsi="Arial"/>
          <w:bCs/>
          <w:i/>
          <w:sz w:val="22"/>
          <w:szCs w:val="22"/>
          <w:u w:val="single"/>
          <w:lang w:eastAsia="zh-CN"/>
        </w:rPr>
        <w:t>s of cancer patients.</w:t>
      </w:r>
      <w:r>
        <w:rPr>
          <w:rFonts w:ascii="Arial" w:hAnsi="Arial"/>
          <w:bCs/>
          <w:sz w:val="22"/>
          <w:szCs w:val="22"/>
          <w:lang w:eastAsia="zh-CN"/>
        </w:rPr>
        <w:t xml:space="preserve"> </w:t>
      </w:r>
      <w:r w:rsidR="00A6483C">
        <w:rPr>
          <w:rFonts w:ascii="Arial" w:hAnsi="Arial"/>
          <w:bCs/>
          <w:sz w:val="22"/>
          <w:szCs w:val="22"/>
          <w:lang w:eastAsia="zh-CN"/>
        </w:rPr>
        <w:t xml:space="preserve">Accurate identification of cancer subtypes is the cornerstone of cancer precision medicine. </w:t>
      </w:r>
      <w:proofErr w:type="spellStart"/>
      <w:r>
        <w:rPr>
          <w:rFonts w:ascii="Arial" w:hAnsi="Arial"/>
          <w:bCs/>
          <w:sz w:val="22"/>
          <w:szCs w:val="22"/>
          <w:lang w:eastAsia="zh-CN"/>
        </w:rPr>
        <w:t>MGMCluster</w:t>
      </w:r>
      <w:proofErr w:type="spellEnd"/>
      <w:r>
        <w:rPr>
          <w:rFonts w:ascii="Arial" w:hAnsi="Arial"/>
          <w:bCs/>
          <w:sz w:val="22"/>
          <w:szCs w:val="22"/>
          <w:lang w:eastAsia="zh-CN"/>
        </w:rPr>
        <w:t xml:space="preserve"> uses </w:t>
      </w:r>
      <w:r w:rsidRPr="007C13F5">
        <w:rPr>
          <w:rFonts w:ascii="Arial" w:hAnsi="Arial"/>
          <w:sz w:val="22"/>
          <w:szCs w:val="22"/>
          <w:lang w:eastAsia="zh-CN"/>
        </w:rPr>
        <w:t>expectation–maximization (</w:t>
      </w:r>
      <w:r w:rsidRPr="00552F93">
        <w:rPr>
          <w:rFonts w:ascii="Arial" w:hAnsi="Arial"/>
          <w:bCs/>
          <w:sz w:val="22"/>
          <w:szCs w:val="22"/>
          <w:lang w:eastAsia="zh-CN"/>
        </w:rPr>
        <w:t>EM</w:t>
      </w:r>
      <w:r w:rsidRPr="007C13F5">
        <w:rPr>
          <w:rFonts w:ascii="Arial" w:hAnsi="Arial"/>
          <w:sz w:val="22"/>
          <w:szCs w:val="22"/>
          <w:lang w:eastAsia="zh-CN"/>
        </w:rPr>
        <w:t>) </w:t>
      </w:r>
      <w:r>
        <w:rPr>
          <w:rFonts w:ascii="Arial" w:hAnsi="Arial"/>
          <w:bCs/>
          <w:sz w:val="22"/>
          <w:szCs w:val="22"/>
          <w:lang w:eastAsia="zh-CN"/>
        </w:rPr>
        <w:t>algorithm with Mixed Graphical Models (MGM) to classi</w:t>
      </w:r>
      <w:r w:rsidR="006D1542">
        <w:rPr>
          <w:rFonts w:ascii="Arial" w:hAnsi="Arial"/>
          <w:bCs/>
          <w:sz w:val="22"/>
          <w:szCs w:val="22"/>
          <w:lang w:eastAsia="zh-CN"/>
        </w:rPr>
        <w:t>fy cancer patients into subtype</w:t>
      </w:r>
      <w:r>
        <w:rPr>
          <w:rFonts w:ascii="Arial" w:hAnsi="Arial"/>
          <w:bCs/>
          <w:sz w:val="22"/>
          <w:szCs w:val="22"/>
          <w:lang w:eastAsia="zh-CN"/>
        </w:rPr>
        <w:t xml:space="preserve">s. We assume a mixture of MGM for the multi-omics distribution of patients from different cancer subtypes, where the cancer subtypes are modeled as latent variables. EM iteratively </w:t>
      </w:r>
      <w:ins w:id="24" w:author="Dominic LaRoche" w:date="2015-12-03T08:20:00Z">
        <w:r w:rsidR="00A44443">
          <w:rPr>
            <w:rFonts w:ascii="Arial" w:hAnsi="Arial"/>
            <w:bCs/>
            <w:sz w:val="22"/>
            <w:szCs w:val="22"/>
            <w:lang w:eastAsia="zh-CN"/>
          </w:rPr>
          <w:t>updates</w:t>
        </w:r>
      </w:ins>
      <w:del w:id="25" w:author="Dominic LaRoche" w:date="2015-12-03T08:20:00Z">
        <w:r w:rsidDel="00A44443">
          <w:rPr>
            <w:rFonts w:ascii="Arial" w:hAnsi="Arial"/>
            <w:bCs/>
            <w:sz w:val="22"/>
            <w:szCs w:val="22"/>
            <w:lang w:eastAsia="zh-CN"/>
          </w:rPr>
          <w:delText>use</w:delText>
        </w:r>
      </w:del>
      <w:r>
        <w:rPr>
          <w:rFonts w:ascii="Arial" w:hAnsi="Arial"/>
          <w:bCs/>
          <w:sz w:val="22"/>
          <w:szCs w:val="22"/>
          <w:lang w:eastAsia="zh-CN"/>
        </w:rPr>
        <w:t xml:space="preserve"> the current model to estimate the latent cancer subtypes, and then uses the latent value estimates to refine the model. To objectively compare the performance of </w:t>
      </w:r>
      <w:proofErr w:type="spellStart"/>
      <w:r>
        <w:rPr>
          <w:rFonts w:ascii="Arial" w:hAnsi="Arial"/>
          <w:bCs/>
          <w:sz w:val="22"/>
          <w:szCs w:val="22"/>
          <w:lang w:eastAsia="zh-CN"/>
        </w:rPr>
        <w:t>MGMCluster</w:t>
      </w:r>
      <w:proofErr w:type="spellEnd"/>
      <w:r>
        <w:rPr>
          <w:rFonts w:ascii="Arial" w:hAnsi="Arial"/>
          <w:bCs/>
          <w:sz w:val="22"/>
          <w:szCs w:val="22"/>
          <w:lang w:eastAsia="zh-CN"/>
        </w:rPr>
        <w:t xml:space="preserve"> with</w:t>
      </w:r>
      <w:ins w:id="26" w:author="Dominic LaRoche" w:date="2015-12-03T08:21:00Z">
        <w:r w:rsidR="00A44443">
          <w:rPr>
            <w:rFonts w:ascii="Arial" w:hAnsi="Arial"/>
            <w:bCs/>
            <w:sz w:val="22"/>
            <w:szCs w:val="22"/>
            <w:lang w:eastAsia="zh-CN"/>
          </w:rPr>
          <w:t xml:space="preserve"> the</w:t>
        </w:r>
      </w:ins>
      <w:r>
        <w:rPr>
          <w:rFonts w:ascii="Arial" w:hAnsi="Arial"/>
          <w:bCs/>
          <w:sz w:val="22"/>
          <w:szCs w:val="22"/>
          <w:lang w:eastAsia="zh-CN"/>
        </w:rPr>
        <w:t xml:space="preserve"> other two </w:t>
      </w:r>
      <w:r w:rsidR="006D1542">
        <w:rPr>
          <w:rFonts w:ascii="Arial" w:hAnsi="Arial"/>
          <w:bCs/>
          <w:sz w:val="22"/>
          <w:szCs w:val="22"/>
          <w:lang w:eastAsia="zh-CN"/>
        </w:rPr>
        <w:t>competing</w:t>
      </w:r>
      <w:r>
        <w:rPr>
          <w:rFonts w:ascii="Arial" w:hAnsi="Arial"/>
          <w:bCs/>
          <w:sz w:val="22"/>
          <w:szCs w:val="22"/>
          <w:lang w:eastAsia="zh-CN"/>
        </w:rPr>
        <w:t xml:space="preserve"> integrative clustering method</w:t>
      </w:r>
      <w:ins w:id="27" w:author="Dominic LaRoche" w:date="2015-12-03T08:21:00Z">
        <w:r w:rsidR="00A44443">
          <w:rPr>
            <w:rFonts w:ascii="Arial" w:hAnsi="Arial"/>
            <w:bCs/>
            <w:sz w:val="22"/>
            <w:szCs w:val="22"/>
            <w:lang w:eastAsia="zh-CN"/>
          </w:rPr>
          <w:t>s</w:t>
        </w:r>
      </w:ins>
      <w:r>
        <w:rPr>
          <w:rFonts w:ascii="Arial" w:hAnsi="Arial"/>
          <w:bCs/>
          <w:sz w:val="22"/>
          <w:szCs w:val="22"/>
          <w:lang w:eastAsia="zh-CN"/>
        </w:rPr>
        <w:t>, icluster</w:t>
      </w:r>
      <w:r>
        <w:rPr>
          <w:rFonts w:ascii="Arial" w:hAnsi="Arial"/>
          <w:bCs/>
          <w:sz w:val="22"/>
          <w:szCs w:val="22"/>
          <w:lang w:eastAsia="zh-CN"/>
        </w:rPr>
        <w:fldChar w:fldCharType="begin"/>
      </w:r>
      <w:r w:rsidR="00AF50D9">
        <w:rPr>
          <w:rFonts w:ascii="Arial" w:hAnsi="Arial"/>
          <w:bCs/>
          <w:sz w:val="22"/>
          <w:szCs w:val="22"/>
          <w:lang w:eastAsia="zh-CN"/>
        </w:rPr>
        <w:instrText xml:space="preserve"> ADDIN EN.CITE &lt;EndNote&gt;&lt;Cite&gt;&lt;Author&gt;Shen&lt;/Author&gt;&lt;Year&gt;2009&lt;/Year&gt;&lt;RecNum&gt;2&lt;/RecNum&gt;&lt;DisplayText&gt;&lt;style face="superscript"&gt;6&lt;/style&gt;&lt;/DisplayText&gt;&lt;record&gt;&lt;rec-number&gt;2&lt;/rec-number&gt;&lt;foreign-keys&gt;&lt;key app="EN" db-id="tvrd9rd0oars2ae90foxazdn0wrxtxz202fa" timestamp="1444975851"&gt;2&lt;/key&gt;&lt;/foreign-keys&gt;&lt;ref-type name="Journal Article"&gt;17&lt;/ref-type&gt;&lt;contributors&gt;&lt;authors&gt;&lt;author&gt;Shen, Ronglai&lt;/author&gt;&lt;author&gt;Olshen, Adam B&lt;/author&gt;&lt;author&gt;Ladanyi, Marc&lt;/author&gt;&lt;/authors&gt;&lt;/contributors&gt;&lt;titles&gt;&lt;title&gt;Integrative clustering of multiple genomic data types using a joint latent variable model with application to breast and lung cancer subtype analysis&lt;/title&gt;&lt;secondary-title&gt;Bioinformatics&lt;/secondary-title&gt;&lt;/titles&gt;&lt;periodical&gt;&lt;full-title&gt;Bioinformatics&lt;/full-title&gt;&lt;/periodical&gt;&lt;pages&gt;2906-2912&lt;/pages&gt;&lt;volume&gt;25&lt;/volume&gt;&lt;number&gt;22&lt;/number&gt;&lt;dates&gt;&lt;year&gt;2009&lt;/year&gt;&lt;/dates&gt;&lt;isbn&gt;1367-4803&lt;/isbn&gt;&lt;urls&gt;&lt;/urls&gt;&lt;/record&gt;&lt;/Cite&gt;&lt;/EndNote&gt;</w:instrText>
      </w:r>
      <w:r>
        <w:rPr>
          <w:rFonts w:ascii="Arial" w:hAnsi="Arial"/>
          <w:bCs/>
          <w:sz w:val="22"/>
          <w:szCs w:val="22"/>
          <w:lang w:eastAsia="zh-CN"/>
        </w:rPr>
        <w:fldChar w:fldCharType="separate"/>
      </w:r>
      <w:r w:rsidR="00AF50D9" w:rsidRPr="00AF50D9">
        <w:rPr>
          <w:rFonts w:ascii="Arial" w:hAnsi="Arial"/>
          <w:bCs/>
          <w:noProof/>
          <w:sz w:val="22"/>
          <w:szCs w:val="22"/>
          <w:vertAlign w:val="superscript"/>
          <w:lang w:eastAsia="zh-CN"/>
        </w:rPr>
        <w:t>6</w:t>
      </w:r>
      <w:r>
        <w:rPr>
          <w:rFonts w:ascii="Arial" w:hAnsi="Arial"/>
          <w:bCs/>
          <w:sz w:val="22"/>
          <w:szCs w:val="22"/>
          <w:lang w:eastAsia="zh-CN"/>
        </w:rPr>
        <w:fldChar w:fldCharType="end"/>
      </w:r>
      <w:r>
        <w:rPr>
          <w:rFonts w:ascii="Arial" w:hAnsi="Arial"/>
          <w:bCs/>
          <w:sz w:val="22"/>
          <w:szCs w:val="22"/>
          <w:lang w:eastAsia="zh-CN"/>
        </w:rPr>
        <w:t xml:space="preserve"> and PARADIGM</w:t>
      </w:r>
      <w:r>
        <w:rPr>
          <w:rFonts w:ascii="Arial" w:hAnsi="Arial"/>
          <w:bCs/>
          <w:sz w:val="22"/>
          <w:szCs w:val="22"/>
          <w:lang w:eastAsia="zh-CN"/>
        </w:rPr>
        <w:fldChar w:fldCharType="begin"/>
      </w:r>
      <w:r w:rsidR="00AF50D9">
        <w:rPr>
          <w:rFonts w:ascii="Arial" w:hAnsi="Arial"/>
          <w:bCs/>
          <w:sz w:val="22"/>
          <w:szCs w:val="22"/>
          <w:lang w:eastAsia="zh-CN"/>
        </w:rPr>
        <w:instrText xml:space="preserve"> ADDIN EN.CITE &lt;EndNote&gt;&lt;Cite&gt;&lt;Author&gt;Vaske&lt;/Author&gt;&lt;Year&gt;2010&lt;/Year&gt;&lt;RecNum&gt;5&lt;/RecNum&gt;&lt;DisplayText&gt;&lt;style face="superscript"&gt;7&lt;/style&gt;&lt;/DisplayText&gt;&lt;record&gt;&lt;rec-number&gt;5&lt;/rec-number&gt;&lt;foreign-keys&gt;&lt;key app="EN" db-id="tvrd9rd0oars2ae90foxazdn0wrxtxz202fa" timestamp="1446443509"&gt;5&lt;/key&gt;&lt;/foreign-keys&gt;&lt;ref-type name="Journal Article"&gt;17&lt;/ref-type&gt;&lt;contributors&gt;&lt;authors&gt;&lt;author&gt;Vaske, Charles J&lt;/author&gt;&lt;author&gt;Benz, Stephen C&lt;/author&gt;&lt;author&gt;Sanborn, J Zachary&lt;/author&gt;&lt;author&gt;Earl, Dent&lt;/author&gt;&lt;author&gt;Szeto, Christopher&lt;/author&gt;&lt;author&gt;Zhu, Jingchun&lt;/author&gt;&lt;author&gt;Haussler, David&lt;/author&gt;&lt;author&gt;Stuart, Joshua M&lt;/author&gt;&lt;/authors&gt;&lt;/contributors&gt;&lt;titles&gt;&lt;title&gt;Inference of patient-specific pathway activities from multi-dimensional cancer genomics data using PARADIGM&lt;/title&gt;&lt;secondary-title&gt;Bioinformatics&lt;/secondary-title&gt;&lt;/titles&gt;&lt;periodical&gt;&lt;full-title&gt;Bioinformatics&lt;/full-title&gt;&lt;/periodical&gt;&lt;pages&gt;i237-i245&lt;/pages&gt;&lt;volume&gt;26&lt;/volume&gt;&lt;number&gt;12&lt;/number&gt;&lt;dates&gt;&lt;year&gt;2010&lt;/year&gt;&lt;/dates&gt;&lt;isbn&gt;1367-4803&lt;/isbn&gt;&lt;urls&gt;&lt;/urls&gt;&lt;/record&gt;&lt;/Cite&gt;&lt;/EndNote&gt;</w:instrText>
      </w:r>
      <w:r>
        <w:rPr>
          <w:rFonts w:ascii="Arial" w:hAnsi="Arial"/>
          <w:bCs/>
          <w:sz w:val="22"/>
          <w:szCs w:val="22"/>
          <w:lang w:eastAsia="zh-CN"/>
        </w:rPr>
        <w:fldChar w:fldCharType="separate"/>
      </w:r>
      <w:r w:rsidR="00AF50D9" w:rsidRPr="00AF50D9">
        <w:rPr>
          <w:rFonts w:ascii="Arial" w:hAnsi="Arial"/>
          <w:bCs/>
          <w:noProof/>
          <w:sz w:val="22"/>
          <w:szCs w:val="22"/>
          <w:vertAlign w:val="superscript"/>
          <w:lang w:eastAsia="zh-CN"/>
        </w:rPr>
        <w:t>7</w:t>
      </w:r>
      <w:r>
        <w:rPr>
          <w:rFonts w:ascii="Arial" w:hAnsi="Arial"/>
          <w:bCs/>
          <w:sz w:val="22"/>
          <w:szCs w:val="22"/>
          <w:lang w:eastAsia="zh-CN"/>
        </w:rPr>
        <w:fldChar w:fldCharType="end"/>
      </w:r>
      <w:r>
        <w:rPr>
          <w:rFonts w:ascii="Arial" w:hAnsi="Arial"/>
          <w:bCs/>
          <w:sz w:val="22"/>
          <w:szCs w:val="22"/>
          <w:lang w:eastAsia="zh-CN"/>
        </w:rPr>
        <w:t xml:space="preserve">, we will conduct a simulation study in which patients’ true cancer subtypes are known. </w:t>
      </w:r>
      <w:r>
        <w:rPr>
          <w:rFonts w:ascii="Arial" w:hAnsi="Arial" w:hint="eastAsia"/>
          <w:sz w:val="22"/>
          <w:szCs w:val="22"/>
          <w:lang w:eastAsia="zh-CN"/>
        </w:rPr>
        <w:t>In addition,</w:t>
      </w:r>
      <w:r>
        <w:rPr>
          <w:rFonts w:ascii="Arial" w:hAnsi="Arial"/>
          <w:sz w:val="22"/>
          <w:szCs w:val="22"/>
          <w:lang w:eastAsia="zh-CN"/>
        </w:rPr>
        <w:t xml:space="preserve"> with the breast invasive carcinoma multi-omics dataset hosted </w:t>
      </w:r>
      <w:r w:rsidR="006D1542">
        <w:rPr>
          <w:rFonts w:ascii="Arial" w:hAnsi="Arial"/>
          <w:sz w:val="22"/>
          <w:szCs w:val="22"/>
          <w:lang w:eastAsia="zh-CN"/>
        </w:rPr>
        <w:t>at</w:t>
      </w:r>
      <w:r>
        <w:rPr>
          <w:rFonts w:ascii="Arial" w:hAnsi="Arial"/>
          <w:sz w:val="22"/>
          <w:szCs w:val="22"/>
          <w:lang w:eastAsia="zh-CN"/>
        </w:rPr>
        <w:t xml:space="preserve"> </w:t>
      </w:r>
      <w:r w:rsidRPr="0016411E">
        <w:rPr>
          <w:rFonts w:ascii="Arial" w:hAnsi="Arial"/>
          <w:sz w:val="22"/>
          <w:szCs w:val="22"/>
          <w:lang w:eastAsia="zh-CN"/>
        </w:rPr>
        <w:t>The Cancer Genome Atlas (TCGA)</w:t>
      </w:r>
      <w:r>
        <w:rPr>
          <w:rFonts w:ascii="Arial" w:hAnsi="Arial"/>
          <w:sz w:val="22"/>
          <w:szCs w:val="22"/>
          <w:lang w:eastAsia="zh-CN"/>
        </w:rPr>
        <w:t>,</w:t>
      </w:r>
      <w:r>
        <w:rPr>
          <w:rFonts w:ascii="Arial" w:hAnsi="Arial" w:hint="eastAsia"/>
          <w:sz w:val="22"/>
          <w:szCs w:val="22"/>
          <w:lang w:eastAsia="zh-CN"/>
        </w:rPr>
        <w:t xml:space="preserve"> we will</w:t>
      </w:r>
      <w:r>
        <w:rPr>
          <w:rFonts w:ascii="Arial" w:hAnsi="Arial"/>
          <w:sz w:val="22"/>
          <w:szCs w:val="22"/>
          <w:lang w:eastAsia="zh-CN"/>
        </w:rPr>
        <w:t xml:space="preserve"> compare the subtypes discovered by the three integrated clustering methods and the ones </w:t>
      </w:r>
      <w:commentRangeStart w:id="28"/>
      <w:r>
        <w:rPr>
          <w:rFonts w:ascii="Arial" w:hAnsi="Arial"/>
          <w:sz w:val="22"/>
          <w:szCs w:val="22"/>
          <w:lang w:eastAsia="zh-CN"/>
        </w:rPr>
        <w:t>discovered</w:t>
      </w:r>
      <w:commentRangeEnd w:id="28"/>
      <w:r w:rsidR="008F593D">
        <w:rPr>
          <w:rStyle w:val="CommentReference"/>
        </w:rPr>
        <w:commentReference w:id="28"/>
      </w:r>
      <w:r>
        <w:rPr>
          <w:rFonts w:ascii="Arial" w:hAnsi="Arial"/>
          <w:sz w:val="22"/>
          <w:szCs w:val="22"/>
          <w:lang w:eastAsia="zh-CN"/>
        </w:rPr>
        <w:t xml:space="preserve"> by well-studied biomarkers. Successful completion of this aim will provide a comprehensive evaluation of the integrated clustering methods. At the completion of this aim, we </w:t>
      </w:r>
      <w:del w:id="29" w:author="Dominic LaRoche" w:date="2015-12-03T08:24:00Z">
        <w:r w:rsidDel="008F593D">
          <w:rPr>
            <w:rFonts w:ascii="Arial" w:hAnsi="Arial"/>
            <w:sz w:val="22"/>
            <w:szCs w:val="22"/>
            <w:lang w:eastAsia="zh-CN"/>
          </w:rPr>
          <w:delText xml:space="preserve">hope </w:delText>
        </w:r>
      </w:del>
      <w:ins w:id="30" w:author="Dominic LaRoche" w:date="2015-12-03T08:24:00Z">
        <w:r w:rsidR="008F593D">
          <w:rPr>
            <w:rFonts w:ascii="Arial" w:hAnsi="Arial"/>
            <w:sz w:val="22"/>
            <w:szCs w:val="22"/>
            <w:lang w:eastAsia="zh-CN"/>
          </w:rPr>
          <w:t>expect</w:t>
        </w:r>
        <w:r w:rsidR="008F593D">
          <w:rPr>
            <w:rFonts w:ascii="Arial" w:hAnsi="Arial"/>
            <w:sz w:val="22"/>
            <w:szCs w:val="22"/>
            <w:lang w:eastAsia="zh-CN"/>
          </w:rPr>
          <w:t xml:space="preserve"> </w:t>
        </w:r>
      </w:ins>
      <w:r>
        <w:rPr>
          <w:rFonts w:ascii="Arial" w:hAnsi="Arial"/>
          <w:sz w:val="22"/>
          <w:szCs w:val="22"/>
          <w:lang w:eastAsia="zh-CN"/>
        </w:rPr>
        <w:t xml:space="preserve">to find the superior accuracy of </w:t>
      </w:r>
      <w:proofErr w:type="spellStart"/>
      <w:r>
        <w:rPr>
          <w:rFonts w:ascii="Arial" w:hAnsi="Arial"/>
          <w:sz w:val="22"/>
          <w:szCs w:val="22"/>
          <w:lang w:eastAsia="zh-CN"/>
        </w:rPr>
        <w:t>MGMCluster</w:t>
      </w:r>
      <w:proofErr w:type="spellEnd"/>
      <w:r>
        <w:rPr>
          <w:rFonts w:ascii="Arial" w:hAnsi="Arial"/>
          <w:sz w:val="22"/>
          <w:szCs w:val="22"/>
          <w:lang w:eastAsia="zh-CN"/>
        </w:rPr>
        <w:t xml:space="preserve"> over other integrated clustering methods.</w:t>
      </w:r>
    </w:p>
    <w:p w14:paraId="2EFD6C09" w14:textId="77777777" w:rsidR="00717A8A" w:rsidRDefault="00717A8A" w:rsidP="00717A8A">
      <w:pPr>
        <w:ind w:firstLine="446"/>
        <w:rPr>
          <w:rFonts w:ascii="Arial" w:hAnsi="Arial"/>
          <w:sz w:val="22"/>
          <w:szCs w:val="22"/>
          <w:lang w:eastAsia="zh-CN"/>
        </w:rPr>
      </w:pPr>
    </w:p>
    <w:p w14:paraId="4B2664EB" w14:textId="082249AE" w:rsidR="00717A8A" w:rsidRDefault="00717A8A" w:rsidP="00717A8A">
      <w:pPr>
        <w:ind w:firstLine="446"/>
        <w:rPr>
          <w:rFonts w:ascii="Arial" w:hAnsi="Arial"/>
          <w:sz w:val="22"/>
          <w:szCs w:val="22"/>
          <w:lang w:eastAsia="zh-CN"/>
        </w:rPr>
      </w:pPr>
      <w:r w:rsidRPr="00B30486">
        <w:rPr>
          <w:rFonts w:ascii="Arial" w:hAnsi="Arial"/>
          <w:i/>
          <w:sz w:val="22"/>
          <w:szCs w:val="22"/>
          <w:lang w:eastAsia="zh-CN"/>
        </w:rPr>
        <w:t>Approach</w:t>
      </w:r>
      <w:r>
        <w:rPr>
          <w:rFonts w:ascii="Arial" w:hAnsi="Arial"/>
          <w:sz w:val="22"/>
          <w:szCs w:val="22"/>
          <w:lang w:eastAsia="zh-CN"/>
        </w:rPr>
        <w:t xml:space="preserve">- Mixed Graphical Models (MGM)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&lt;EndNote&gt;&lt;Cite&gt;&lt;Author&gt;Yang&lt;/Author&gt;&lt;Year&gt;2014&lt;/Year&gt;&lt;RecNum&gt;1&lt;/RecNum&gt;&lt;DisplayText&gt;&lt;style face="superscript"&gt;5&lt;/style&gt;&lt;/DisplayText&gt;&lt;record&gt;&lt;rec-number&gt;1&lt;/rec-number&gt;&lt;foreign-keys&gt;&lt;key app="EN" db-id="tvrd9rd0oars2ae90foxazdn0wrxtxz202fa" timestamp="1444975216"&gt;1&lt;/key&gt;&lt;/foreign-keys&gt;&lt;ref-type name="Journal Article"&gt;17&lt;/ref-type&gt;&lt;contributors&gt;&lt;authors&gt;&lt;author&gt;Yang, Eunho&lt;/author&gt;&lt;author&gt;Ravikumar, Pradeep&lt;/author&gt;&lt;author&gt;Allen, Genevera I&lt;/author&gt;&lt;author&gt;Baker, Yulia&lt;/author&gt;&lt;author&gt;Wan, Ying-Wooi&lt;/author&gt;&lt;author&gt;Liu, Zhandong&lt;/author&gt;&lt;/authors&gt;&lt;/contributors&gt;&lt;titles&gt;&lt;title&gt;A General Framework for Mixed Graphical Models&lt;/title&gt;&lt;secondary-title&gt;arXiv preprint arXiv:1411.0288&lt;/secondary-title&gt;&lt;/titles&gt;&lt;periodical&gt;&lt;full-title&gt;arXiv preprint arXiv:1411.0288&lt;/full-title&gt;&lt;/periodical&gt;&lt;dates&gt;&lt;year&gt;2014&lt;/year&gt;&lt;/dates&gt;&lt;urls&gt;&lt;/urls&gt;&lt;/record&gt;&lt;/Cite&gt;&lt;/EndNote&gt;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5</w:t>
      </w:r>
      <w:r>
        <w:rPr>
          <w:rFonts w:ascii="Arial" w:hAnsi="Arial"/>
          <w:sz w:val="22"/>
          <w:szCs w:val="22"/>
          <w:lang w:eastAsia="zh-CN"/>
        </w:rPr>
        <w:fldChar w:fldCharType="end"/>
      </w:r>
      <w:r>
        <w:rPr>
          <w:rFonts w:ascii="Arial" w:hAnsi="Arial"/>
          <w:sz w:val="22"/>
          <w:szCs w:val="22"/>
          <w:lang w:eastAsia="zh-CN"/>
        </w:rPr>
        <w:t xml:space="preserve"> is the first model that fully specifies a </w:t>
      </w:r>
      <w:r w:rsidRPr="004E23DE">
        <w:rPr>
          <w:rFonts w:ascii="Arial" w:hAnsi="Arial"/>
          <w:sz w:val="22"/>
          <w:szCs w:val="22"/>
          <w:lang w:eastAsia="zh-CN"/>
        </w:rPr>
        <w:t>param</w:t>
      </w:r>
      <w:r>
        <w:rPr>
          <w:rFonts w:ascii="Arial" w:hAnsi="Arial"/>
          <w:sz w:val="22"/>
          <w:szCs w:val="22"/>
          <w:lang w:eastAsia="zh-CN"/>
        </w:rPr>
        <w:t>etric multivariate distribution,</w:t>
      </w:r>
      <w:r w:rsidRPr="00CB7C13">
        <w:rPr>
          <w:rFonts w:ascii="Arial" w:hAnsi="Arial"/>
          <w:sz w:val="22"/>
          <w:szCs w:val="22"/>
          <w:lang w:eastAsia="zh-CN"/>
        </w:rPr>
        <w:t xml:space="preserve"> </w:t>
      </w:r>
      <w:r>
        <w:rPr>
          <w:rFonts w:ascii="Arial" w:hAnsi="Arial"/>
          <w:sz w:val="22"/>
          <w:szCs w:val="22"/>
          <w:lang w:eastAsia="zh-CN"/>
        </w:rPr>
        <w:t>P(X,Y,Z|</w:t>
      </w:r>
      <m:oMath>
        <m:r>
          <m:rPr>
            <m:sty m:val="bi"/>
          </m:rPr>
          <w:rPr>
            <w:rFonts w:ascii="Cambria Math" w:hAnsi="Cambria Math"/>
            <w:sz w:val="22"/>
            <w:szCs w:val="22"/>
            <w:lang w:eastAsia="zh-CN"/>
          </w:rPr>
          <m:t>θ</m:t>
        </m:r>
      </m:oMath>
      <w:r>
        <w:rPr>
          <w:rFonts w:ascii="Arial" w:hAnsi="Arial"/>
          <w:sz w:val="22"/>
          <w:szCs w:val="22"/>
          <w:lang w:eastAsia="zh-CN"/>
        </w:rPr>
        <w:t>),</w:t>
      </w:r>
      <w:r w:rsidRPr="004E23DE">
        <w:rPr>
          <w:rFonts w:ascii="Arial" w:hAnsi="Arial"/>
          <w:sz w:val="22"/>
          <w:szCs w:val="22"/>
          <w:lang w:eastAsia="zh-CN"/>
        </w:rPr>
        <w:t xml:space="preserve"> over </w:t>
      </w:r>
      <w:r>
        <w:rPr>
          <w:rFonts w:ascii="Arial" w:hAnsi="Arial"/>
          <w:sz w:val="22"/>
          <w:szCs w:val="22"/>
          <w:lang w:eastAsia="zh-CN"/>
        </w:rPr>
        <w:t xml:space="preserve">a mixture of data types ,including binary, categorical and continuous </w:t>
      </w:r>
    </w:p>
    <w:tbl>
      <w:tblPr>
        <w:tblStyle w:val="TableGrid"/>
        <w:tblpPr w:leftFromText="180" w:rightFromText="180" w:vertAnchor="text" w:tblpXSpec="right" w:tblpY="1"/>
        <w:tblOverlap w:val="never"/>
        <w:tblW w:w="0" w:type="auto"/>
        <w:jc w:val="righ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single" w:sz="4" w:space="0" w:color="A6A6A6" w:themeColor="background1" w:themeShade="A6"/>
        </w:tblBorders>
        <w:tblLook w:val="04A0" w:firstRow="1" w:lastRow="0" w:firstColumn="1" w:lastColumn="0" w:noHBand="0" w:noVBand="1"/>
      </w:tblPr>
      <w:tblGrid>
        <w:gridCol w:w="3976"/>
      </w:tblGrid>
      <w:tr w:rsidR="00717A8A" w14:paraId="138534BB" w14:textId="77777777" w:rsidTr="00717A8A">
        <w:trPr>
          <w:trHeight w:val="2330"/>
          <w:jc w:val="right"/>
        </w:trPr>
        <w:tc>
          <w:tcPr>
            <w:tcW w:w="3976" w:type="dxa"/>
            <w:shd w:val="clear" w:color="auto" w:fill="auto"/>
          </w:tcPr>
          <w:p w14:paraId="1AFA686F" w14:textId="77777777" w:rsidR="00717A8A" w:rsidRDefault="00717A8A" w:rsidP="00717A8A">
            <w:pPr>
              <w:rPr>
                <w:rFonts w:ascii="Arial" w:hAnsi="Arial"/>
                <w:sz w:val="22"/>
                <w:szCs w:val="22"/>
                <w:lang w:eastAsia="zh-CN"/>
              </w:rPr>
            </w:pPr>
            <w:r>
              <w:rPr>
                <w:rFonts w:ascii="Arial" w:hAnsi="Arial" w:hint="eastAsia"/>
                <w:noProof/>
                <w:sz w:val="22"/>
                <w:szCs w:val="22"/>
              </w:rPr>
              <w:drawing>
                <wp:anchor distT="0" distB="0" distL="114300" distR="114300" simplePos="0" relativeHeight="251661312" behindDoc="0" locked="0" layoutInCell="1" allowOverlap="1" wp14:anchorId="6B4EF51A" wp14:editId="4F1DE1ED">
                  <wp:simplePos x="0" y="0"/>
                  <wp:positionH relativeFrom="margin">
                    <wp:posOffset>0</wp:posOffset>
                  </wp:positionH>
                  <wp:positionV relativeFrom="margin">
                    <wp:posOffset>0</wp:posOffset>
                  </wp:positionV>
                  <wp:extent cx="2378075" cy="1435735"/>
                  <wp:effectExtent l="0" t="0" r="952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qikeli:Dropbox:Courses:IMB521GrantWriting:Aim1:MGM.pdf"/>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78075" cy="1435735"/>
                          </a:xfrm>
                          <a:prstGeom prst="rect">
                            <a:avLst/>
                          </a:prstGeom>
                          <a:noFill/>
                          <a:ln>
                            <a:noFill/>
                          </a:ln>
                        </pic:spPr>
                      </pic:pic>
                    </a:graphicData>
                  </a:graphic>
                </wp:anchor>
              </w:drawing>
            </w:r>
          </w:p>
        </w:tc>
      </w:tr>
      <w:tr w:rsidR="00717A8A" w14:paraId="7D76DE5F" w14:textId="77777777" w:rsidTr="00717A8A">
        <w:trPr>
          <w:jc w:val="right"/>
        </w:trPr>
        <w:tc>
          <w:tcPr>
            <w:tcW w:w="3976" w:type="dxa"/>
            <w:shd w:val="clear" w:color="auto" w:fill="auto"/>
          </w:tcPr>
          <w:p w14:paraId="7844AB91" w14:textId="24A7F9A7" w:rsidR="00717A8A" w:rsidRPr="00A067F3" w:rsidRDefault="00717A8A" w:rsidP="00A44443">
            <w:pPr>
              <w:pStyle w:val="Caption"/>
              <w:rPr>
                <w:rFonts w:ascii="Times New Roman" w:hAnsi="Times New Roman" w:cs="Times New Roman"/>
                <w:b w:val="0"/>
                <w:noProof/>
                <w:color w:val="auto"/>
                <w:sz w:val="22"/>
                <w:szCs w:val="22"/>
              </w:rPr>
            </w:pPr>
            <w:r w:rsidRPr="00C363D3">
              <w:rPr>
                <w:rFonts w:ascii="Times New Roman" w:hAnsi="Times New Roman" w:cs="Times New Roman"/>
                <w:color w:val="auto"/>
              </w:rPr>
              <w:t xml:space="preserve">Figure </w:t>
            </w:r>
            <w:r w:rsidRPr="00C363D3">
              <w:rPr>
                <w:rFonts w:ascii="Times New Roman" w:hAnsi="Times New Roman" w:cs="Times New Roman"/>
                <w:color w:val="auto"/>
              </w:rPr>
              <w:fldChar w:fldCharType="begin"/>
            </w:r>
            <w:r w:rsidRPr="00C363D3">
              <w:rPr>
                <w:rFonts w:ascii="Times New Roman" w:hAnsi="Times New Roman" w:cs="Times New Roman"/>
                <w:color w:val="auto"/>
              </w:rPr>
              <w:instrText xml:space="preserve"> SEQ Figure \* ARABIC </w:instrText>
            </w:r>
            <w:r w:rsidRPr="00C363D3">
              <w:rPr>
                <w:rFonts w:ascii="Times New Roman" w:hAnsi="Times New Roman" w:cs="Times New Roman"/>
                <w:color w:val="auto"/>
              </w:rPr>
              <w:fldChar w:fldCharType="separate"/>
            </w:r>
            <w:r>
              <w:rPr>
                <w:rFonts w:ascii="Times New Roman" w:hAnsi="Times New Roman" w:cs="Times New Roman"/>
                <w:noProof/>
                <w:color w:val="auto"/>
              </w:rPr>
              <w:t>1</w:t>
            </w:r>
            <w:r w:rsidRPr="00C363D3">
              <w:rPr>
                <w:rFonts w:ascii="Times New Roman" w:hAnsi="Times New Roman" w:cs="Times New Roman"/>
                <w:color w:val="auto"/>
              </w:rPr>
              <w:fldChar w:fldCharType="end"/>
            </w:r>
            <w:r w:rsidRPr="00C363D3">
              <w:rPr>
                <w:rFonts w:ascii="Times New Roman" w:hAnsi="Times New Roman" w:cs="Times New Roman"/>
                <w:color w:val="auto"/>
              </w:rPr>
              <w:t xml:space="preserve"> Mixed Graphical Model</w:t>
            </w:r>
            <w:r>
              <w:rPr>
                <w:rFonts w:ascii="Times New Roman" w:hAnsi="Times New Roman" w:cs="Times New Roman"/>
                <w:color w:val="auto"/>
              </w:rPr>
              <w:t xml:space="preserve"> </w:t>
            </w:r>
            <w:r>
              <w:rPr>
                <w:rFonts w:ascii="Times New Roman" w:hAnsi="Times New Roman" w:cs="Times New Roman"/>
                <w:b w:val="0"/>
                <w:color w:val="auto"/>
              </w:rPr>
              <w:t xml:space="preserve">Each node represents a measuring entity </w:t>
            </w:r>
            <w:r w:rsidR="00455F0C">
              <w:rPr>
                <w:rFonts w:ascii="Times New Roman" w:hAnsi="Times New Roman" w:cs="Times New Roman"/>
                <w:b w:val="0"/>
                <w:color w:val="auto"/>
              </w:rPr>
              <w:t>(a copy number of a gene, a</w:t>
            </w:r>
            <w:ins w:id="31" w:author="Dominic LaRoche" w:date="2015-12-03T08:14:00Z">
              <w:r w:rsidR="00A44443">
                <w:rPr>
                  <w:rFonts w:ascii="Times New Roman" w:hAnsi="Times New Roman" w:cs="Times New Roman"/>
                  <w:b w:val="0"/>
                  <w:color w:val="auto"/>
                </w:rPr>
                <w:t>n</w:t>
              </w:r>
            </w:ins>
            <w:r w:rsidR="00455F0C">
              <w:rPr>
                <w:rFonts w:ascii="Times New Roman" w:hAnsi="Times New Roman" w:cs="Times New Roman"/>
                <w:b w:val="0"/>
                <w:color w:val="auto"/>
              </w:rPr>
              <w:t xml:space="preserve"> expression value of microRNA, or </w:t>
            </w:r>
            <w:del w:id="32" w:author="Dominic LaRoche" w:date="2015-12-03T08:15:00Z">
              <w:r w:rsidR="00455F0C" w:rsidDel="00A44443">
                <w:rPr>
                  <w:rFonts w:ascii="Times New Roman" w:hAnsi="Times New Roman" w:cs="Times New Roman"/>
                  <w:b w:val="0"/>
                  <w:color w:val="auto"/>
                </w:rPr>
                <w:delText xml:space="preserve">a express value of a </w:delText>
              </w:r>
            </w:del>
            <w:r w:rsidR="00455F0C">
              <w:rPr>
                <w:rFonts w:ascii="Times New Roman" w:hAnsi="Times New Roman" w:cs="Times New Roman"/>
                <w:b w:val="0"/>
                <w:color w:val="auto"/>
              </w:rPr>
              <w:t xml:space="preserve">mRNA) </w:t>
            </w:r>
            <w:r>
              <w:rPr>
                <w:rFonts w:ascii="Times New Roman" w:hAnsi="Times New Roman" w:cs="Times New Roman"/>
                <w:b w:val="0"/>
                <w:color w:val="auto"/>
              </w:rPr>
              <w:t xml:space="preserve">and each edge represents a </w:t>
            </w:r>
            <w:r w:rsidR="00455F0C">
              <w:rPr>
                <w:rFonts w:ascii="Times New Roman" w:hAnsi="Times New Roman" w:cs="Times New Roman"/>
                <w:b w:val="0"/>
                <w:color w:val="auto"/>
              </w:rPr>
              <w:t>dependency</w:t>
            </w:r>
            <w:r>
              <w:rPr>
                <w:rFonts w:ascii="Times New Roman" w:hAnsi="Times New Roman" w:cs="Times New Roman"/>
                <w:b w:val="0"/>
                <w:color w:val="auto"/>
              </w:rPr>
              <w:t xml:space="preserve"> between two entities (within or across omics scales)</w:t>
            </w:r>
          </w:p>
        </w:tc>
      </w:tr>
    </w:tbl>
    <w:p w14:paraId="543DD6B9" w14:textId="036CFEFA" w:rsidR="00717A8A" w:rsidRDefault="00717A8A" w:rsidP="00717A8A">
      <w:pPr>
        <w:rPr>
          <w:rFonts w:ascii="Arial" w:hAnsi="Arial"/>
          <w:sz w:val="22"/>
          <w:szCs w:val="22"/>
          <w:lang w:eastAsia="zh-CN"/>
        </w:rPr>
      </w:pPr>
      <w:proofErr w:type="gramStart"/>
      <w:r>
        <w:rPr>
          <w:rFonts w:ascii="Arial" w:hAnsi="Arial"/>
          <w:sz w:val="22"/>
          <w:szCs w:val="22"/>
          <w:lang w:eastAsia="zh-CN"/>
        </w:rPr>
        <w:t>data</w:t>
      </w:r>
      <w:proofErr w:type="gramEnd"/>
      <w:r>
        <w:rPr>
          <w:rFonts w:ascii="Arial" w:hAnsi="Arial"/>
          <w:sz w:val="22"/>
          <w:szCs w:val="22"/>
          <w:lang w:eastAsia="zh-CN"/>
        </w:rPr>
        <w:t xml:space="preserve"> (</w:t>
      </w:r>
      <w:r w:rsidRPr="00040370">
        <w:rPr>
          <w:rFonts w:ascii="Arial" w:hAnsi="Arial"/>
          <w:b/>
          <w:sz w:val="22"/>
          <w:szCs w:val="22"/>
          <w:lang w:eastAsia="zh-CN"/>
        </w:rPr>
        <w:t>Fig</w:t>
      </w:r>
      <w:r>
        <w:rPr>
          <w:rFonts w:ascii="Arial" w:hAnsi="Arial"/>
          <w:b/>
          <w:sz w:val="22"/>
          <w:szCs w:val="22"/>
          <w:lang w:eastAsia="zh-CN"/>
        </w:rPr>
        <w:t>.</w:t>
      </w:r>
      <w:r w:rsidRPr="00040370">
        <w:rPr>
          <w:rFonts w:ascii="Arial" w:hAnsi="Arial"/>
          <w:b/>
          <w:sz w:val="22"/>
          <w:szCs w:val="22"/>
          <w:lang w:eastAsia="zh-CN"/>
        </w:rPr>
        <w:t xml:space="preserve"> 1</w:t>
      </w:r>
      <w:r>
        <w:rPr>
          <w:rFonts w:ascii="Arial" w:hAnsi="Arial"/>
          <w:sz w:val="22"/>
          <w:szCs w:val="22"/>
          <w:lang w:eastAsia="zh-CN"/>
        </w:rPr>
        <w:t xml:space="preserve">). In </w:t>
      </w:r>
      <w:proofErr w:type="spellStart"/>
      <w:r>
        <w:rPr>
          <w:rFonts w:ascii="Arial" w:hAnsi="Arial"/>
          <w:sz w:val="22"/>
          <w:szCs w:val="22"/>
          <w:lang w:eastAsia="zh-CN"/>
        </w:rPr>
        <w:t>MGMCluster</w:t>
      </w:r>
      <w:proofErr w:type="spellEnd"/>
      <w:r>
        <w:rPr>
          <w:rFonts w:ascii="Arial" w:hAnsi="Arial"/>
          <w:sz w:val="22"/>
          <w:szCs w:val="22"/>
          <w:lang w:eastAsia="zh-CN"/>
        </w:rPr>
        <w:t xml:space="preserve">, we extend MGM by including a latent variable, K, as the indicators of cancer subtypes. </w:t>
      </w:r>
      <w:del w:id="33" w:author="Dominic LaRoche" w:date="2015-12-03T08:37:00Z">
        <w:r w:rsidDel="000B7DEB">
          <w:rPr>
            <w:rFonts w:ascii="Arial" w:hAnsi="Arial"/>
            <w:sz w:val="22"/>
            <w:szCs w:val="22"/>
            <w:lang w:eastAsia="zh-CN"/>
          </w:rPr>
          <w:delText>In consequence</w:delText>
        </w:r>
      </w:del>
      <w:ins w:id="34" w:author="Dominic LaRoche" w:date="2015-12-03T08:37:00Z">
        <w:r w:rsidR="000B7DEB">
          <w:rPr>
            <w:rFonts w:ascii="Arial" w:hAnsi="Arial"/>
            <w:sz w:val="22"/>
            <w:szCs w:val="22"/>
            <w:lang w:eastAsia="zh-CN"/>
          </w:rPr>
          <w:t>As a result</w:t>
        </w:r>
      </w:ins>
      <w:r>
        <w:rPr>
          <w:rFonts w:ascii="Arial" w:hAnsi="Arial"/>
          <w:sz w:val="22"/>
          <w:szCs w:val="22"/>
          <w:lang w:eastAsia="zh-CN"/>
        </w:rPr>
        <w:t>,</w:t>
      </w:r>
    </w:p>
    <w:p w14:paraId="63636CEB" w14:textId="6F360DE5" w:rsidR="00717A8A" w:rsidRDefault="00717A8A" w:rsidP="00717A8A">
      <w:pPr>
        <w:rPr>
          <w:rFonts w:ascii="Arial" w:hAnsi="Arial"/>
          <w:sz w:val="22"/>
          <w:szCs w:val="22"/>
          <w:lang w:eastAsia="zh-CN"/>
        </w:rPr>
      </w:pPr>
      <w:proofErr w:type="gramStart"/>
      <w:r>
        <w:rPr>
          <w:rFonts w:ascii="Arial" w:hAnsi="Arial"/>
          <w:sz w:val="22"/>
          <w:szCs w:val="22"/>
          <w:lang w:eastAsia="zh-CN"/>
        </w:rPr>
        <w:t>each</w:t>
      </w:r>
      <w:proofErr w:type="gramEnd"/>
      <w:r>
        <w:rPr>
          <w:rFonts w:ascii="Arial" w:hAnsi="Arial"/>
          <w:sz w:val="22"/>
          <w:szCs w:val="22"/>
          <w:lang w:eastAsia="zh-CN"/>
        </w:rPr>
        <w:t xml:space="preserve"> cancer subtype follows</w:t>
      </w:r>
      <w:ins w:id="35" w:author="Dominic LaRoche" w:date="2015-12-03T08:37:00Z">
        <w:r w:rsidR="000B7DEB">
          <w:rPr>
            <w:rFonts w:ascii="Arial" w:hAnsi="Arial"/>
            <w:sz w:val="22"/>
            <w:szCs w:val="22"/>
            <w:lang w:eastAsia="zh-CN"/>
          </w:rPr>
          <w:t xml:space="preserve"> a</w:t>
        </w:r>
      </w:ins>
      <w:r>
        <w:rPr>
          <w:rFonts w:ascii="Arial" w:hAnsi="Arial"/>
          <w:sz w:val="22"/>
          <w:szCs w:val="22"/>
          <w:lang w:eastAsia="zh-CN"/>
        </w:rPr>
        <w:t xml:space="preserve"> distinct conditional distribution, P(X,Y,Z|</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r>
          <w:rPr>
            <w:rFonts w:ascii="Cambria Math" w:hAnsi="Cambria Math"/>
            <w:sz w:val="22"/>
            <w:szCs w:val="22"/>
            <w:lang w:eastAsia="zh-CN"/>
          </w:rPr>
          <m:t>,K=k</m:t>
        </m:r>
      </m:oMath>
      <w:r>
        <w:rPr>
          <w:rFonts w:ascii="Arial" w:hAnsi="Arial"/>
          <w:sz w:val="22"/>
          <w:szCs w:val="22"/>
          <w:lang w:eastAsia="zh-CN"/>
        </w:rPr>
        <w:t xml:space="preserve">). </w:t>
      </w:r>
      <w:ins w:id="36" w:author="Dominic LaRoche" w:date="2015-12-03T08:38:00Z">
        <w:r w:rsidR="000B7DEB">
          <w:rPr>
            <w:rFonts w:ascii="Arial" w:hAnsi="Arial"/>
            <w:sz w:val="22"/>
            <w:szCs w:val="22"/>
            <w:lang w:eastAsia="zh-CN"/>
          </w:rPr>
          <w:t xml:space="preserve">The </w:t>
        </w:r>
      </w:ins>
      <w:del w:id="37" w:author="Dominic LaRoche" w:date="2015-12-03T08:38:00Z">
        <w:r w:rsidDel="000B7DEB">
          <w:rPr>
            <w:rFonts w:ascii="Arial" w:hAnsi="Arial"/>
            <w:sz w:val="22"/>
            <w:szCs w:val="22"/>
            <w:lang w:eastAsia="zh-CN"/>
          </w:rPr>
          <w:delText>E</w:delText>
        </w:r>
      </w:del>
      <w:ins w:id="38" w:author="Dominic LaRoche" w:date="2015-12-03T08:38:00Z">
        <w:r w:rsidR="000B7DEB">
          <w:rPr>
            <w:rFonts w:ascii="Arial" w:hAnsi="Arial"/>
            <w:sz w:val="22"/>
            <w:szCs w:val="22"/>
            <w:lang w:eastAsia="zh-CN"/>
          </w:rPr>
          <w:t>e</w:t>
        </w:r>
      </w:ins>
      <w:r w:rsidRPr="007C13F5">
        <w:rPr>
          <w:rFonts w:ascii="Arial" w:hAnsi="Arial"/>
          <w:sz w:val="22"/>
          <w:szCs w:val="22"/>
          <w:lang w:eastAsia="zh-CN"/>
        </w:rPr>
        <w:t>xpectation–maximization (</w:t>
      </w:r>
      <w:r w:rsidRPr="00552F93">
        <w:rPr>
          <w:rFonts w:ascii="Arial" w:hAnsi="Arial"/>
          <w:bCs/>
          <w:sz w:val="22"/>
          <w:szCs w:val="22"/>
          <w:lang w:eastAsia="zh-CN"/>
        </w:rPr>
        <w:t>EM</w:t>
      </w:r>
      <w:r w:rsidRPr="007C13F5">
        <w:rPr>
          <w:rFonts w:ascii="Arial" w:hAnsi="Arial"/>
          <w:sz w:val="22"/>
          <w:szCs w:val="22"/>
          <w:lang w:eastAsia="zh-CN"/>
        </w:rPr>
        <w:t>) </w:t>
      </w:r>
      <w:r>
        <w:rPr>
          <w:rFonts w:ascii="Arial" w:hAnsi="Arial"/>
          <w:bCs/>
          <w:sz w:val="22"/>
          <w:szCs w:val="22"/>
          <w:lang w:eastAsia="zh-CN"/>
        </w:rPr>
        <w:t xml:space="preserve">algorithm is a method to estimate the latent variable, K, for each patient by iteratively updating K and the parameters </w:t>
      </w:r>
      <m:oMath>
        <m:sSub>
          <m:sSubPr>
            <m:ctrlPr>
              <w:rPr>
                <w:rFonts w:ascii="Cambria Math" w:hAnsi="Cambria Math"/>
                <w:i/>
                <w:sz w:val="22"/>
                <w:szCs w:val="22"/>
                <w:lang w:eastAsia="zh-CN"/>
              </w:rPr>
            </m:ctrlPr>
          </m:sSubPr>
          <m:e>
            <m:r>
              <m:rPr>
                <m:sty m:val="bi"/>
              </m:rPr>
              <w:rPr>
                <w:rFonts w:ascii="Cambria Math" w:hAnsi="Cambria Math"/>
                <w:sz w:val="22"/>
                <w:szCs w:val="22"/>
                <w:lang w:eastAsia="zh-CN"/>
              </w:rPr>
              <m:t>θ</m:t>
            </m:r>
          </m:e>
          <m:sub>
            <m:r>
              <w:rPr>
                <w:rFonts w:ascii="Cambria Math" w:hAnsi="Cambria Math"/>
                <w:sz w:val="22"/>
                <w:szCs w:val="22"/>
                <w:lang w:eastAsia="zh-CN"/>
              </w:rPr>
              <m:t>k</m:t>
            </m:r>
          </m:sub>
        </m:sSub>
      </m:oMath>
      <w:r>
        <w:rPr>
          <w:rFonts w:ascii="Arial" w:hAnsi="Arial"/>
          <w:sz w:val="22"/>
          <w:szCs w:val="22"/>
          <w:lang w:eastAsia="zh-CN"/>
        </w:rPr>
        <w:t xml:space="preserve"> until convergence. The algorithm is as </w:t>
      </w:r>
      <w:commentRangeStart w:id="39"/>
      <w:r>
        <w:rPr>
          <w:rFonts w:ascii="Arial" w:hAnsi="Arial"/>
          <w:sz w:val="22"/>
          <w:szCs w:val="22"/>
          <w:lang w:eastAsia="zh-CN"/>
        </w:rPr>
        <w:t>follows</w:t>
      </w:r>
      <w:commentRangeEnd w:id="39"/>
      <w:r w:rsidR="000B7DEB">
        <w:rPr>
          <w:rStyle w:val="CommentReference"/>
        </w:rPr>
        <w:commentReference w:id="39"/>
      </w:r>
      <w:r>
        <w:rPr>
          <w:rFonts w:ascii="Arial" w:hAnsi="Arial"/>
          <w:sz w:val="22"/>
          <w:szCs w:val="22"/>
          <w:lang w:eastAsia="zh-CN"/>
        </w:rPr>
        <w:t>:</w:t>
      </w:r>
    </w:p>
    <w:p w14:paraId="78565AEB" w14:textId="77777777" w:rsidR="00717A8A" w:rsidRDefault="00717A8A" w:rsidP="00717A8A">
      <w:pPr>
        <w:rPr>
          <w:rFonts w:ascii="Arial" w:hAnsi="Arial"/>
          <w:sz w:val="22"/>
          <w:szCs w:val="22"/>
          <w:lang w:eastAsia="zh-CN"/>
        </w:rPr>
      </w:pPr>
    </w:p>
    <w:p w14:paraId="691ABE36" w14:textId="023D6480"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First, initialize the parameters  </w:t>
      </w:r>
      <m:oMath>
        <m:r>
          <m:rPr>
            <m:sty m:val="bi"/>
          </m:rPr>
          <w:rPr>
            <w:rFonts w:ascii="Cambria Math" w:hAnsi="Cambria Math"/>
            <w:sz w:val="22"/>
            <w:szCs w:val="22"/>
            <w:lang w:eastAsia="zh-CN"/>
          </w:rPr>
          <m:t>θ</m:t>
        </m:r>
      </m:oMath>
      <w:r w:rsidRPr="002B3917">
        <w:rPr>
          <w:rFonts w:ascii="Arial" w:hAnsi="Arial"/>
          <w:sz w:val="22"/>
          <w:szCs w:val="22"/>
          <w:lang w:eastAsia="zh-CN"/>
        </w:rPr>
        <w:t xml:space="preserve"> to some random values.</w:t>
      </w:r>
    </w:p>
    <w:p w14:paraId="4200089D"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Compute the best value</w:t>
      </w:r>
      <w:r>
        <w:rPr>
          <w:rFonts w:ascii="Arial" w:hAnsi="Arial"/>
          <w:sz w:val="22"/>
          <w:szCs w:val="22"/>
          <w:lang w:eastAsia="zh-CN"/>
        </w:rPr>
        <w:t>s</w:t>
      </w:r>
      <w:r w:rsidRPr="002B3917">
        <w:rPr>
          <w:rFonts w:ascii="Arial" w:hAnsi="Arial"/>
          <w:sz w:val="22"/>
          <w:szCs w:val="22"/>
          <w:lang w:eastAsia="zh-CN"/>
        </w:rPr>
        <w:t xml:space="preserve"> for K given these parameter values.</w:t>
      </w:r>
    </w:p>
    <w:p w14:paraId="16575790"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 xml:space="preserve">Then, use the just-computed values of K to compute a better estimate for the </w:t>
      </w:r>
      <w:proofErr w:type="gramStart"/>
      <w:r w:rsidRPr="002B3917">
        <w:rPr>
          <w:rFonts w:ascii="Arial" w:hAnsi="Arial"/>
          <w:sz w:val="22"/>
          <w:szCs w:val="22"/>
          <w:lang w:eastAsia="zh-CN"/>
        </w:rPr>
        <w:t>parameters </w:t>
      </w:r>
      <w:proofErr w:type="gramEnd"/>
      <m:oMath>
        <m:r>
          <m:rPr>
            <m:sty m:val="bi"/>
          </m:rPr>
          <w:rPr>
            <w:rFonts w:ascii="Cambria Math" w:hAnsi="Cambria Math"/>
            <w:sz w:val="22"/>
            <w:szCs w:val="22"/>
            <w:lang w:eastAsia="zh-CN"/>
          </w:rPr>
          <m:t>θ</m:t>
        </m:r>
      </m:oMath>
      <w:r w:rsidRPr="002B3917">
        <w:rPr>
          <w:rFonts w:ascii="Arial" w:hAnsi="Arial"/>
          <w:sz w:val="22"/>
          <w:szCs w:val="22"/>
          <w:lang w:eastAsia="zh-CN"/>
        </w:rPr>
        <w:t>. Parameters associated with a particular value of K will use only those data points whose associated latent variable has that value.</w:t>
      </w:r>
    </w:p>
    <w:p w14:paraId="2FC6F1B3" w14:textId="77777777" w:rsidR="006D1542" w:rsidRPr="002B3917" w:rsidRDefault="006D1542" w:rsidP="006D1542">
      <w:pPr>
        <w:pStyle w:val="ListParagraph"/>
        <w:numPr>
          <w:ilvl w:val="0"/>
          <w:numId w:val="1"/>
        </w:numPr>
        <w:rPr>
          <w:rFonts w:ascii="Arial" w:hAnsi="Arial"/>
          <w:sz w:val="22"/>
          <w:szCs w:val="22"/>
          <w:lang w:eastAsia="zh-CN"/>
        </w:rPr>
      </w:pPr>
      <w:r w:rsidRPr="002B3917">
        <w:rPr>
          <w:rFonts w:ascii="Arial" w:hAnsi="Arial"/>
          <w:sz w:val="22"/>
          <w:szCs w:val="22"/>
          <w:lang w:eastAsia="zh-CN"/>
        </w:rPr>
        <w:t>Iterate steps 2 and 3 until convergence.</w:t>
      </w:r>
    </w:p>
    <w:p w14:paraId="20A64BB1" w14:textId="2350AD72" w:rsidR="00717A8A" w:rsidRDefault="00717A8A" w:rsidP="006D1542">
      <w:pPr>
        <w:pStyle w:val="ListParagraph"/>
        <w:rPr>
          <w:rFonts w:ascii="Arial" w:hAnsi="Arial"/>
          <w:sz w:val="22"/>
          <w:szCs w:val="22"/>
          <w:lang w:eastAsia="zh-CN"/>
        </w:rPr>
      </w:pPr>
    </w:p>
    <w:p w14:paraId="26B29A0C" w14:textId="324CA551" w:rsidR="00717A8A" w:rsidRDefault="00717A8A" w:rsidP="00717A8A">
      <w:pPr>
        <w:rPr>
          <w:rFonts w:ascii="Arial" w:hAnsi="Arial"/>
          <w:sz w:val="22"/>
          <w:szCs w:val="22"/>
          <w:lang w:eastAsia="zh-CN"/>
        </w:rPr>
      </w:pPr>
      <w:r>
        <w:rPr>
          <w:rFonts w:ascii="Arial" w:hAnsi="Arial"/>
          <w:sz w:val="22"/>
          <w:szCs w:val="22"/>
          <w:lang w:eastAsia="zh-CN"/>
        </w:rPr>
        <w:t>Note that in this aim we only focus on copy number variation (CNV), microRNA and RNA-</w:t>
      </w:r>
      <w:proofErr w:type="spellStart"/>
      <w:r>
        <w:rPr>
          <w:rFonts w:ascii="Arial" w:hAnsi="Arial"/>
          <w:sz w:val="22"/>
          <w:szCs w:val="22"/>
          <w:lang w:eastAsia="zh-CN"/>
        </w:rPr>
        <w:t>Seq</w:t>
      </w:r>
      <w:proofErr w:type="spellEnd"/>
      <w:r>
        <w:rPr>
          <w:rFonts w:ascii="Arial" w:hAnsi="Arial"/>
          <w:sz w:val="22"/>
          <w:szCs w:val="22"/>
          <w:lang w:eastAsia="zh-CN"/>
        </w:rPr>
        <w:t xml:space="preserve"> (mRNA) data, but the </w:t>
      </w:r>
      <w:proofErr w:type="spellStart"/>
      <w:r>
        <w:rPr>
          <w:rFonts w:ascii="Arial" w:hAnsi="Arial"/>
          <w:sz w:val="22"/>
          <w:szCs w:val="22"/>
          <w:lang w:eastAsia="zh-CN"/>
        </w:rPr>
        <w:t>MGMCluster</w:t>
      </w:r>
      <w:proofErr w:type="spellEnd"/>
      <w:r>
        <w:rPr>
          <w:rFonts w:ascii="Arial" w:hAnsi="Arial"/>
          <w:sz w:val="22"/>
          <w:szCs w:val="22"/>
          <w:lang w:eastAsia="zh-CN"/>
        </w:rPr>
        <w:t xml:space="preserve"> can take to any type of omics data as input</w:t>
      </w:r>
      <w:ins w:id="40" w:author="Dominic LaRoche" w:date="2015-12-03T08:41:00Z">
        <w:r w:rsidR="000B7DEB">
          <w:rPr>
            <w:rFonts w:ascii="Arial" w:hAnsi="Arial"/>
            <w:sz w:val="22"/>
            <w:szCs w:val="22"/>
            <w:lang w:eastAsia="zh-CN"/>
          </w:rPr>
          <w:t xml:space="preserve"> and can </w:t>
        </w:r>
      </w:ins>
      <w:ins w:id="41" w:author="Dominic LaRoche" w:date="2015-12-03T08:42:00Z">
        <w:r w:rsidR="000B7DEB">
          <w:rPr>
            <w:rFonts w:ascii="Arial" w:hAnsi="Arial"/>
            <w:sz w:val="22"/>
            <w:szCs w:val="22"/>
            <w:lang w:eastAsia="zh-CN"/>
          </w:rPr>
          <w:t>accommodate</w:t>
        </w:r>
      </w:ins>
      <w:ins w:id="42" w:author="Dominic LaRoche" w:date="2015-12-03T08:41:00Z">
        <w:r w:rsidR="000B7DEB">
          <w:rPr>
            <w:rFonts w:ascii="Arial" w:hAnsi="Arial"/>
            <w:sz w:val="22"/>
            <w:szCs w:val="22"/>
            <w:lang w:eastAsia="zh-CN"/>
          </w:rPr>
          <w:t xml:space="preserve"> </w:t>
        </w:r>
      </w:ins>
      <w:ins w:id="43" w:author="Dominic LaRoche" w:date="2015-12-03T08:42:00Z">
        <w:r w:rsidR="000B7DEB">
          <w:rPr>
            <w:rFonts w:ascii="Arial" w:hAnsi="Arial"/>
            <w:sz w:val="22"/>
            <w:szCs w:val="22"/>
            <w:lang w:eastAsia="zh-CN"/>
          </w:rPr>
          <w:t>more than 3 types of data</w:t>
        </w:r>
      </w:ins>
      <w:bookmarkStart w:id="44" w:name="_GoBack"/>
      <w:bookmarkEnd w:id="44"/>
      <w:r>
        <w:rPr>
          <w:rFonts w:ascii="Arial" w:hAnsi="Arial"/>
          <w:sz w:val="22"/>
          <w:szCs w:val="22"/>
          <w:lang w:eastAsia="zh-CN"/>
        </w:rPr>
        <w:t>.</w:t>
      </w:r>
    </w:p>
    <w:p w14:paraId="2CCC828C" w14:textId="77777777" w:rsidR="00717A8A" w:rsidRDefault="00717A8A" w:rsidP="00717A8A">
      <w:pPr>
        <w:rPr>
          <w:rFonts w:ascii="Arial" w:hAnsi="Arial"/>
          <w:sz w:val="22"/>
          <w:szCs w:val="22"/>
          <w:lang w:eastAsia="zh-CN"/>
        </w:rPr>
      </w:pPr>
    </w:p>
    <w:p w14:paraId="3CB8F393" w14:textId="423ED12C" w:rsidR="00717A8A" w:rsidRDefault="00717A8A" w:rsidP="00ED2FE5">
      <w:pPr>
        <w:ind w:firstLine="446"/>
        <w:rPr>
          <w:rFonts w:ascii="Arial" w:hAnsi="Arial"/>
          <w:sz w:val="22"/>
          <w:szCs w:val="22"/>
          <w:lang w:eastAsia="zh-CN"/>
        </w:rPr>
      </w:pPr>
      <w:r>
        <w:rPr>
          <w:rFonts w:ascii="Arial" w:hAnsi="Arial"/>
          <w:sz w:val="22"/>
          <w:szCs w:val="22"/>
          <w:lang w:eastAsia="zh-CN"/>
        </w:rPr>
        <w:t xml:space="preserve">We will simulate different scenarios of </w:t>
      </w:r>
      <w:r w:rsidR="00D17642">
        <w:rPr>
          <w:rFonts w:ascii="Arial" w:hAnsi="Arial"/>
          <w:sz w:val="22"/>
          <w:szCs w:val="22"/>
          <w:lang w:eastAsia="zh-CN"/>
        </w:rPr>
        <w:t>genomic</w:t>
      </w:r>
      <w:r>
        <w:rPr>
          <w:rFonts w:ascii="Arial" w:hAnsi="Arial"/>
          <w:sz w:val="22"/>
          <w:szCs w:val="22"/>
          <w:lang w:eastAsia="zh-CN"/>
        </w:rPr>
        <w:t xml:space="preserve"> perturbation. To simulate </w:t>
      </w:r>
      <w:r w:rsidR="00ED2FE5">
        <w:rPr>
          <w:rFonts w:ascii="Arial" w:hAnsi="Arial"/>
          <w:sz w:val="22"/>
          <w:szCs w:val="22"/>
          <w:lang w:eastAsia="zh-CN"/>
        </w:rPr>
        <w:t>a virtual patient with unaltered number variation (CNV), microRNA and mRNA profile</w:t>
      </w:r>
      <w:r>
        <w:rPr>
          <w:rFonts w:ascii="Arial" w:hAnsi="Arial"/>
          <w:sz w:val="22"/>
          <w:szCs w:val="22"/>
          <w:lang w:eastAsia="zh-CN"/>
        </w:rPr>
        <w:t xml:space="preserve">, we will first </w:t>
      </w:r>
      <w:r w:rsidR="00ED2FE5">
        <w:rPr>
          <w:rFonts w:ascii="Arial" w:hAnsi="Arial"/>
          <w:sz w:val="22"/>
          <w:szCs w:val="22"/>
          <w:lang w:eastAsia="zh-CN"/>
        </w:rPr>
        <w:t>estimate</w:t>
      </w:r>
      <w:r>
        <w:rPr>
          <w:rFonts w:ascii="Arial" w:hAnsi="Arial"/>
          <w:sz w:val="22"/>
          <w:szCs w:val="22"/>
          <w:lang w:eastAsia="zh-CN"/>
        </w:rPr>
        <w:t xml:space="preserve"> the statistical distributions of each measuring unit of copy number variation (CNV), microRNA expression, and mRNA expression by using the data of 1098 </w:t>
      </w:r>
      <w:r w:rsidR="00ED2FE5">
        <w:rPr>
          <w:rFonts w:ascii="Arial" w:hAnsi="Arial"/>
          <w:sz w:val="22"/>
          <w:szCs w:val="22"/>
          <w:lang w:eastAsia="zh-CN"/>
        </w:rPr>
        <w:t>matching normal samples in the</w:t>
      </w:r>
      <w:r>
        <w:rPr>
          <w:rFonts w:ascii="Arial" w:hAnsi="Arial"/>
          <w:sz w:val="22"/>
          <w:szCs w:val="22"/>
          <w:lang w:eastAsia="zh-CN"/>
        </w:rPr>
        <w:t xml:space="preserve"> breast invasive carcinoma</w:t>
      </w:r>
      <w:r w:rsidR="00ED2FE5">
        <w:rPr>
          <w:rFonts w:ascii="Arial" w:hAnsi="Arial"/>
          <w:sz w:val="22"/>
          <w:szCs w:val="22"/>
          <w:lang w:eastAsia="zh-CN"/>
        </w:rPr>
        <w:t xml:space="preserve"> dataset from </w:t>
      </w:r>
      <w:r>
        <w:rPr>
          <w:rFonts w:ascii="Arial" w:hAnsi="Arial"/>
          <w:sz w:val="22"/>
          <w:szCs w:val="22"/>
          <w:lang w:eastAsia="zh-CN"/>
        </w:rPr>
        <w:t>TCGA. In particular, we assume CNV follows multinomial distribution</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&lt;EndNote&gt;&lt;Cite&gt;&lt;Author&gt;Barnes&lt;/Author&gt;&lt;Year&gt;2008&lt;/Year&gt;&lt;RecNum&gt;6&lt;/RecNum&gt;&lt;DisplayText&gt;&lt;style face="superscript"&gt;8&lt;/style&gt;&lt;/DisplayText&gt;&lt;record&gt;&lt;rec-number&gt;6&lt;/rec-number&gt;&lt;foreign-keys&gt;&lt;key app="EN" db-id="tvrd9rd0oars2ae90foxazdn0wrxtxz202fa" timestamp="1446470158"&gt;6&lt;/key&gt;&lt;/foreign-keys&gt;&lt;ref-type name="Journal Article"&gt;17&lt;/ref-type&gt;&lt;contributors&gt;&lt;authors&gt;&lt;author&gt;Barnes, Chris&lt;/author&gt;&lt;author&gt;Plagnol, Vincent&lt;/author&gt;&lt;author&gt;Fitzgerald, Tomas&lt;/author&gt;&lt;author&gt;Redon, Richard&lt;/author&gt;&lt;author&gt;Marchini, Jonathan&lt;/author&gt;&lt;author&gt;Clayton, David&lt;/author&gt;&lt;author&gt;Hurles, Matthew E&lt;/author&gt;&lt;/authors&gt;&lt;/contributors&gt;&lt;titles&gt;&lt;title&gt;A robust statistical method for case-control association testing with copy number variation&lt;/title&gt;&lt;secondary-title&gt;Nature genetics&lt;/secondary-title&gt;&lt;/titles&gt;&lt;periodical&gt;&lt;full-title&gt;Nature genetics&lt;/full-title&gt;&lt;/periodical&gt;&lt;pages&gt;1245-1252&lt;/pages&gt;&lt;volume&gt;40&lt;/volume&gt;&lt;number&gt;10&lt;/number&gt;&lt;dates&gt;&lt;year&gt;2008&lt;/year&gt;&lt;/dates&gt;&lt;isbn&gt;1061-4036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8</w:t>
      </w:r>
      <w:r>
        <w:rPr>
          <w:rFonts w:ascii="Arial" w:hAnsi="Arial"/>
          <w:sz w:val="22"/>
          <w:szCs w:val="22"/>
          <w:lang w:eastAsia="zh-CN"/>
        </w:rPr>
        <w:fldChar w:fldCharType="end"/>
      </w:r>
      <w:r>
        <w:rPr>
          <w:rFonts w:ascii="Arial" w:hAnsi="Arial"/>
          <w:sz w:val="22"/>
          <w:szCs w:val="22"/>
          <w:lang w:eastAsia="zh-CN"/>
        </w:rPr>
        <w:t xml:space="preserve">, </w:t>
      </w:r>
    </w:p>
    <w:p w14:paraId="1E652984" w14:textId="77777777" w:rsidR="00717A8A" w:rsidRDefault="00717A8A" w:rsidP="00717A8A">
      <w:pPr>
        <w:ind w:firstLine="446"/>
        <w:rPr>
          <w:rFonts w:ascii="Arial" w:hAnsi="Arial"/>
          <w:sz w:val="22"/>
          <w:szCs w:val="22"/>
          <w:lang w:eastAsia="zh-CN"/>
        </w:rPr>
      </w:pPr>
    </w:p>
    <w:p w14:paraId="29F68200" w14:textId="77777777" w:rsidR="00717A8A" w:rsidRDefault="00717A8A" w:rsidP="00717A8A">
      <w:pPr>
        <w:ind w:firstLine="446"/>
        <w:rPr>
          <w:rFonts w:ascii="Arial" w:hAnsi="Arial"/>
          <w:sz w:val="22"/>
          <w:szCs w:val="22"/>
          <w:lang w:eastAsia="zh-CN"/>
        </w:rPr>
      </w:pPr>
    </w:p>
    <w:p w14:paraId="70E5F3B1" w14:textId="77777777" w:rsidR="00717A8A" w:rsidRDefault="00717A8A" w:rsidP="00717A8A">
      <w:pPr>
        <w:ind w:firstLine="446"/>
        <w:rPr>
          <w:rFonts w:ascii="Arial" w:hAnsi="Arial"/>
          <w:sz w:val="22"/>
          <w:szCs w:val="22"/>
          <w:lang w:eastAsia="zh-CN"/>
        </w:rPr>
      </w:pPr>
      <w:r>
        <w:rPr>
          <w:rFonts w:ascii="Arial" w:hAnsi="Arial"/>
          <w:noProof/>
          <w:sz w:val="22"/>
          <w:szCs w:val="22"/>
        </w:rPr>
        <w:drawing>
          <wp:anchor distT="0" distB="0" distL="114300" distR="114300" simplePos="0" relativeHeight="251660288" behindDoc="0" locked="0" layoutInCell="1" allowOverlap="1" wp14:anchorId="50FEB011" wp14:editId="55B565F9">
            <wp:simplePos x="0" y="0"/>
            <wp:positionH relativeFrom="column">
              <wp:posOffset>3086100</wp:posOffset>
            </wp:positionH>
            <wp:positionV relativeFrom="paragraph">
              <wp:posOffset>-196850</wp:posOffset>
            </wp:positionV>
            <wp:extent cx="1409700" cy="344170"/>
            <wp:effectExtent l="0" t="0" r="12700" b="11430"/>
            <wp:wrapThrough wrapText="bothSides">
              <wp:wrapPolygon edited="0">
                <wp:start x="5059" y="0"/>
                <wp:lineTo x="0" y="7970"/>
                <wp:lineTo x="0" y="19129"/>
                <wp:lineTo x="389" y="20723"/>
                <wp:lineTo x="9730" y="20723"/>
                <wp:lineTo x="21405" y="17535"/>
                <wp:lineTo x="21405" y="3188"/>
                <wp:lineTo x="7005" y="0"/>
                <wp:lineTo x="505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0" cy="344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C2C842" w14:textId="0070989D" w:rsidR="00717A8A" w:rsidRDefault="00717A8A" w:rsidP="00717A8A">
      <w:pPr>
        <w:rPr>
          <w:rFonts w:ascii="Arial" w:hAnsi="Arial"/>
          <w:sz w:val="22"/>
          <w:szCs w:val="22"/>
          <w:lang w:eastAsia="zh-CN"/>
        </w:rPr>
      </w:pPr>
      <w:r>
        <w:rPr>
          <w:rFonts w:ascii="Arial" w:hAnsi="Arial"/>
          <w:sz w:val="22"/>
          <w:szCs w:val="22"/>
          <w:lang w:eastAsia="zh-CN"/>
        </w:rPr>
        <w:t xml:space="preserve">Where g represents the gene location and k represents the largest copy number of this gene. For each gene, g, we can estimate the corresponding parameters </w:t>
      </w:r>
      <m:oMath>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g1</m:t>
            </m:r>
          </m:sub>
        </m:sSub>
        <m:r>
          <w:rPr>
            <w:rFonts w:ascii="Cambria Math" w:hAnsi="Cambria Math"/>
            <w:sz w:val="22"/>
            <w:szCs w:val="22"/>
            <w:lang w:eastAsia="zh-CN"/>
          </w:rPr>
          <m:t xml:space="preserve">,…, </m:t>
        </m:r>
        <m:sSub>
          <m:sSubPr>
            <m:ctrlPr>
              <w:rPr>
                <w:rFonts w:ascii="Cambria Math" w:hAnsi="Cambria Math"/>
                <w:i/>
                <w:sz w:val="22"/>
                <w:szCs w:val="22"/>
                <w:lang w:eastAsia="zh-CN"/>
              </w:rPr>
            </m:ctrlPr>
          </m:sSubPr>
          <m:e>
            <m:r>
              <w:rPr>
                <w:rFonts w:ascii="Cambria Math" w:hAnsi="Cambria Math"/>
                <w:sz w:val="22"/>
                <w:szCs w:val="22"/>
                <w:lang w:eastAsia="zh-CN"/>
              </w:rPr>
              <m:t>p</m:t>
            </m:r>
          </m:e>
          <m:sub>
            <m:r>
              <w:rPr>
                <w:rFonts w:ascii="Cambria Math" w:hAnsi="Cambria Math"/>
                <w:sz w:val="22"/>
                <w:szCs w:val="22"/>
                <w:lang w:eastAsia="zh-CN"/>
              </w:rPr>
              <m:t>gk</m:t>
            </m:r>
          </m:sub>
        </m:sSub>
      </m:oMath>
      <w:r>
        <w:rPr>
          <w:rFonts w:ascii="Arial" w:hAnsi="Arial"/>
          <w:sz w:val="22"/>
          <w:szCs w:val="22"/>
          <w:lang w:eastAsia="zh-CN"/>
        </w:rPr>
        <w:t xml:space="preserve"> via the maximum likelihood estimation (MLE)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&lt;EndNote&gt;&lt;Cite&gt;&lt;Author&gt;Aldrich&lt;/Author&gt;&lt;Year&gt;1997&lt;/Year&gt;&lt;RecNum&gt;7&lt;/RecNum&gt;&lt;DisplayText&gt;&lt;style face="superscript"&gt;9&lt;/style&gt;&lt;/DisplayText&gt;&lt;record&gt;&lt;rec-number&gt;7&lt;/rec-number&gt;&lt;foreign-keys&gt;&lt;key app="EN" db-id="tvrd9rd0oars2ae90foxazdn0wrxtxz202fa" timestamp="1446471413"&gt;7&lt;/key&gt;&lt;/foreign-keys&gt;&lt;ref-type name="Journal Article"&gt;17&lt;/ref-type&gt;&lt;contributors&gt;&lt;authors&gt;&lt;author&gt;Aldrich, John&lt;/author&gt;&lt;/authors&gt;&lt;/contributors&gt;&lt;titles&gt;&lt;title&gt;RA Fisher and the making of maximum likelihood 1912-1922&lt;/title&gt;&lt;secondary-title&gt;Statistical Science&lt;/secondary-title&gt;&lt;/titles&gt;&lt;periodical&gt;&lt;full-title&gt;Statistical Science&lt;/full-title&gt;&lt;/periodical&gt;&lt;pages&gt;162-176&lt;/pages&gt;&lt;volume&gt;12&lt;/volume&gt;&lt;number&gt;3&lt;/number&gt;&lt;dates&gt;&lt;year&gt;1997&lt;/year&gt;&lt;/dates&gt;&lt;isbn&gt;0883-4237&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9</w:t>
      </w:r>
      <w:r>
        <w:rPr>
          <w:rFonts w:ascii="Arial" w:hAnsi="Arial"/>
          <w:sz w:val="22"/>
          <w:szCs w:val="22"/>
          <w:lang w:eastAsia="zh-CN"/>
        </w:rPr>
        <w:fldChar w:fldCharType="end"/>
      </w:r>
      <w:r>
        <w:rPr>
          <w:rFonts w:ascii="Arial" w:hAnsi="Arial"/>
          <w:sz w:val="22"/>
          <w:szCs w:val="22"/>
          <w:lang w:eastAsia="zh-CN"/>
        </w:rPr>
        <w:t xml:space="preserve"> </w:t>
      </w:r>
      <w:r w:rsidR="005E7222">
        <w:rPr>
          <w:rFonts w:ascii="Arial" w:hAnsi="Arial"/>
          <w:sz w:val="22"/>
          <w:szCs w:val="22"/>
          <w:lang w:eastAsia="zh-CN"/>
        </w:rPr>
        <w:t>from the 1098 matching normal samples</w:t>
      </w:r>
      <w:r>
        <w:rPr>
          <w:rFonts w:ascii="Arial" w:hAnsi="Arial"/>
          <w:sz w:val="22"/>
          <w:szCs w:val="22"/>
          <w:lang w:eastAsia="zh-CN"/>
        </w:rPr>
        <w:t xml:space="preserve">. Similarly, we assume microRNA expression and mRNA expression follow Poisson </w:t>
      </w:r>
      <w:proofErr w:type="gramStart"/>
      <w:r>
        <w:rPr>
          <w:rFonts w:ascii="Arial" w:hAnsi="Arial"/>
          <w:sz w:val="22"/>
          <w:szCs w:val="22"/>
          <w:lang w:eastAsia="zh-CN"/>
        </w:rPr>
        <w:t xml:space="preserve">distribution </w:t>
      </w:r>
      <w:proofErr w:type="gramEnd"/>
      <m:oMath>
        <m:r>
          <w:rPr>
            <w:rFonts w:ascii="Cambria Math" w:hAnsi="Cambria Math"/>
            <w:sz w:val="22"/>
            <w:szCs w:val="22"/>
            <w:lang w:eastAsia="zh-CN"/>
          </w:rPr>
          <m:t>Pois</m:t>
        </m:r>
        <m:d>
          <m:dPr>
            <m:ctrlPr>
              <w:rPr>
                <w:rFonts w:ascii="Cambria Math" w:hAnsi="Cambria Math"/>
                <w:i/>
                <w:sz w:val="22"/>
                <w:szCs w:val="22"/>
                <w:lang w:eastAsia="zh-CN"/>
              </w:rPr>
            </m:ctrlPr>
          </m:dPr>
          <m:e>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g</m:t>
                </m:r>
              </m:sub>
            </m:sSub>
          </m:e>
        </m:d>
      </m:oMath>
      <w:r>
        <w:rPr>
          <w:rFonts w:ascii="Arial" w:hAnsi="Arial"/>
          <w:sz w:val="22"/>
          <w:szCs w:val="22"/>
          <w:lang w:eastAsia="zh-CN"/>
        </w:rPr>
        <w:t xml:space="preserve">, and </w:t>
      </w:r>
      <m:oMath>
        <m:sSub>
          <m:sSubPr>
            <m:ctrlPr>
              <w:rPr>
                <w:rFonts w:ascii="Cambria Math" w:hAnsi="Cambria Math"/>
                <w:i/>
                <w:sz w:val="22"/>
                <w:szCs w:val="22"/>
                <w:lang w:eastAsia="zh-CN"/>
              </w:rPr>
            </m:ctrlPr>
          </m:sSubPr>
          <m:e>
            <m:r>
              <w:rPr>
                <w:rFonts w:ascii="Cambria Math" w:hAnsi="Cambria Math"/>
                <w:sz w:val="22"/>
                <w:szCs w:val="22"/>
                <w:lang w:eastAsia="zh-CN"/>
              </w:rPr>
              <m:t>λ</m:t>
            </m:r>
          </m:e>
          <m:sub>
            <m:r>
              <w:rPr>
                <w:rFonts w:ascii="Cambria Math" w:hAnsi="Cambria Math"/>
                <w:sz w:val="22"/>
                <w:szCs w:val="22"/>
                <w:lang w:eastAsia="zh-CN"/>
              </w:rPr>
              <m:t xml:space="preserve">g </m:t>
            </m:r>
          </m:sub>
        </m:sSub>
      </m:oMath>
      <w:r>
        <w:rPr>
          <w:rFonts w:ascii="Arial" w:hAnsi="Arial"/>
          <w:sz w:val="22"/>
          <w:szCs w:val="22"/>
          <w:lang w:eastAsia="zh-CN"/>
        </w:rPr>
        <w:t xml:space="preserve">can be estimated by MLE for each gene for microRNA. </w:t>
      </w:r>
    </w:p>
    <w:p w14:paraId="0B8968AB" w14:textId="77777777" w:rsidR="00717A8A" w:rsidRDefault="00717A8A" w:rsidP="00717A8A">
      <w:pPr>
        <w:rPr>
          <w:rFonts w:ascii="Arial" w:hAnsi="Arial"/>
          <w:sz w:val="22"/>
          <w:szCs w:val="22"/>
          <w:lang w:eastAsia="zh-CN"/>
        </w:rPr>
      </w:pPr>
    </w:p>
    <w:p w14:paraId="307B53A7" w14:textId="77777777" w:rsidR="008536B5" w:rsidRDefault="00717A8A" w:rsidP="00717A8A">
      <w:pPr>
        <w:ind w:firstLine="446"/>
        <w:rPr>
          <w:rFonts w:ascii="Arial" w:hAnsi="Arial"/>
          <w:sz w:val="22"/>
          <w:szCs w:val="22"/>
          <w:lang w:eastAsia="zh-CN"/>
        </w:rPr>
      </w:pPr>
      <w:r>
        <w:rPr>
          <w:rFonts w:ascii="Arial" w:hAnsi="Arial"/>
          <w:sz w:val="22"/>
          <w:szCs w:val="22"/>
          <w:lang w:eastAsia="zh-CN"/>
        </w:rPr>
        <w:t xml:space="preserve">Secondly, we will investigate the correlations among measuring units at each omics scale, and the correlations of the measuring units across different scales by non-parametric spearman’s </w:t>
      </w:r>
      <m:oMath>
        <m:r>
          <w:rPr>
            <w:rFonts w:ascii="Cambria Math" w:hAnsi="Cambria Math"/>
            <w:sz w:val="22"/>
            <w:szCs w:val="22"/>
            <w:lang w:eastAsia="zh-CN"/>
          </w:rPr>
          <m:t>ρ</m:t>
        </m:r>
      </m:oMath>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&lt;EndNote&gt;&lt;Cite&gt;&lt;Author&gt;Spearman&lt;/Author&gt;&lt;Year&gt;1904&lt;/Year&gt;&lt;RecNum&gt;8&lt;/RecNum&gt;&lt;DisplayText&gt;&lt;style face="superscript"&gt;10&lt;/style&gt;&lt;/DisplayText&gt;&lt;record&gt;&lt;rec-number&gt;8&lt;/rec-number&gt;&lt;foreign-keys&gt;&lt;key app="EN" db-id="tvrd9rd0oars2ae90foxazdn0wrxtxz202fa" timestamp="1446471571"&gt;8&lt;/key&gt;&lt;/foreign-keys&gt;&lt;ref-type name="Journal Article"&gt;17&lt;/ref-type&gt;&lt;contributors&gt;&lt;authors&gt;&lt;author&gt;Spearman, Charles&lt;/author&gt;&lt;/authors&gt;&lt;/contributors&gt;&lt;titles&gt;&lt;title&gt;The proof and measurement of association between two things&lt;/title&gt;&lt;secondary-title&gt;The American journal of psychology&lt;/secondary-title&gt;&lt;/titles&gt;&lt;periodical&gt;&lt;full-title&gt;The American journal of psychology&lt;/full-title&gt;&lt;/periodical&gt;&lt;pages&gt;72-101&lt;/pages&gt;&lt;volume&gt;15&lt;/volume&gt;&lt;number&gt;1&lt;/number&gt;&lt;dates&gt;&lt;year&gt;1904&lt;/year&gt;&lt;/dates&gt;&lt;isbn&gt;0002-9556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10</w:t>
      </w:r>
      <w:r>
        <w:rPr>
          <w:rFonts w:ascii="Arial" w:hAnsi="Arial"/>
          <w:sz w:val="22"/>
          <w:szCs w:val="22"/>
          <w:lang w:eastAsia="zh-CN"/>
        </w:rPr>
        <w:fldChar w:fldCharType="end"/>
      </w:r>
      <w:r>
        <w:rPr>
          <w:rFonts w:ascii="Arial" w:hAnsi="Arial"/>
          <w:sz w:val="22"/>
          <w:szCs w:val="22"/>
          <w:lang w:eastAsia="zh-CN"/>
        </w:rPr>
        <w:t xml:space="preserve">. With the independent empirical distributions of all measuring units at all </w:t>
      </w:r>
      <w:proofErr w:type="spellStart"/>
      <w:r w:rsidR="005E7222">
        <w:rPr>
          <w:rFonts w:ascii="Arial" w:hAnsi="Arial"/>
          <w:sz w:val="22"/>
          <w:szCs w:val="22"/>
          <w:lang w:eastAsia="zh-CN"/>
        </w:rPr>
        <w:t>omic</w:t>
      </w:r>
      <w:proofErr w:type="spellEnd"/>
      <w:r w:rsidR="005E7222">
        <w:rPr>
          <w:rFonts w:ascii="Arial" w:hAnsi="Arial"/>
          <w:sz w:val="22"/>
          <w:szCs w:val="22"/>
          <w:lang w:eastAsia="zh-CN"/>
        </w:rPr>
        <w:t xml:space="preserve"> levels</w:t>
      </w:r>
      <w:r>
        <w:rPr>
          <w:rFonts w:ascii="Arial" w:hAnsi="Arial"/>
          <w:sz w:val="22"/>
          <w:szCs w:val="22"/>
          <w:lang w:eastAsia="zh-CN"/>
        </w:rPr>
        <w:t xml:space="preserve"> and the correlation</w:t>
      </w:r>
      <w:r w:rsidR="00F768CF">
        <w:rPr>
          <w:rFonts w:ascii="Arial" w:hAnsi="Arial"/>
          <w:sz w:val="22"/>
          <w:szCs w:val="22"/>
          <w:lang w:eastAsia="zh-CN"/>
        </w:rPr>
        <w:t xml:space="preserve">s of the measuring units within and </w:t>
      </w:r>
      <w:r>
        <w:rPr>
          <w:rFonts w:ascii="Arial" w:hAnsi="Arial"/>
          <w:sz w:val="22"/>
          <w:szCs w:val="22"/>
          <w:lang w:eastAsia="zh-CN"/>
        </w:rPr>
        <w:t xml:space="preserve">between </w:t>
      </w:r>
      <w:r w:rsidR="00F768CF">
        <w:rPr>
          <w:rFonts w:ascii="Arial" w:hAnsi="Arial"/>
          <w:sz w:val="22"/>
          <w:szCs w:val="22"/>
          <w:lang w:eastAsia="zh-CN"/>
        </w:rPr>
        <w:t xml:space="preserve">the </w:t>
      </w:r>
      <w:proofErr w:type="spellStart"/>
      <w:r w:rsidR="00F768CF">
        <w:rPr>
          <w:rFonts w:ascii="Arial" w:hAnsi="Arial"/>
          <w:sz w:val="22"/>
          <w:szCs w:val="22"/>
          <w:lang w:eastAsia="zh-CN"/>
        </w:rPr>
        <w:t>omic</w:t>
      </w:r>
      <w:proofErr w:type="spellEnd"/>
      <w:r w:rsidR="00F768CF">
        <w:rPr>
          <w:rFonts w:ascii="Arial" w:hAnsi="Arial"/>
          <w:sz w:val="22"/>
          <w:szCs w:val="22"/>
          <w:lang w:eastAsia="zh-CN"/>
        </w:rPr>
        <w:t xml:space="preserve"> levels</w:t>
      </w:r>
      <w:r>
        <w:rPr>
          <w:rFonts w:ascii="Arial" w:hAnsi="Arial"/>
          <w:sz w:val="22"/>
          <w:szCs w:val="22"/>
          <w:lang w:eastAsia="zh-CN"/>
        </w:rPr>
        <w:t xml:space="preserve">, we can jointly simulate </w:t>
      </w:r>
      <w:r w:rsidR="00282884">
        <w:rPr>
          <w:rFonts w:ascii="Arial" w:hAnsi="Arial"/>
          <w:sz w:val="22"/>
          <w:szCs w:val="22"/>
          <w:lang w:eastAsia="zh-CN"/>
        </w:rPr>
        <w:t>a virtual patient wit</w:t>
      </w:r>
      <w:r w:rsidR="00C52F19">
        <w:rPr>
          <w:rFonts w:ascii="Arial" w:hAnsi="Arial"/>
          <w:sz w:val="22"/>
          <w:szCs w:val="22"/>
          <w:lang w:eastAsia="zh-CN"/>
        </w:rPr>
        <w:t>h unaltered multi-omics profile</w:t>
      </w:r>
      <w:r>
        <w:rPr>
          <w:rFonts w:ascii="Arial" w:hAnsi="Arial"/>
          <w:sz w:val="22"/>
          <w:szCs w:val="22"/>
          <w:lang w:eastAsia="zh-CN"/>
        </w:rPr>
        <w:t xml:space="preserve">. </w:t>
      </w:r>
    </w:p>
    <w:p w14:paraId="16E4A131" w14:textId="77777777" w:rsidR="008536B5" w:rsidRDefault="008536B5" w:rsidP="00717A8A">
      <w:pPr>
        <w:ind w:firstLine="446"/>
        <w:rPr>
          <w:rFonts w:ascii="Arial" w:hAnsi="Arial"/>
          <w:sz w:val="22"/>
          <w:szCs w:val="22"/>
          <w:lang w:eastAsia="zh-CN"/>
        </w:rPr>
      </w:pPr>
    </w:p>
    <w:p w14:paraId="1BFE6864" w14:textId="63BEC065" w:rsidR="00717A8A" w:rsidRPr="008536B5" w:rsidRDefault="00717A8A" w:rsidP="008536B5">
      <w:pPr>
        <w:ind w:firstLine="446"/>
        <w:rPr>
          <w:rFonts w:ascii="Arial" w:hAnsi="Arial"/>
          <w:sz w:val="22"/>
          <w:szCs w:val="22"/>
          <w:lang w:eastAsia="zh-CN"/>
        </w:rPr>
      </w:pPr>
      <w:r>
        <w:rPr>
          <w:rFonts w:ascii="Arial" w:hAnsi="Arial"/>
          <w:sz w:val="22"/>
          <w:szCs w:val="22"/>
          <w:lang w:eastAsia="zh-CN"/>
        </w:rPr>
        <w:t xml:space="preserve">We have collaborated with a biologist to design the different possible causes of breast invasive carcinoma including copy number variation, </w:t>
      </w:r>
      <w:r w:rsidR="00C52F19">
        <w:rPr>
          <w:rFonts w:ascii="Arial" w:hAnsi="Arial"/>
          <w:sz w:val="22"/>
          <w:szCs w:val="22"/>
          <w:lang w:eastAsia="zh-CN"/>
        </w:rPr>
        <w:t xml:space="preserve">abnormal transcriptomics profile, and </w:t>
      </w:r>
      <w:r w:rsidRPr="00BD506B">
        <w:rPr>
          <w:rFonts w:ascii="Arial" w:hAnsi="Arial"/>
          <w:sz w:val="22"/>
          <w:szCs w:val="22"/>
          <w:lang w:eastAsia="zh-CN"/>
        </w:rPr>
        <w:t>transcriptional dysregulation</w:t>
      </w:r>
      <w:r>
        <w:rPr>
          <w:rFonts w:ascii="Arial" w:hAnsi="Arial"/>
          <w:sz w:val="22"/>
          <w:szCs w:val="22"/>
          <w:lang w:eastAsia="zh-CN"/>
        </w:rPr>
        <w:t>.</w:t>
      </w:r>
      <w:r w:rsidR="008536B5">
        <w:rPr>
          <w:rFonts w:ascii="Arial" w:hAnsi="Arial"/>
          <w:sz w:val="22"/>
          <w:szCs w:val="22"/>
          <w:lang w:eastAsia="zh-CN"/>
        </w:rPr>
        <w:t xml:space="preserve"> </w:t>
      </w:r>
      <w:r>
        <w:rPr>
          <w:rFonts w:ascii="Arial" w:hAnsi="Arial"/>
          <w:sz w:val="22"/>
          <w:szCs w:val="22"/>
          <w:lang w:eastAsia="zh-CN"/>
        </w:rPr>
        <w:t>We will first simulate three subtypes of breast invasive carcinoma. Each cancer subtype is caused by the similar</w:t>
      </w:r>
      <w:r w:rsidR="008536B5" w:rsidRPr="008536B5">
        <w:rPr>
          <w:rFonts w:ascii="Arial" w:hAnsi="Arial"/>
          <w:sz w:val="22"/>
          <w:szCs w:val="22"/>
          <w:lang w:eastAsia="zh-CN"/>
        </w:rPr>
        <w:t xml:space="preserve"> </w:t>
      </w:r>
      <w:r w:rsidR="008536B5">
        <w:rPr>
          <w:rFonts w:ascii="Arial" w:hAnsi="Arial"/>
          <w:sz w:val="22"/>
          <w:szCs w:val="22"/>
          <w:lang w:eastAsia="zh-CN"/>
        </w:rPr>
        <w:t>mutation</w:t>
      </w:r>
      <w:r>
        <w:rPr>
          <w:rFonts w:ascii="Arial" w:hAnsi="Arial"/>
          <w:sz w:val="22"/>
          <w:szCs w:val="22"/>
          <w:lang w:eastAsia="zh-CN"/>
        </w:rPr>
        <w:t xml:space="preserve"> mechanism. Then, we will apply </w:t>
      </w:r>
      <w:proofErr w:type="spellStart"/>
      <w:r>
        <w:rPr>
          <w:rFonts w:ascii="Arial" w:hAnsi="Arial"/>
          <w:sz w:val="22"/>
          <w:szCs w:val="22"/>
          <w:lang w:eastAsia="zh-CN"/>
        </w:rPr>
        <w:t>MGMCluster</w:t>
      </w:r>
      <w:proofErr w:type="spellEnd"/>
      <w:r>
        <w:rPr>
          <w:rFonts w:ascii="Arial" w:hAnsi="Arial"/>
          <w:sz w:val="22"/>
          <w:szCs w:val="22"/>
          <w:lang w:eastAsia="zh-CN"/>
        </w:rPr>
        <w:t xml:space="preserve">, PARADIGM, and </w:t>
      </w:r>
      <w:proofErr w:type="spellStart"/>
      <w:r>
        <w:rPr>
          <w:rFonts w:ascii="Arial" w:hAnsi="Arial"/>
          <w:sz w:val="22"/>
          <w:szCs w:val="22"/>
          <w:lang w:eastAsia="zh-CN"/>
        </w:rPr>
        <w:t>iCluster</w:t>
      </w:r>
      <w:proofErr w:type="spellEnd"/>
      <w:r>
        <w:rPr>
          <w:rFonts w:ascii="Arial" w:hAnsi="Arial"/>
          <w:sz w:val="22"/>
          <w:szCs w:val="22"/>
          <w:lang w:eastAsia="zh-CN"/>
        </w:rPr>
        <w:t xml:space="preserve"> to discover the three breast invasive carcinoma subtypes. Since we know the true subtypes </w:t>
      </w:r>
      <w:r w:rsidR="00C51ABC">
        <w:rPr>
          <w:rFonts w:ascii="Arial" w:hAnsi="Arial"/>
          <w:sz w:val="22"/>
          <w:szCs w:val="22"/>
          <w:lang w:eastAsia="zh-CN"/>
        </w:rPr>
        <w:t>existing in</w:t>
      </w:r>
      <w:r>
        <w:rPr>
          <w:rFonts w:ascii="Arial" w:hAnsi="Arial"/>
          <w:sz w:val="22"/>
          <w:szCs w:val="22"/>
          <w:lang w:eastAsia="zh-CN"/>
        </w:rPr>
        <w:t xml:space="preserve"> simulated samples, we can calculate the misclassification rate for each integrated clustering method. </w:t>
      </w:r>
      <w:r w:rsidR="00C51ABC">
        <w:rPr>
          <w:rFonts w:ascii="Arial" w:hAnsi="Arial"/>
          <w:sz w:val="22"/>
          <w:szCs w:val="22"/>
          <w:lang w:eastAsia="zh-CN"/>
        </w:rPr>
        <w:t>Furthermore, in order to</w:t>
      </w:r>
      <w:r>
        <w:rPr>
          <w:rFonts w:ascii="Arial" w:hAnsi="Arial"/>
          <w:sz w:val="22"/>
          <w:szCs w:val="22"/>
          <w:lang w:eastAsia="zh-CN"/>
        </w:rPr>
        <w:t xml:space="preserve"> comprehensively evaluate the three methods, we will simulate different molecular mechanism of carcinogenesis and choose different number of total subtypes.</w:t>
      </w:r>
      <w:r>
        <w:rPr>
          <w:rFonts w:ascii="Arial" w:hAnsi="Arial"/>
          <w:bCs/>
          <w:sz w:val="22"/>
          <w:szCs w:val="22"/>
          <w:lang w:eastAsia="zh-CN"/>
        </w:rPr>
        <w:t xml:space="preserve"> </w:t>
      </w:r>
    </w:p>
    <w:p w14:paraId="09F77D5A" w14:textId="77777777" w:rsidR="00717A8A" w:rsidRPr="00B607D5" w:rsidRDefault="00717A8A" w:rsidP="00717A8A">
      <w:pPr>
        <w:ind w:firstLine="446"/>
        <w:rPr>
          <w:rFonts w:ascii="Arial" w:hAnsi="Arial"/>
          <w:sz w:val="22"/>
          <w:szCs w:val="22"/>
          <w:lang w:eastAsia="zh-CN"/>
        </w:rPr>
      </w:pPr>
    </w:p>
    <w:p w14:paraId="7690A1EF" w14:textId="155C9C41" w:rsidR="00717A8A" w:rsidRDefault="00717A8A" w:rsidP="00717A8A">
      <w:pPr>
        <w:ind w:firstLine="446"/>
        <w:rPr>
          <w:rFonts w:ascii="Arial" w:hAnsi="Arial"/>
          <w:sz w:val="22"/>
          <w:szCs w:val="22"/>
          <w:lang w:eastAsia="zh-CN"/>
        </w:rPr>
      </w:pPr>
      <w:r>
        <w:rPr>
          <w:rFonts w:ascii="Arial" w:hAnsi="Arial"/>
          <w:sz w:val="22"/>
          <w:szCs w:val="22"/>
          <w:lang w:eastAsia="zh-CN"/>
        </w:rPr>
        <w:t xml:space="preserve">The primary outcome of the simulation study is an objective evaluation of the accuracy of the </w:t>
      </w:r>
      <w:proofErr w:type="spellStart"/>
      <w:r>
        <w:rPr>
          <w:rFonts w:ascii="Arial" w:hAnsi="Arial"/>
          <w:sz w:val="22"/>
          <w:szCs w:val="22"/>
          <w:lang w:eastAsia="zh-CN"/>
        </w:rPr>
        <w:t>MGMCluster</w:t>
      </w:r>
      <w:proofErr w:type="spellEnd"/>
      <w:r>
        <w:rPr>
          <w:rFonts w:ascii="Arial" w:hAnsi="Arial"/>
          <w:sz w:val="22"/>
          <w:szCs w:val="22"/>
          <w:lang w:eastAsia="zh-CN"/>
        </w:rPr>
        <w:t xml:space="preserve"> and the ot</w:t>
      </w:r>
      <w:r w:rsidR="00C51ABC">
        <w:rPr>
          <w:rFonts w:ascii="Arial" w:hAnsi="Arial"/>
          <w:sz w:val="22"/>
          <w:szCs w:val="22"/>
          <w:lang w:eastAsia="zh-CN"/>
        </w:rPr>
        <w:t>her two most accepted integrative</w:t>
      </w:r>
      <w:r>
        <w:rPr>
          <w:rFonts w:ascii="Arial" w:hAnsi="Arial"/>
          <w:sz w:val="22"/>
          <w:szCs w:val="22"/>
          <w:lang w:eastAsia="zh-CN"/>
        </w:rPr>
        <w:t xml:space="preserve"> clustering methods. This will </w:t>
      </w:r>
      <w:r w:rsidR="00C51ABC">
        <w:rPr>
          <w:rFonts w:ascii="Arial" w:hAnsi="Arial"/>
          <w:sz w:val="22"/>
          <w:szCs w:val="22"/>
          <w:lang w:eastAsia="zh-CN"/>
        </w:rPr>
        <w:t xml:space="preserve">help </w:t>
      </w:r>
      <w:r>
        <w:rPr>
          <w:rFonts w:ascii="Arial" w:hAnsi="Arial"/>
          <w:sz w:val="22"/>
          <w:szCs w:val="22"/>
          <w:lang w:eastAsia="zh-CN"/>
        </w:rPr>
        <w:t xml:space="preserve">determine the superior accuracy of </w:t>
      </w:r>
      <w:proofErr w:type="spellStart"/>
      <w:r>
        <w:rPr>
          <w:rFonts w:ascii="Arial" w:hAnsi="Arial"/>
          <w:sz w:val="22"/>
          <w:szCs w:val="22"/>
          <w:lang w:eastAsia="zh-CN"/>
        </w:rPr>
        <w:t>MGMCluster</w:t>
      </w:r>
      <w:proofErr w:type="spellEnd"/>
      <w:r>
        <w:rPr>
          <w:rFonts w:ascii="Arial" w:hAnsi="Arial"/>
          <w:sz w:val="22"/>
          <w:szCs w:val="22"/>
          <w:lang w:eastAsia="zh-CN"/>
        </w:rPr>
        <w:t xml:space="preserve">. In addition, we will know the computational feasibility of </w:t>
      </w:r>
      <w:proofErr w:type="spellStart"/>
      <w:r>
        <w:rPr>
          <w:rFonts w:ascii="Arial" w:hAnsi="Arial"/>
          <w:sz w:val="22"/>
          <w:szCs w:val="22"/>
          <w:lang w:eastAsia="zh-CN"/>
        </w:rPr>
        <w:t>MGMCluster</w:t>
      </w:r>
      <w:proofErr w:type="spellEnd"/>
      <w:r>
        <w:rPr>
          <w:rFonts w:ascii="Arial" w:hAnsi="Arial"/>
          <w:sz w:val="22"/>
          <w:szCs w:val="22"/>
          <w:lang w:eastAsia="zh-CN"/>
        </w:rPr>
        <w:t xml:space="preserve"> in </w:t>
      </w:r>
      <w:r w:rsidR="00C51ABC">
        <w:rPr>
          <w:rFonts w:ascii="Arial" w:hAnsi="Arial"/>
          <w:sz w:val="22"/>
          <w:szCs w:val="22"/>
          <w:lang w:eastAsia="zh-CN"/>
        </w:rPr>
        <w:t>a large dataset</w:t>
      </w:r>
      <w:r>
        <w:rPr>
          <w:rFonts w:ascii="Arial" w:hAnsi="Arial"/>
          <w:sz w:val="22"/>
          <w:szCs w:val="22"/>
          <w:lang w:eastAsia="zh-CN"/>
        </w:rPr>
        <w:t xml:space="preserve">. </w:t>
      </w:r>
    </w:p>
    <w:p w14:paraId="25A14F87" w14:textId="77777777" w:rsidR="00717A8A" w:rsidRDefault="00717A8A" w:rsidP="00717A8A">
      <w:pPr>
        <w:ind w:firstLine="446"/>
        <w:rPr>
          <w:rFonts w:ascii="Arial" w:hAnsi="Arial"/>
          <w:sz w:val="22"/>
          <w:szCs w:val="22"/>
          <w:lang w:eastAsia="zh-CN"/>
        </w:rPr>
      </w:pPr>
    </w:p>
    <w:p w14:paraId="3874B1B4" w14:textId="1B03DD8B" w:rsidR="00717A8A" w:rsidRDefault="00063D6C" w:rsidP="00717A8A">
      <w:pPr>
        <w:ind w:firstLine="446"/>
        <w:rPr>
          <w:rFonts w:ascii="Arial" w:hAnsi="Arial"/>
          <w:sz w:val="22"/>
          <w:szCs w:val="22"/>
        </w:rPr>
      </w:pPr>
      <w:r>
        <w:rPr>
          <w:rFonts w:ascii="Arial" w:hAnsi="Arial"/>
          <w:sz w:val="22"/>
          <w:szCs w:val="22"/>
          <w:lang w:eastAsia="zh-CN"/>
        </w:rPr>
        <w:t>We will also</w:t>
      </w:r>
      <w:r w:rsidR="00717A8A">
        <w:rPr>
          <w:rFonts w:ascii="Arial" w:hAnsi="Arial"/>
          <w:sz w:val="22"/>
          <w:szCs w:val="22"/>
          <w:lang w:eastAsia="zh-CN"/>
        </w:rPr>
        <w:t xml:space="preserve"> test the performance of the </w:t>
      </w:r>
      <w:proofErr w:type="spellStart"/>
      <w:r w:rsidR="00717A8A">
        <w:rPr>
          <w:rFonts w:ascii="Arial" w:hAnsi="Arial"/>
          <w:sz w:val="22"/>
          <w:szCs w:val="22"/>
          <w:lang w:eastAsia="zh-CN"/>
        </w:rPr>
        <w:t>MGMClust</w:t>
      </w:r>
      <w:r>
        <w:rPr>
          <w:rFonts w:ascii="Arial" w:hAnsi="Arial"/>
          <w:sz w:val="22"/>
          <w:szCs w:val="22"/>
          <w:lang w:eastAsia="zh-CN"/>
        </w:rPr>
        <w:t>er</w:t>
      </w:r>
      <w:proofErr w:type="spellEnd"/>
      <w:r>
        <w:rPr>
          <w:rFonts w:ascii="Arial" w:hAnsi="Arial"/>
          <w:sz w:val="22"/>
          <w:szCs w:val="22"/>
          <w:lang w:eastAsia="zh-CN"/>
        </w:rPr>
        <w:t xml:space="preserve"> in a real biological dataset. W</w:t>
      </w:r>
      <w:r w:rsidR="00717A8A">
        <w:rPr>
          <w:rFonts w:ascii="Arial" w:hAnsi="Arial"/>
          <w:sz w:val="22"/>
          <w:szCs w:val="22"/>
          <w:lang w:eastAsia="zh-CN"/>
        </w:rPr>
        <w:t xml:space="preserve">e will employ the </w:t>
      </w:r>
      <w:r>
        <w:rPr>
          <w:rFonts w:ascii="Arial" w:hAnsi="Arial"/>
          <w:sz w:val="22"/>
          <w:szCs w:val="22"/>
          <w:lang w:eastAsia="zh-CN"/>
        </w:rPr>
        <w:t>1098 tumor samples of</w:t>
      </w:r>
      <w:r w:rsidR="0049426A">
        <w:rPr>
          <w:rFonts w:ascii="Arial" w:hAnsi="Arial"/>
          <w:sz w:val="22"/>
          <w:szCs w:val="22"/>
          <w:lang w:eastAsia="zh-CN"/>
        </w:rPr>
        <w:t xml:space="preserve"> the</w:t>
      </w:r>
      <w:r>
        <w:rPr>
          <w:rFonts w:ascii="Arial" w:hAnsi="Arial"/>
          <w:sz w:val="22"/>
          <w:szCs w:val="22"/>
          <w:lang w:eastAsia="zh-CN"/>
        </w:rPr>
        <w:t xml:space="preserve"> </w:t>
      </w:r>
      <w:r w:rsidR="00717A8A">
        <w:rPr>
          <w:rFonts w:ascii="Arial" w:hAnsi="Arial"/>
          <w:sz w:val="22"/>
          <w:szCs w:val="22"/>
          <w:lang w:eastAsia="zh-CN"/>
        </w:rPr>
        <w:t>breast inv</w:t>
      </w:r>
      <w:r>
        <w:rPr>
          <w:rFonts w:ascii="Arial" w:hAnsi="Arial"/>
          <w:sz w:val="22"/>
          <w:szCs w:val="22"/>
          <w:lang w:eastAsia="zh-CN"/>
        </w:rPr>
        <w:t xml:space="preserve">asive carcinoma dataset </w:t>
      </w:r>
      <w:r w:rsidR="00717A8A">
        <w:rPr>
          <w:rFonts w:ascii="Arial" w:hAnsi="Arial"/>
          <w:sz w:val="22"/>
          <w:szCs w:val="22"/>
          <w:lang w:eastAsia="zh-CN"/>
        </w:rPr>
        <w:t xml:space="preserve">hosted </w:t>
      </w:r>
      <w:r w:rsidR="0049426A">
        <w:rPr>
          <w:rFonts w:ascii="Arial" w:hAnsi="Arial"/>
          <w:sz w:val="22"/>
          <w:szCs w:val="22"/>
          <w:lang w:eastAsia="zh-CN"/>
        </w:rPr>
        <w:t>at</w:t>
      </w:r>
      <w:r w:rsidR="00717A8A">
        <w:rPr>
          <w:rFonts w:ascii="Arial" w:hAnsi="Arial"/>
          <w:sz w:val="22"/>
          <w:szCs w:val="22"/>
          <w:lang w:eastAsia="zh-CN"/>
        </w:rPr>
        <w:t xml:space="preserve"> </w:t>
      </w:r>
      <w:r w:rsidR="00717A8A" w:rsidRPr="0016411E">
        <w:rPr>
          <w:rFonts w:ascii="Arial" w:hAnsi="Arial"/>
          <w:sz w:val="22"/>
          <w:szCs w:val="22"/>
          <w:lang w:eastAsia="zh-CN"/>
        </w:rPr>
        <w:t>TCGA</w:t>
      </w:r>
      <w:r w:rsidR="00717A8A">
        <w:rPr>
          <w:rFonts w:ascii="Arial" w:hAnsi="Arial"/>
          <w:sz w:val="22"/>
          <w:szCs w:val="22"/>
          <w:lang w:eastAsia="zh-CN"/>
        </w:rPr>
        <w:t xml:space="preserve"> to compare the subtypes unveiled by </w:t>
      </w:r>
      <w:proofErr w:type="spellStart"/>
      <w:r w:rsidR="00717A8A">
        <w:rPr>
          <w:rFonts w:ascii="Arial" w:hAnsi="Arial"/>
          <w:sz w:val="22"/>
          <w:szCs w:val="22"/>
          <w:lang w:eastAsia="zh-CN"/>
        </w:rPr>
        <w:t>MGMCluster</w:t>
      </w:r>
      <w:proofErr w:type="spellEnd"/>
      <w:r w:rsidR="00717A8A">
        <w:rPr>
          <w:rFonts w:ascii="Arial" w:hAnsi="Arial"/>
          <w:sz w:val="22"/>
          <w:szCs w:val="22"/>
          <w:lang w:eastAsia="zh-CN"/>
        </w:rPr>
        <w:t xml:space="preserve">, PARADIGM, </w:t>
      </w:r>
      <w:proofErr w:type="spellStart"/>
      <w:r w:rsidR="00717A8A">
        <w:rPr>
          <w:rFonts w:ascii="Arial" w:hAnsi="Arial"/>
          <w:sz w:val="22"/>
          <w:szCs w:val="22"/>
          <w:lang w:eastAsia="zh-CN"/>
        </w:rPr>
        <w:t>iCluster</w:t>
      </w:r>
      <w:proofErr w:type="spellEnd"/>
      <w:r w:rsidR="00717A8A">
        <w:rPr>
          <w:rFonts w:ascii="Arial" w:hAnsi="Arial"/>
          <w:sz w:val="22"/>
          <w:szCs w:val="22"/>
          <w:lang w:eastAsia="zh-CN"/>
        </w:rPr>
        <w:t xml:space="preserve"> and the well-accepted biomarkers</w:t>
      </w:r>
      <w:r w:rsidR="0049426A">
        <w:rPr>
          <w:rFonts w:ascii="Arial" w:hAnsi="Arial"/>
          <w:sz w:val="22"/>
          <w:szCs w:val="22"/>
          <w:lang w:eastAsia="zh-CN"/>
        </w:rPr>
        <w:fldChar w:fldCharType="begin"/>
      </w:r>
      <w:r w:rsidR="0049426A">
        <w:rPr>
          <w:rFonts w:ascii="Arial" w:hAnsi="Arial"/>
          <w:sz w:val="22"/>
          <w:szCs w:val="22"/>
          <w:lang w:eastAsia="zh-CN"/>
        </w:rPr>
        <w:instrText xml:space="preserve"> ADDIN EN.CITE &lt;EndNote&gt;&lt;Cite&gt;&lt;Author&gt;Perou&lt;/Author&gt;&lt;Year&gt;2000&lt;/Year&gt;&lt;RecNum&gt;12&lt;/RecNum&gt;&lt;DisplayText&gt;&lt;style face="superscript"&gt;3&lt;/style&gt;&lt;/DisplayText&gt;&lt;record&gt;&lt;rec-number&gt;12&lt;/rec-number&gt;&lt;foreign-keys&gt;&lt;key app="EN" db-id="tvrd9rd0oars2ae90foxazdn0wrxtxz202fa" timestamp="1448249293"&gt;12&lt;/key&gt;&lt;/foreign-keys&gt;&lt;ref-type name="Journal Article"&gt;17&lt;/ref-type&gt;&lt;contributors&gt;&lt;authors&gt;&lt;author&gt;Perou, Charles M&lt;/author&gt;&lt;author&gt;Sørlie, Therese&lt;/author&gt;&lt;author&gt;Eisen, Michael B&lt;/author&gt;&lt;author&gt;van de Rijn, Matt&lt;/author&gt;&lt;author&gt;Jeffrey, Stefanie S&lt;/author&gt;&lt;author&gt;Rees, Christian A&lt;/author&gt;&lt;author&gt;Pollack, Jonathan R&lt;/author&gt;&lt;author&gt;Ross, Douglas T&lt;/author&gt;&lt;author&gt;Johnsen, Hilde&lt;/author&gt;&lt;author&gt;Akslen, Lars A&lt;/author&gt;&lt;/authors&gt;&lt;/contributors&gt;&lt;titles&gt;&lt;title&gt;Molecular portraits of human breast tumours&lt;/title&gt;&lt;secondary-title&gt;Nature&lt;/secondary-title&gt;&lt;/titles&gt;&lt;periodical&gt;&lt;full-title&gt;Nature&lt;/full-title&gt;&lt;/periodical&gt;&lt;pages&gt;747-752&lt;/pages&gt;&lt;volume&gt;406&lt;/volume&gt;&lt;number&gt;6797&lt;/number&gt;&lt;dates&gt;&lt;year&gt;2000&lt;/year&gt;&lt;/dates&gt;&lt;isbn&gt;0028-0836&lt;/isbn&gt;&lt;urls&gt;&lt;/urls&gt;&lt;/record&gt;&lt;/Cite&gt;&lt;/EndNote&gt;</w:instrText>
      </w:r>
      <w:r w:rsidR="0049426A">
        <w:rPr>
          <w:rFonts w:ascii="Arial" w:hAnsi="Arial"/>
          <w:sz w:val="22"/>
          <w:szCs w:val="22"/>
          <w:lang w:eastAsia="zh-CN"/>
        </w:rPr>
        <w:fldChar w:fldCharType="separate"/>
      </w:r>
      <w:r w:rsidR="0049426A" w:rsidRPr="0049426A">
        <w:rPr>
          <w:rFonts w:ascii="Arial" w:hAnsi="Arial"/>
          <w:noProof/>
          <w:sz w:val="22"/>
          <w:szCs w:val="22"/>
          <w:vertAlign w:val="superscript"/>
          <w:lang w:eastAsia="zh-CN"/>
        </w:rPr>
        <w:t>3</w:t>
      </w:r>
      <w:r w:rsidR="0049426A">
        <w:rPr>
          <w:rFonts w:ascii="Arial" w:hAnsi="Arial"/>
          <w:sz w:val="22"/>
          <w:szCs w:val="22"/>
          <w:lang w:eastAsia="zh-CN"/>
        </w:rPr>
        <w:fldChar w:fldCharType="end"/>
      </w:r>
      <w:r w:rsidR="00717A8A">
        <w:rPr>
          <w:rFonts w:ascii="Arial" w:hAnsi="Arial"/>
          <w:sz w:val="22"/>
          <w:szCs w:val="22"/>
          <w:lang w:eastAsia="zh-CN"/>
        </w:rPr>
        <w:t xml:space="preserve">. </w:t>
      </w:r>
    </w:p>
    <w:p w14:paraId="6FD2210D" w14:textId="77777777" w:rsidR="00717A8A" w:rsidRDefault="00717A8A" w:rsidP="00717A8A">
      <w:pPr>
        <w:ind w:firstLine="446"/>
        <w:rPr>
          <w:rFonts w:ascii="Arial" w:hAnsi="Arial"/>
          <w:sz w:val="22"/>
          <w:szCs w:val="22"/>
        </w:rPr>
      </w:pPr>
    </w:p>
    <w:p w14:paraId="6B4AE7AE" w14:textId="0228CFD7" w:rsidR="00717A8A" w:rsidRDefault="00717A8A" w:rsidP="00717A8A">
      <w:pPr>
        <w:ind w:firstLine="446"/>
        <w:rPr>
          <w:rFonts w:ascii="Arial" w:hAnsi="Arial"/>
          <w:sz w:val="22"/>
          <w:szCs w:val="22"/>
          <w:lang w:eastAsia="zh-CN"/>
        </w:rPr>
      </w:pPr>
      <w:r>
        <w:rPr>
          <w:rFonts w:ascii="Arial" w:hAnsi="Arial"/>
          <w:sz w:val="22"/>
          <w:szCs w:val="22"/>
          <w:lang w:eastAsia="zh-CN"/>
        </w:rPr>
        <w:t>The outcome of the breast cancer study is a comparison of the subtypes d</w:t>
      </w:r>
      <w:r w:rsidR="00AD3ED4">
        <w:rPr>
          <w:rFonts w:ascii="Arial" w:hAnsi="Arial"/>
          <w:sz w:val="22"/>
          <w:szCs w:val="22"/>
          <w:lang w:eastAsia="zh-CN"/>
        </w:rPr>
        <w:t xml:space="preserve">iscovered by </w:t>
      </w:r>
      <w:r w:rsidR="00A6483C">
        <w:rPr>
          <w:rFonts w:ascii="Arial" w:hAnsi="Arial"/>
          <w:sz w:val="22"/>
          <w:szCs w:val="22"/>
          <w:lang w:eastAsia="zh-CN"/>
        </w:rPr>
        <w:t>the t</w:t>
      </w:r>
      <w:r w:rsidR="00AD3ED4">
        <w:rPr>
          <w:rFonts w:ascii="Arial" w:hAnsi="Arial"/>
          <w:sz w:val="22"/>
          <w:szCs w:val="22"/>
          <w:lang w:eastAsia="zh-CN"/>
        </w:rPr>
        <w:t>hree integrative</w:t>
      </w:r>
      <w:r>
        <w:rPr>
          <w:rFonts w:ascii="Arial" w:hAnsi="Arial"/>
          <w:sz w:val="22"/>
          <w:szCs w:val="22"/>
          <w:lang w:eastAsia="zh-CN"/>
        </w:rPr>
        <w:t xml:space="preserve"> clustering methods and the </w:t>
      </w:r>
      <w:r w:rsidR="00AD3ED4">
        <w:rPr>
          <w:rFonts w:ascii="Arial" w:hAnsi="Arial"/>
          <w:sz w:val="22"/>
          <w:szCs w:val="22"/>
          <w:lang w:eastAsia="zh-CN"/>
        </w:rPr>
        <w:t xml:space="preserve">one discovered by the </w:t>
      </w:r>
      <w:r>
        <w:rPr>
          <w:rFonts w:ascii="Arial" w:hAnsi="Arial"/>
          <w:sz w:val="22"/>
          <w:szCs w:val="22"/>
          <w:lang w:eastAsia="zh-CN"/>
        </w:rPr>
        <w:t xml:space="preserve">well-accepted biomarkers. We expect to see </w:t>
      </w:r>
      <w:r w:rsidR="00A6483C">
        <w:rPr>
          <w:rFonts w:ascii="Arial" w:hAnsi="Arial"/>
          <w:sz w:val="22"/>
          <w:szCs w:val="22"/>
          <w:lang w:eastAsia="zh-CN"/>
        </w:rPr>
        <w:t xml:space="preserve">a </w:t>
      </w:r>
      <w:r>
        <w:rPr>
          <w:rFonts w:ascii="Arial" w:hAnsi="Arial"/>
          <w:sz w:val="22"/>
          <w:szCs w:val="22"/>
          <w:lang w:eastAsia="zh-CN"/>
        </w:rPr>
        <w:t xml:space="preserve">better overlap between our discovered subtypes and the ones discovered by well-accepted biomarkers. In addition, we also should find novel subtypes that could not be </w:t>
      </w:r>
      <w:r w:rsidR="00A6483C">
        <w:rPr>
          <w:rFonts w:ascii="Arial" w:hAnsi="Arial"/>
          <w:sz w:val="22"/>
          <w:szCs w:val="22"/>
          <w:lang w:eastAsia="zh-CN"/>
        </w:rPr>
        <w:t>discovered</w:t>
      </w:r>
      <w:r>
        <w:rPr>
          <w:rFonts w:ascii="Arial" w:hAnsi="Arial"/>
          <w:sz w:val="22"/>
          <w:szCs w:val="22"/>
          <w:lang w:eastAsia="zh-CN"/>
        </w:rPr>
        <w:t xml:space="preserve"> by well-accepted biomarkers due to the </w:t>
      </w:r>
      <w:r w:rsidR="00A6483C">
        <w:rPr>
          <w:rFonts w:ascii="Arial" w:hAnsi="Arial"/>
          <w:sz w:val="22"/>
          <w:szCs w:val="22"/>
          <w:lang w:eastAsia="zh-CN"/>
        </w:rPr>
        <w:t>narrow view of a single type of molecules.</w:t>
      </w:r>
    </w:p>
    <w:p w14:paraId="33A6F712" w14:textId="77777777" w:rsidR="00717A8A" w:rsidRDefault="00717A8A" w:rsidP="00717A8A">
      <w:pPr>
        <w:ind w:firstLine="446"/>
        <w:rPr>
          <w:rFonts w:ascii="Arial" w:hAnsi="Arial"/>
          <w:sz w:val="22"/>
          <w:szCs w:val="22"/>
          <w:lang w:eastAsia="zh-CN"/>
        </w:rPr>
      </w:pPr>
    </w:p>
    <w:p w14:paraId="276146EE" w14:textId="38D36188" w:rsidR="00717A8A" w:rsidRPr="009D31DE" w:rsidRDefault="00717A8A" w:rsidP="00717A8A">
      <w:pPr>
        <w:ind w:firstLine="446"/>
        <w:rPr>
          <w:rFonts w:ascii="Arial" w:hAnsi="Arial"/>
          <w:sz w:val="22"/>
          <w:szCs w:val="22"/>
          <w:lang w:eastAsia="zh-CN"/>
        </w:rPr>
      </w:pPr>
      <w:r w:rsidRPr="002C7DD8">
        <w:rPr>
          <w:rFonts w:ascii="Arial" w:hAnsi="Arial"/>
          <w:i/>
          <w:sz w:val="22"/>
          <w:szCs w:val="22"/>
          <w:lang w:eastAsia="zh-CN"/>
        </w:rPr>
        <w:t>Problems and alternatives</w:t>
      </w:r>
      <w:r>
        <w:rPr>
          <w:rFonts w:ascii="Arial" w:hAnsi="Arial"/>
          <w:sz w:val="22"/>
          <w:szCs w:val="22"/>
          <w:lang w:eastAsia="zh-CN"/>
        </w:rPr>
        <w:t xml:space="preserve">- The performance of </w:t>
      </w:r>
      <w:proofErr w:type="spellStart"/>
      <w:r>
        <w:rPr>
          <w:rFonts w:ascii="Arial" w:hAnsi="Arial"/>
          <w:sz w:val="22"/>
          <w:szCs w:val="22"/>
          <w:lang w:eastAsia="zh-CN"/>
        </w:rPr>
        <w:t>MGMCluster</w:t>
      </w:r>
      <w:proofErr w:type="spellEnd"/>
      <w:r>
        <w:rPr>
          <w:rFonts w:ascii="Arial" w:hAnsi="Arial"/>
          <w:sz w:val="22"/>
          <w:szCs w:val="22"/>
          <w:lang w:eastAsia="zh-CN"/>
        </w:rPr>
        <w:t xml:space="preserve"> on high dimensional data has not been tested. If it fails as the dimensionality increases, we will introduce L</w:t>
      </w:r>
      <w:r w:rsidRPr="00BD5F59">
        <w:rPr>
          <w:rFonts w:ascii="Arial" w:hAnsi="Arial"/>
          <w:sz w:val="22"/>
          <w:szCs w:val="22"/>
          <w:vertAlign w:val="subscript"/>
          <w:lang w:eastAsia="zh-CN"/>
        </w:rPr>
        <w:t>1</w:t>
      </w:r>
      <w:r>
        <w:rPr>
          <w:rFonts w:ascii="Arial" w:hAnsi="Arial"/>
          <w:sz w:val="22"/>
          <w:szCs w:val="22"/>
          <w:vertAlign w:val="subscript"/>
          <w:lang w:eastAsia="zh-CN"/>
        </w:rPr>
        <w:t xml:space="preserve"> </w:t>
      </w:r>
      <w:r>
        <w:rPr>
          <w:rFonts w:ascii="Arial" w:hAnsi="Arial"/>
          <w:sz w:val="22"/>
          <w:szCs w:val="22"/>
          <w:lang w:eastAsia="zh-CN"/>
        </w:rPr>
        <w:t xml:space="preserve">Norm in the model to force </w:t>
      </w:r>
      <w:r w:rsidR="00455437">
        <w:rPr>
          <w:rFonts w:ascii="Arial" w:hAnsi="Arial"/>
          <w:sz w:val="22"/>
          <w:szCs w:val="22"/>
          <w:lang w:eastAsia="zh-CN"/>
        </w:rPr>
        <w:t xml:space="preserve">the </w:t>
      </w:r>
      <w:r>
        <w:rPr>
          <w:rFonts w:ascii="Arial" w:hAnsi="Arial"/>
          <w:sz w:val="22"/>
          <w:szCs w:val="22"/>
          <w:lang w:eastAsia="zh-CN"/>
        </w:rPr>
        <w:t xml:space="preserve">model sparsity </w:t>
      </w:r>
      <w:r>
        <w:rPr>
          <w:rFonts w:ascii="Arial" w:hAnsi="Arial"/>
          <w:sz w:val="22"/>
          <w:szCs w:val="22"/>
          <w:lang w:eastAsia="zh-CN"/>
        </w:rPr>
        <w:fldChar w:fldCharType="begin"/>
      </w:r>
      <w:r w:rsidR="00AF50D9">
        <w:rPr>
          <w:rFonts w:ascii="Arial" w:hAnsi="Arial"/>
          <w:sz w:val="22"/>
          <w:szCs w:val="22"/>
          <w:lang w:eastAsia="zh-CN"/>
        </w:rPr>
        <w:instrText xml:space="preserve"> ADDIN EN.CITE &lt;EndNote&gt;&lt;Cite&gt;&lt;Author&gt;Tibshirani&lt;/Author&gt;&lt;Year&gt;1996&lt;/Year&gt;&lt;RecNum&gt;9&lt;/RecNum&gt;&lt;DisplayText&gt;&lt;style face="superscript"&gt;11&lt;/style&gt;&lt;/DisplayText&gt;&lt;record&gt;&lt;rec-number&gt;9&lt;/rec-number&gt;&lt;foreign-keys&gt;&lt;key app="EN" db-id="tvrd9rd0oars2ae90foxazdn0wrxtxz202fa" timestamp="1446474655"&gt;9&lt;/key&gt;&lt;/foreign-keys&gt;&lt;ref-type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Pr>
          <w:rFonts w:ascii="Arial" w:hAnsi="Arial"/>
          <w:sz w:val="22"/>
          <w:szCs w:val="22"/>
          <w:lang w:eastAsia="zh-CN"/>
        </w:rPr>
        <w:fldChar w:fldCharType="separate"/>
      </w:r>
      <w:r w:rsidR="00AF50D9" w:rsidRPr="00AF50D9">
        <w:rPr>
          <w:rFonts w:ascii="Arial" w:hAnsi="Arial"/>
          <w:noProof/>
          <w:sz w:val="22"/>
          <w:szCs w:val="22"/>
          <w:vertAlign w:val="superscript"/>
          <w:lang w:eastAsia="zh-CN"/>
        </w:rPr>
        <w:t>11</w:t>
      </w:r>
      <w:r>
        <w:rPr>
          <w:rFonts w:ascii="Arial" w:hAnsi="Arial"/>
          <w:sz w:val="22"/>
          <w:szCs w:val="22"/>
          <w:lang w:eastAsia="zh-CN"/>
        </w:rPr>
        <w:fldChar w:fldCharType="end"/>
      </w:r>
      <w:r>
        <w:rPr>
          <w:rFonts w:ascii="Arial" w:hAnsi="Arial"/>
          <w:sz w:val="22"/>
          <w:szCs w:val="22"/>
          <w:lang w:eastAsia="zh-CN"/>
        </w:rPr>
        <w:t xml:space="preserve">. Also, we do not know if it is computationally too intensive to conduct EM algorithm as the dimensionality increases. If the EM algorithm takes too long to converge, we will write the algorithm with </w:t>
      </w:r>
      <w:r w:rsidR="006B00DF">
        <w:rPr>
          <w:rFonts w:ascii="Arial" w:hAnsi="Arial"/>
          <w:sz w:val="22"/>
          <w:szCs w:val="22"/>
          <w:lang w:eastAsia="zh-CN"/>
        </w:rPr>
        <w:t>a faster programming language</w:t>
      </w:r>
      <w:r>
        <w:rPr>
          <w:rFonts w:ascii="Arial" w:hAnsi="Arial"/>
          <w:sz w:val="22"/>
          <w:szCs w:val="22"/>
          <w:lang w:eastAsia="zh-CN"/>
        </w:rPr>
        <w:t xml:space="preserve"> such as C++.  Lastly, we need to specify the number of cancer subtypes before conducting EM algorithm. This may not be realistic for some cancers. An alternative way is to conduct EM by specifying different number of cancer subtypes and then test in which case the model fits the data significantly better.</w:t>
      </w:r>
      <w:r w:rsidRPr="009D31DE">
        <w:rPr>
          <w:rFonts w:ascii="Arial" w:hAnsi="Arial"/>
          <w:sz w:val="22"/>
          <w:szCs w:val="22"/>
          <w:lang w:eastAsia="zh-CN"/>
        </w:rPr>
        <w:t xml:space="preserve"> </w:t>
      </w:r>
    </w:p>
    <w:p w14:paraId="59EAE6AF" w14:textId="77777777" w:rsidR="00717A8A" w:rsidRDefault="00717A8A" w:rsidP="00717A8A">
      <w:pPr>
        <w:ind w:firstLine="446"/>
      </w:pPr>
    </w:p>
    <w:p w14:paraId="23A0B9B1" w14:textId="097737F4" w:rsidR="00717A8A" w:rsidRDefault="00717A8A" w:rsidP="00717A8A">
      <w:pPr>
        <w:rPr>
          <w:rFonts w:ascii="Arial" w:hAnsi="Arial"/>
          <w:b/>
          <w:sz w:val="22"/>
          <w:szCs w:val="22"/>
        </w:rPr>
      </w:pPr>
      <w:r w:rsidRPr="00FB5203">
        <w:rPr>
          <w:rFonts w:ascii="Arial" w:hAnsi="Arial"/>
          <w:b/>
          <w:sz w:val="22"/>
          <w:szCs w:val="22"/>
        </w:rPr>
        <w:t xml:space="preserve">Aim 2: Identify the common driving mutations </w:t>
      </w:r>
      <w:r w:rsidR="009754CB">
        <w:rPr>
          <w:rFonts w:ascii="Arial" w:hAnsi="Arial"/>
          <w:b/>
          <w:sz w:val="22"/>
          <w:szCs w:val="22"/>
        </w:rPr>
        <w:t>between breast cancer and ovarian cancer.</w:t>
      </w:r>
    </w:p>
    <w:p w14:paraId="68008747" w14:textId="77777777" w:rsidR="00717A8A" w:rsidRPr="00FB5203" w:rsidRDefault="00717A8A" w:rsidP="00717A8A">
      <w:pPr>
        <w:rPr>
          <w:rFonts w:ascii="Arial" w:hAnsi="Arial"/>
          <w:b/>
          <w:sz w:val="22"/>
          <w:szCs w:val="22"/>
        </w:rPr>
      </w:pPr>
    </w:p>
    <w:p w14:paraId="4C22FB1F" w14:textId="3E568942" w:rsidR="000709D0" w:rsidRDefault="00717A8A" w:rsidP="00FC62CF">
      <w:pPr>
        <w:ind w:firstLine="450"/>
        <w:rPr>
          <w:rFonts w:ascii="Arial" w:hAnsi="Arial"/>
          <w:sz w:val="22"/>
          <w:szCs w:val="22"/>
        </w:rPr>
      </w:pPr>
      <w:r w:rsidRPr="00FB5203">
        <w:rPr>
          <w:rFonts w:ascii="Arial" w:hAnsi="Arial"/>
          <w:i/>
          <w:sz w:val="22"/>
          <w:szCs w:val="22"/>
        </w:rPr>
        <w:t>Hypothesis and rationale</w:t>
      </w:r>
      <w:r>
        <w:rPr>
          <w:rFonts w:ascii="Arial" w:hAnsi="Arial"/>
          <w:sz w:val="22"/>
          <w:szCs w:val="22"/>
        </w:rPr>
        <w:t xml:space="preserve">- </w:t>
      </w:r>
      <w:r w:rsidR="003C0DA7">
        <w:rPr>
          <w:rFonts w:ascii="Arial" w:hAnsi="Arial"/>
          <w:sz w:val="22"/>
          <w:szCs w:val="22"/>
        </w:rPr>
        <w:t xml:space="preserve">It has been shown that defining </w:t>
      </w:r>
      <w:r w:rsidR="003C0DA7" w:rsidRPr="009A5C93">
        <w:rPr>
          <w:rFonts w:ascii="Arial" w:hAnsi="Arial"/>
          <w:sz w:val="22"/>
          <w:szCs w:val="22"/>
        </w:rPr>
        <w:t>cancers as a dise</w:t>
      </w:r>
      <w:r w:rsidR="003C0DA7">
        <w:rPr>
          <w:rFonts w:ascii="Arial" w:hAnsi="Arial"/>
          <w:sz w:val="22"/>
          <w:szCs w:val="22"/>
        </w:rPr>
        <w:t>ase not by its tissue of origin</w:t>
      </w:r>
      <w:r w:rsidR="003C0DA7" w:rsidRPr="009A5C93">
        <w:rPr>
          <w:rFonts w:ascii="Arial" w:hAnsi="Arial"/>
          <w:sz w:val="22"/>
          <w:szCs w:val="22"/>
        </w:rPr>
        <w:t xml:space="preserve"> but by the genetic characteristics</w:t>
      </w:r>
      <w:r w:rsidR="003C0DA7">
        <w:rPr>
          <w:rFonts w:ascii="Arial" w:hAnsi="Arial"/>
          <w:sz w:val="22"/>
          <w:szCs w:val="22"/>
        </w:rPr>
        <w:t xml:space="preserve"> provides the possibility of repurposing the existing cancer drugs to treat other genetically alike cancer subtypes [ref]. However, finding the similarity of different cancers based on single omics profiles narrows our understanding of the similarity shared by cancers. </w:t>
      </w:r>
      <w:r w:rsidR="003C0DA7" w:rsidRPr="00FB5203">
        <w:rPr>
          <w:rFonts w:ascii="Arial" w:hAnsi="Arial"/>
          <w:sz w:val="22"/>
          <w:szCs w:val="22"/>
        </w:rPr>
        <w:t>The Cancer Genome Atlas (TCGA)</w:t>
      </w:r>
      <w:r w:rsidR="003C0DA7">
        <w:rPr>
          <w:rFonts w:ascii="Arial" w:hAnsi="Arial"/>
          <w:sz w:val="22"/>
          <w:szCs w:val="22"/>
        </w:rPr>
        <w:t xml:space="preserve"> project has created a c</w:t>
      </w:r>
      <w:r w:rsidR="003C0DA7" w:rsidRPr="00E94255">
        <w:rPr>
          <w:rFonts w:ascii="Arial" w:hAnsi="Arial"/>
          <w:sz w:val="22"/>
          <w:szCs w:val="22"/>
        </w:rPr>
        <w:t xml:space="preserve">omprehensive </w:t>
      </w:r>
      <w:r w:rsidR="003C0DA7">
        <w:rPr>
          <w:rFonts w:ascii="Arial" w:hAnsi="Arial"/>
          <w:sz w:val="22"/>
          <w:szCs w:val="22"/>
        </w:rPr>
        <w:t xml:space="preserve">molecular </w:t>
      </w:r>
      <w:r w:rsidR="003C0DA7" w:rsidRPr="00E94255">
        <w:rPr>
          <w:rFonts w:ascii="Arial" w:hAnsi="Arial"/>
          <w:sz w:val="22"/>
          <w:szCs w:val="22"/>
        </w:rPr>
        <w:t>characterization of 33 cancer</w:t>
      </w:r>
      <w:r w:rsidR="003C0DA7">
        <w:rPr>
          <w:rFonts w:ascii="Arial" w:hAnsi="Arial"/>
          <w:sz w:val="22"/>
          <w:szCs w:val="22"/>
        </w:rPr>
        <w:t xml:space="preserve">s at different molecular levels: </w:t>
      </w:r>
      <w:r w:rsidR="003C0DA7" w:rsidRPr="00E94255">
        <w:rPr>
          <w:rFonts w:ascii="Arial" w:hAnsi="Arial"/>
          <w:sz w:val="22"/>
          <w:szCs w:val="22"/>
        </w:rPr>
        <w:t>single nucleotide polymorphism</w:t>
      </w:r>
      <w:r w:rsidR="003C0DA7">
        <w:rPr>
          <w:rFonts w:ascii="Arial" w:hAnsi="Arial"/>
          <w:sz w:val="22"/>
          <w:szCs w:val="22"/>
        </w:rPr>
        <w:t xml:space="preserve"> (SNP), copy</w:t>
      </w:r>
      <w:r w:rsidR="003C0DA7" w:rsidRPr="00BB5D08">
        <w:rPr>
          <w:rFonts w:ascii="Arial" w:hAnsi="Arial"/>
          <w:i/>
          <w:sz w:val="22"/>
          <w:szCs w:val="22"/>
        </w:rPr>
        <w:t xml:space="preserve"> </w:t>
      </w:r>
      <w:r w:rsidR="003C0DA7">
        <w:rPr>
          <w:rFonts w:ascii="Arial" w:hAnsi="Arial"/>
          <w:sz w:val="22"/>
          <w:szCs w:val="22"/>
        </w:rPr>
        <w:t xml:space="preserve">number variation (CNV), microRNA expression, mRNA </w:t>
      </w:r>
      <w:r w:rsidR="003C0DA7">
        <w:rPr>
          <w:rFonts w:ascii="Arial" w:hAnsi="Arial"/>
          <w:sz w:val="22"/>
          <w:szCs w:val="22"/>
        </w:rPr>
        <w:lastRenderedPageBreak/>
        <w:t xml:space="preserve">expression and DNA methylation. This provides </w:t>
      </w:r>
      <w:r w:rsidR="003C0DA7" w:rsidRPr="003C0DA7">
        <w:rPr>
          <w:rFonts w:ascii="Arial" w:hAnsi="Arial"/>
          <w:sz w:val="22"/>
          <w:szCs w:val="22"/>
        </w:rPr>
        <w:t>unprecedented</w:t>
      </w:r>
      <w:r w:rsidR="00FC62CF">
        <w:rPr>
          <w:rFonts w:ascii="Arial" w:hAnsi="Arial"/>
          <w:sz w:val="22"/>
          <w:szCs w:val="22"/>
        </w:rPr>
        <w:t xml:space="preserve"> opportunity to discover the </w:t>
      </w:r>
      <w:proofErr w:type="spellStart"/>
      <w:r w:rsidR="00FC62CF">
        <w:rPr>
          <w:rFonts w:ascii="Arial" w:hAnsi="Arial"/>
          <w:sz w:val="22"/>
          <w:szCs w:val="22"/>
        </w:rPr>
        <w:t>interactome</w:t>
      </w:r>
      <w:proofErr w:type="spellEnd"/>
      <w:r w:rsidR="00FC62CF">
        <w:rPr>
          <w:rFonts w:ascii="Arial" w:hAnsi="Arial"/>
          <w:sz w:val="22"/>
          <w:szCs w:val="22"/>
        </w:rPr>
        <w:t xml:space="preserve"> similarity of different cancers.</w:t>
      </w:r>
      <w:r>
        <w:rPr>
          <w:rFonts w:ascii="Arial" w:hAnsi="Arial"/>
          <w:sz w:val="22"/>
          <w:szCs w:val="22"/>
        </w:rPr>
        <w:t xml:space="preserve"> The objective of this aim is to identify similar subtypes between breast cancer and ovarian cancer</w:t>
      </w:r>
      <w:r w:rsidR="006B00DF">
        <w:rPr>
          <w:rFonts w:ascii="Arial" w:hAnsi="Arial"/>
          <w:sz w:val="22"/>
          <w:szCs w:val="22"/>
        </w:rPr>
        <w:t xml:space="preserve"> based on their </w:t>
      </w:r>
      <w:proofErr w:type="spellStart"/>
      <w:r w:rsidR="006B00DF">
        <w:rPr>
          <w:rFonts w:ascii="Arial" w:hAnsi="Arial"/>
          <w:sz w:val="22"/>
          <w:szCs w:val="22"/>
        </w:rPr>
        <w:t>interactome</w:t>
      </w:r>
      <w:r w:rsidR="00FC62CF">
        <w:rPr>
          <w:rFonts w:ascii="Arial" w:hAnsi="Arial"/>
          <w:sz w:val="22"/>
          <w:szCs w:val="22"/>
        </w:rPr>
        <w:t>s</w:t>
      </w:r>
      <w:proofErr w:type="spellEnd"/>
      <w:r>
        <w:rPr>
          <w:rFonts w:ascii="Arial" w:hAnsi="Arial"/>
          <w:sz w:val="22"/>
          <w:szCs w:val="22"/>
        </w:rPr>
        <w:t xml:space="preserve">. </w:t>
      </w:r>
      <w:r w:rsidRPr="00092732">
        <w:rPr>
          <w:rFonts w:ascii="Arial" w:hAnsi="Arial"/>
          <w:i/>
          <w:sz w:val="22"/>
          <w:szCs w:val="22"/>
          <w:u w:val="single"/>
        </w:rPr>
        <w:t xml:space="preserve">We hypothesize that </w:t>
      </w:r>
      <w:r w:rsidR="00255B14">
        <w:rPr>
          <w:rFonts w:ascii="Arial" w:hAnsi="Arial"/>
          <w:i/>
          <w:sz w:val="22"/>
          <w:szCs w:val="22"/>
          <w:u w:val="single"/>
        </w:rPr>
        <w:t>breast cancer and ovarian cancer</w:t>
      </w:r>
      <w:r w:rsidRPr="00092732">
        <w:rPr>
          <w:rFonts w:ascii="Arial" w:hAnsi="Arial"/>
          <w:i/>
          <w:sz w:val="22"/>
          <w:szCs w:val="22"/>
          <w:u w:val="single"/>
        </w:rPr>
        <w:t xml:space="preserve"> share </w:t>
      </w:r>
      <w:r w:rsidR="00FC62CF">
        <w:rPr>
          <w:rFonts w:ascii="Arial" w:hAnsi="Arial"/>
          <w:i/>
          <w:sz w:val="22"/>
          <w:szCs w:val="22"/>
          <w:u w:val="single"/>
        </w:rPr>
        <w:t xml:space="preserve">subtypes with similar </w:t>
      </w:r>
      <w:proofErr w:type="spellStart"/>
      <w:r w:rsidR="00255B14">
        <w:rPr>
          <w:rFonts w:ascii="Arial" w:hAnsi="Arial"/>
          <w:i/>
          <w:sz w:val="22"/>
          <w:szCs w:val="22"/>
          <w:u w:val="single"/>
        </w:rPr>
        <w:t>interactome</w:t>
      </w:r>
      <w:proofErr w:type="spellEnd"/>
      <w:r w:rsidRPr="00BB5D08">
        <w:rPr>
          <w:rFonts w:ascii="Arial" w:hAnsi="Arial"/>
          <w:i/>
          <w:sz w:val="22"/>
          <w:szCs w:val="22"/>
        </w:rPr>
        <w:t>.</w:t>
      </w:r>
    </w:p>
    <w:p w14:paraId="355EB45E" w14:textId="77777777" w:rsidR="00717A8A" w:rsidRDefault="00717A8A" w:rsidP="00717A8A">
      <w:pPr>
        <w:ind w:firstLine="450"/>
        <w:rPr>
          <w:rFonts w:ascii="Arial" w:hAnsi="Arial"/>
          <w:sz w:val="22"/>
          <w:szCs w:val="22"/>
        </w:rPr>
      </w:pPr>
    </w:p>
    <w:p w14:paraId="0D3A4FCB" w14:textId="3CE84B15" w:rsidR="00717A8A" w:rsidRDefault="00717A8A" w:rsidP="00717A8A">
      <w:pPr>
        <w:ind w:firstLine="450"/>
        <w:rPr>
          <w:rFonts w:ascii="Arial" w:hAnsi="Arial"/>
          <w:sz w:val="22"/>
          <w:szCs w:val="22"/>
        </w:rPr>
      </w:pPr>
      <w:r>
        <w:rPr>
          <w:rFonts w:ascii="Arial" w:hAnsi="Arial"/>
          <w:sz w:val="22"/>
          <w:szCs w:val="22"/>
        </w:rPr>
        <w:t xml:space="preserve">We will apply </w:t>
      </w:r>
      <w:proofErr w:type="spellStart"/>
      <w:r>
        <w:rPr>
          <w:rFonts w:ascii="Arial" w:hAnsi="Arial"/>
          <w:sz w:val="22"/>
          <w:szCs w:val="22"/>
        </w:rPr>
        <w:t>MGMCluster</w:t>
      </w:r>
      <w:proofErr w:type="spellEnd"/>
      <w:r>
        <w:rPr>
          <w:rFonts w:ascii="Arial" w:hAnsi="Arial"/>
          <w:sz w:val="22"/>
          <w:szCs w:val="22"/>
        </w:rPr>
        <w:t xml:space="preserve"> on two possibly similar cancer types together: breast cancer and ovarian cancer. And determine if the samples in the same subgroup but from two different cancer types share similar molecular mechanism of carcinogenesis. Successful completion of this aim will discover similar subgroups of two different cancers and the shared causal molecular mechanism. This will be </w:t>
      </w:r>
      <w:r w:rsidR="009754CB">
        <w:rPr>
          <w:rFonts w:ascii="Arial" w:hAnsi="Arial"/>
          <w:sz w:val="22"/>
          <w:szCs w:val="22"/>
        </w:rPr>
        <w:t xml:space="preserve">an evidence </w:t>
      </w:r>
      <w:r>
        <w:rPr>
          <w:rFonts w:ascii="Arial" w:hAnsi="Arial"/>
          <w:sz w:val="22"/>
          <w:szCs w:val="22"/>
        </w:rPr>
        <w:t xml:space="preserve">that cancers should be defined by the molecular features but not its tissue of origin. In addition, if we discover one subtype with available treatment is similar to another subtype from the other cancer type, the existing treatment can likely be </w:t>
      </w:r>
      <w:r w:rsidR="009754CB">
        <w:rPr>
          <w:rFonts w:ascii="Arial" w:hAnsi="Arial"/>
          <w:sz w:val="22"/>
          <w:szCs w:val="22"/>
        </w:rPr>
        <w:t>repurposed</w:t>
      </w:r>
      <w:r>
        <w:rPr>
          <w:rFonts w:ascii="Arial" w:hAnsi="Arial"/>
          <w:sz w:val="22"/>
          <w:szCs w:val="22"/>
        </w:rPr>
        <w:t>. At the completion of this aim, we expect to discover the molecular similarity between different cancer types.</w:t>
      </w:r>
    </w:p>
    <w:p w14:paraId="1113E9D4" w14:textId="77777777" w:rsidR="00717A8A" w:rsidRDefault="00717A8A" w:rsidP="00717A8A">
      <w:pPr>
        <w:ind w:firstLine="450"/>
        <w:rPr>
          <w:rFonts w:ascii="Arial" w:hAnsi="Arial"/>
          <w:sz w:val="22"/>
          <w:szCs w:val="22"/>
        </w:rPr>
      </w:pPr>
    </w:p>
    <w:p w14:paraId="43FE1DA4" w14:textId="77777777" w:rsidR="00717A8A" w:rsidRDefault="00717A8A" w:rsidP="00717A8A">
      <w:pPr>
        <w:ind w:firstLine="450"/>
        <w:rPr>
          <w:rFonts w:ascii="Arial" w:hAnsi="Arial"/>
          <w:bCs/>
          <w:sz w:val="22"/>
          <w:szCs w:val="22"/>
        </w:rPr>
      </w:pPr>
      <w:r w:rsidRPr="00C9721E">
        <w:rPr>
          <w:rFonts w:ascii="Arial" w:hAnsi="Arial"/>
          <w:i/>
          <w:sz w:val="22"/>
          <w:szCs w:val="22"/>
        </w:rPr>
        <w:t>Approach</w:t>
      </w:r>
      <w:r>
        <w:rPr>
          <w:rFonts w:ascii="Arial" w:hAnsi="Arial"/>
          <w:i/>
          <w:sz w:val="22"/>
          <w:szCs w:val="22"/>
        </w:rPr>
        <w:t xml:space="preserve">- </w:t>
      </w:r>
      <w:r>
        <w:rPr>
          <w:rFonts w:ascii="Arial" w:hAnsi="Arial"/>
          <w:sz w:val="22"/>
          <w:szCs w:val="22"/>
        </w:rPr>
        <w:t xml:space="preserve">Multi-omics data for breast invasive carcinoma and </w:t>
      </w:r>
      <w:proofErr w:type="gramStart"/>
      <w:r w:rsidRPr="00F343E6">
        <w:rPr>
          <w:rFonts w:ascii="Arial" w:hAnsi="Arial"/>
          <w:bCs/>
          <w:sz w:val="22"/>
          <w:szCs w:val="22"/>
        </w:rPr>
        <w:t>Ovarian</w:t>
      </w:r>
      <w:proofErr w:type="gramEnd"/>
      <w:r w:rsidRPr="00F343E6">
        <w:rPr>
          <w:rFonts w:ascii="Arial" w:hAnsi="Arial"/>
          <w:bCs/>
          <w:sz w:val="22"/>
          <w:szCs w:val="22"/>
        </w:rPr>
        <w:t xml:space="preserve"> serous cystadenocarcinoma </w:t>
      </w:r>
      <w:r>
        <w:rPr>
          <w:rFonts w:ascii="Arial" w:hAnsi="Arial"/>
          <w:bCs/>
          <w:sz w:val="22"/>
          <w:szCs w:val="22"/>
        </w:rPr>
        <w:t>will be obtained from TCGA. The following table shows the types of available omics data types and number of available samples from TCGA:</w:t>
      </w:r>
    </w:p>
    <w:p w14:paraId="06C3FC31" w14:textId="77777777" w:rsidR="00717A8A" w:rsidRDefault="00717A8A" w:rsidP="00717A8A">
      <w:pPr>
        <w:ind w:firstLine="450"/>
        <w:rPr>
          <w:rFonts w:ascii="Arial" w:hAnsi="Arial"/>
          <w:bCs/>
          <w:sz w:val="22"/>
          <w:szCs w:val="22"/>
        </w:rPr>
      </w:pP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3435"/>
        <w:gridCol w:w="611"/>
        <w:gridCol w:w="730"/>
        <w:gridCol w:w="560"/>
        <w:gridCol w:w="1140"/>
        <w:gridCol w:w="740"/>
        <w:gridCol w:w="1257"/>
        <w:gridCol w:w="801"/>
      </w:tblGrid>
      <w:tr w:rsidR="00717A8A" w:rsidRPr="004369C3" w14:paraId="01FADB65" w14:textId="77777777" w:rsidTr="00717A8A">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27AE8E96"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Breast invasive carcinoma [BRCA]</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EA0DF77"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2CA9C34E"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07B6508B"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783CA9B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A483E7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5091BC8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717A8A" w:rsidRPr="004369C3" w14:paraId="6A10967C" w14:textId="77777777" w:rsidTr="00717A8A">
        <w:trPr>
          <w:gridAfter w:val="1"/>
          <w:wAfter w:w="801" w:type="dxa"/>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0FBF5C54"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B45C38E" w14:textId="77777777" w:rsidR="00717A8A" w:rsidRPr="004369C3" w:rsidRDefault="00AB48C9" w:rsidP="00717A8A">
            <w:pPr>
              <w:jc w:val="center"/>
              <w:rPr>
                <w:rFonts w:ascii="Times New Roman" w:eastAsia="Times New Roman" w:hAnsi="Times New Roman" w:cs="Times New Roman"/>
                <w:sz w:val="18"/>
                <w:szCs w:val="18"/>
              </w:rPr>
            </w:pPr>
            <w:hyperlink r:id="rId11" w:history="1">
              <w:r w:rsidR="00717A8A" w:rsidRPr="004369C3">
                <w:rPr>
                  <w:rFonts w:ascii="Times New Roman" w:eastAsia="Times New Roman" w:hAnsi="Times New Roman" w:cs="Times New Roman"/>
                  <w:sz w:val="18"/>
                  <w:szCs w:val="18"/>
                  <w:u w:val="single"/>
                  <w:bdr w:val="none" w:sz="0" w:space="0" w:color="auto" w:frame="1"/>
                </w:rPr>
                <w:t>1098</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E6C0289" w14:textId="77777777" w:rsidR="00717A8A" w:rsidRPr="004369C3" w:rsidRDefault="00AB48C9" w:rsidP="00717A8A">
            <w:pPr>
              <w:jc w:val="center"/>
              <w:rPr>
                <w:rFonts w:ascii="Times New Roman" w:eastAsia="Times New Roman" w:hAnsi="Times New Roman" w:cs="Times New Roman"/>
                <w:sz w:val="18"/>
                <w:szCs w:val="18"/>
              </w:rPr>
            </w:pPr>
            <w:hyperlink r:id="rId12" w:history="1">
              <w:r w:rsidR="00717A8A" w:rsidRPr="004369C3">
                <w:rPr>
                  <w:rFonts w:ascii="Times New Roman" w:eastAsia="Times New Roman" w:hAnsi="Times New Roman" w:cs="Times New Roman"/>
                  <w:sz w:val="18"/>
                  <w:szCs w:val="18"/>
                  <w:u w:val="single"/>
                  <w:bdr w:val="none" w:sz="0" w:space="0" w:color="auto" w:frame="1"/>
                </w:rPr>
                <w:t>1081</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0AA4DD0" w14:textId="77777777" w:rsidR="00717A8A" w:rsidRPr="004369C3" w:rsidRDefault="00AB48C9" w:rsidP="00717A8A">
            <w:pPr>
              <w:jc w:val="center"/>
              <w:rPr>
                <w:rFonts w:ascii="Times New Roman" w:eastAsia="Times New Roman" w:hAnsi="Times New Roman" w:cs="Times New Roman"/>
                <w:sz w:val="18"/>
                <w:szCs w:val="18"/>
              </w:rPr>
            </w:pPr>
            <w:hyperlink r:id="rId13" w:history="1">
              <w:r w:rsidR="00717A8A" w:rsidRPr="004369C3">
                <w:rPr>
                  <w:rFonts w:ascii="Times New Roman" w:eastAsia="Times New Roman" w:hAnsi="Times New Roman" w:cs="Times New Roman"/>
                  <w:sz w:val="18"/>
                  <w:szCs w:val="18"/>
                  <w:u w:val="single"/>
                  <w:bdr w:val="none" w:sz="0" w:space="0" w:color="auto" w:frame="1"/>
                </w:rPr>
                <w:t>1095</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077EAC5" w14:textId="77777777" w:rsidR="00717A8A" w:rsidRPr="004369C3" w:rsidRDefault="00AB48C9" w:rsidP="00717A8A">
            <w:pPr>
              <w:jc w:val="center"/>
              <w:rPr>
                <w:rFonts w:ascii="Times New Roman" w:eastAsia="Times New Roman" w:hAnsi="Times New Roman" w:cs="Times New Roman"/>
                <w:sz w:val="18"/>
                <w:szCs w:val="18"/>
              </w:rPr>
            </w:pPr>
            <w:hyperlink r:id="rId14" w:history="1">
              <w:r w:rsidR="00717A8A" w:rsidRPr="004369C3">
                <w:rPr>
                  <w:rFonts w:ascii="Times New Roman" w:eastAsia="Times New Roman" w:hAnsi="Times New Roman" w:cs="Times New Roman"/>
                  <w:sz w:val="18"/>
                  <w:szCs w:val="18"/>
                  <w:u w:val="single"/>
                  <w:bdr w:val="none" w:sz="0" w:space="0" w:color="auto" w:frame="1"/>
                </w:rPr>
                <w:t>1096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437668F9" w14:textId="77777777" w:rsidR="00717A8A" w:rsidRPr="004369C3" w:rsidRDefault="00AB48C9" w:rsidP="00717A8A">
            <w:pPr>
              <w:jc w:val="center"/>
              <w:rPr>
                <w:rFonts w:ascii="Times New Roman" w:eastAsia="Times New Roman" w:hAnsi="Times New Roman" w:cs="Times New Roman"/>
                <w:sz w:val="18"/>
                <w:szCs w:val="18"/>
              </w:rPr>
            </w:pPr>
            <w:hyperlink r:id="rId15" w:history="1">
              <w:r w:rsidR="00717A8A" w:rsidRPr="004369C3">
                <w:rPr>
                  <w:rFonts w:ascii="Times New Roman" w:eastAsia="Times New Roman" w:hAnsi="Times New Roman" w:cs="Times New Roman"/>
                  <w:sz w:val="18"/>
                  <w:szCs w:val="18"/>
                  <w:u w:val="single"/>
                  <w:bdr w:val="none" w:sz="0" w:space="0" w:color="auto" w:frame="1"/>
                </w:rPr>
                <w:t>1094</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0A5F764" w14:textId="77777777" w:rsidR="00717A8A" w:rsidRPr="004369C3" w:rsidRDefault="00AB48C9" w:rsidP="00717A8A">
            <w:pPr>
              <w:jc w:val="center"/>
              <w:rPr>
                <w:rFonts w:ascii="Times New Roman" w:eastAsia="Times New Roman" w:hAnsi="Times New Roman" w:cs="Times New Roman"/>
                <w:sz w:val="18"/>
                <w:szCs w:val="18"/>
              </w:rPr>
            </w:pPr>
            <w:hyperlink r:id="rId16" w:history="1">
              <w:r w:rsidR="00717A8A" w:rsidRPr="004369C3">
                <w:rPr>
                  <w:rFonts w:ascii="Times New Roman" w:eastAsia="Times New Roman" w:hAnsi="Times New Roman" w:cs="Times New Roman"/>
                  <w:sz w:val="18"/>
                  <w:szCs w:val="18"/>
                  <w:u w:val="single"/>
                  <w:bdr w:val="none" w:sz="0" w:space="0" w:color="auto" w:frame="1"/>
                </w:rPr>
                <w:t>1077</w:t>
              </w:r>
            </w:hyperlink>
          </w:p>
        </w:tc>
      </w:tr>
      <w:tr w:rsidR="00717A8A" w:rsidRPr="004369C3" w14:paraId="00881E6A" w14:textId="77777777" w:rsidTr="00717A8A">
        <w:tblPrEx>
          <w:shd w:val="clear" w:color="auto" w:fill="auto"/>
        </w:tblPrEx>
        <w:trPr>
          <w:gridAfter w:val="1"/>
          <w:wAfter w:w="801" w:type="dxa"/>
          <w:tblHeader/>
          <w:tblCellSpacing w:w="0" w:type="dxa"/>
          <w:jc w:val="center"/>
        </w:trPr>
        <w:tc>
          <w:tcPr>
            <w:tcW w:w="0" w:type="auto"/>
            <w:tcBorders>
              <w:top w:val="single" w:sz="6" w:space="0" w:color="C3C3C3"/>
              <w:left w:val="single" w:sz="6"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196A071D"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Ovarian serous cystadenocarcinoma [OV]</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139FA4E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Total</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E84E7D5"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Exome</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7BBEDB0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SNP</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63E47C52"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Methylation</w:t>
            </w:r>
          </w:p>
        </w:tc>
        <w:tc>
          <w:tcPr>
            <w:tcW w:w="0" w:type="auto"/>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4F82303A"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mRNA</w:t>
            </w:r>
          </w:p>
        </w:tc>
        <w:tc>
          <w:tcPr>
            <w:tcW w:w="1257" w:type="dxa"/>
            <w:tcBorders>
              <w:top w:val="single" w:sz="6" w:space="0" w:color="C3C3C3"/>
              <w:left w:val="single" w:sz="2" w:space="0" w:color="C3C3C3"/>
              <w:bottom w:val="single" w:sz="6" w:space="0" w:color="C3C3C3"/>
              <w:right w:val="single" w:sz="6" w:space="0" w:color="C3C3C3"/>
            </w:tcBorders>
            <w:shd w:val="clear" w:color="auto" w:fill="ECECEC"/>
            <w:tcMar>
              <w:top w:w="30" w:type="dxa"/>
              <w:left w:w="90" w:type="dxa"/>
              <w:bottom w:w="30" w:type="dxa"/>
              <w:right w:w="90" w:type="dxa"/>
            </w:tcMar>
            <w:vAlign w:val="center"/>
            <w:hideMark/>
          </w:tcPr>
          <w:p w14:paraId="50810420" w14:textId="77777777" w:rsidR="00717A8A" w:rsidRPr="004369C3" w:rsidRDefault="00717A8A" w:rsidP="00717A8A">
            <w:pPr>
              <w:jc w:val="cente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miRNA</w:t>
            </w:r>
          </w:p>
        </w:tc>
      </w:tr>
      <w:tr w:rsidR="00717A8A" w:rsidRPr="004369C3" w14:paraId="15A182F4" w14:textId="77777777" w:rsidTr="00717A8A">
        <w:tblPrEx>
          <w:shd w:val="clear" w:color="auto" w:fill="auto"/>
        </w:tblPrEx>
        <w:trPr>
          <w:tblCellSpacing w:w="0" w:type="dxa"/>
          <w:jc w:val="center"/>
        </w:trPr>
        <w:tc>
          <w:tcPr>
            <w:tcW w:w="0" w:type="auto"/>
            <w:tcBorders>
              <w:top w:val="single" w:sz="2" w:space="0" w:color="C3C3C3"/>
              <w:left w:val="single" w:sz="6" w:space="0" w:color="C3C3C3"/>
              <w:bottom w:val="single" w:sz="6" w:space="0" w:color="C3C3C3"/>
              <w:right w:val="single" w:sz="6" w:space="0" w:color="C3C3C3"/>
            </w:tcBorders>
            <w:shd w:val="clear" w:color="auto" w:fill="ECECEC"/>
            <w:tcMar>
              <w:top w:w="60" w:type="dxa"/>
              <w:left w:w="90" w:type="dxa"/>
              <w:bottom w:w="60" w:type="dxa"/>
              <w:right w:w="90" w:type="dxa"/>
            </w:tcMar>
            <w:hideMark/>
          </w:tcPr>
          <w:p w14:paraId="0103735F" w14:textId="77777777" w:rsidR="00717A8A" w:rsidRPr="004369C3" w:rsidRDefault="00717A8A" w:rsidP="00717A8A">
            <w:pPr>
              <w:rPr>
                <w:rFonts w:ascii="Times New Roman" w:eastAsia="Times New Roman" w:hAnsi="Times New Roman" w:cs="Times New Roman"/>
                <w:b/>
                <w:bCs/>
                <w:sz w:val="18"/>
                <w:szCs w:val="18"/>
              </w:rPr>
            </w:pPr>
            <w:r w:rsidRPr="004369C3">
              <w:rPr>
                <w:rFonts w:ascii="Times New Roman" w:eastAsia="Times New Roman" w:hAnsi="Times New Roman" w:cs="Times New Roman"/>
                <w:b/>
                <w:bCs/>
                <w:sz w:val="18"/>
                <w:szCs w:val="18"/>
              </w:rPr>
              <w:t>Cases</w:t>
            </w:r>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7C6DB317" w14:textId="77777777" w:rsidR="00717A8A" w:rsidRPr="004369C3" w:rsidRDefault="00AB48C9" w:rsidP="00717A8A">
            <w:pPr>
              <w:jc w:val="center"/>
              <w:rPr>
                <w:rFonts w:ascii="Times New Roman" w:eastAsia="Times New Roman" w:hAnsi="Times New Roman" w:cs="Times New Roman"/>
                <w:sz w:val="18"/>
                <w:szCs w:val="18"/>
              </w:rPr>
            </w:pPr>
            <w:hyperlink r:id="rId17" w:history="1">
              <w:r w:rsidR="00717A8A" w:rsidRPr="004369C3">
                <w:rPr>
                  <w:rFonts w:ascii="Times New Roman" w:eastAsia="Times New Roman" w:hAnsi="Times New Roman" w:cs="Times New Roman"/>
                  <w:sz w:val="18"/>
                  <w:szCs w:val="18"/>
                  <w:u w:val="single"/>
                  <w:bdr w:val="none" w:sz="0" w:space="0" w:color="auto" w:frame="1"/>
                </w:rPr>
                <w:t>586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77C6BCF" w14:textId="77777777" w:rsidR="00717A8A" w:rsidRPr="004369C3" w:rsidRDefault="00AB48C9" w:rsidP="00717A8A">
            <w:pPr>
              <w:jc w:val="center"/>
              <w:rPr>
                <w:rFonts w:ascii="Times New Roman" w:eastAsia="Times New Roman" w:hAnsi="Times New Roman" w:cs="Times New Roman"/>
                <w:sz w:val="18"/>
                <w:szCs w:val="18"/>
              </w:rPr>
            </w:pPr>
            <w:hyperlink r:id="rId18" w:history="1">
              <w:r w:rsidR="00717A8A" w:rsidRPr="004369C3">
                <w:rPr>
                  <w:rFonts w:ascii="Times New Roman" w:eastAsia="Times New Roman" w:hAnsi="Times New Roman" w:cs="Times New Roman"/>
                  <w:sz w:val="18"/>
                  <w:szCs w:val="18"/>
                  <w:u w:val="single"/>
                  <w:bdr w:val="none" w:sz="0" w:space="0" w:color="auto" w:frame="1"/>
                </w:rPr>
                <w:t>536</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B40A577" w14:textId="77777777" w:rsidR="00717A8A" w:rsidRPr="004369C3" w:rsidRDefault="00AB48C9" w:rsidP="00717A8A">
            <w:pPr>
              <w:jc w:val="center"/>
              <w:rPr>
                <w:rFonts w:ascii="Times New Roman" w:eastAsia="Times New Roman" w:hAnsi="Times New Roman" w:cs="Times New Roman"/>
                <w:sz w:val="18"/>
                <w:szCs w:val="18"/>
              </w:rPr>
            </w:pPr>
            <w:hyperlink r:id="rId19" w:history="1">
              <w:r w:rsidR="00717A8A" w:rsidRPr="004369C3">
                <w:rPr>
                  <w:rFonts w:ascii="Times New Roman" w:eastAsia="Times New Roman" w:hAnsi="Times New Roman" w:cs="Times New Roman"/>
                  <w:sz w:val="18"/>
                  <w:szCs w:val="18"/>
                  <w:u w:val="single"/>
                  <w:bdr w:val="none" w:sz="0" w:space="0" w:color="auto" w:frame="1"/>
                </w:rPr>
                <w:t>579</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1A1881BA" w14:textId="77777777" w:rsidR="00717A8A" w:rsidRPr="004369C3" w:rsidRDefault="00AB48C9" w:rsidP="00717A8A">
            <w:pPr>
              <w:jc w:val="center"/>
              <w:rPr>
                <w:rFonts w:ascii="Times New Roman" w:eastAsia="Times New Roman" w:hAnsi="Times New Roman" w:cs="Times New Roman"/>
                <w:sz w:val="18"/>
                <w:szCs w:val="18"/>
              </w:rPr>
            </w:pPr>
            <w:hyperlink r:id="rId20" w:history="1">
              <w:r w:rsidR="00717A8A" w:rsidRPr="004369C3">
                <w:rPr>
                  <w:rFonts w:ascii="Times New Roman" w:eastAsia="Times New Roman" w:hAnsi="Times New Roman" w:cs="Times New Roman"/>
                  <w:sz w:val="18"/>
                  <w:szCs w:val="18"/>
                  <w:u w:val="single"/>
                  <w:bdr w:val="none" w:sz="0" w:space="0" w:color="auto" w:frame="1"/>
                </w:rPr>
                <w:t>584</w:t>
              </w:r>
            </w:hyperlink>
          </w:p>
        </w:tc>
        <w:tc>
          <w:tcPr>
            <w:tcW w:w="0" w:type="auto"/>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39357897" w14:textId="77777777" w:rsidR="00717A8A" w:rsidRPr="004369C3" w:rsidRDefault="00AB48C9" w:rsidP="00717A8A">
            <w:pPr>
              <w:jc w:val="center"/>
              <w:rPr>
                <w:rFonts w:ascii="Times New Roman" w:eastAsia="Times New Roman" w:hAnsi="Times New Roman" w:cs="Times New Roman"/>
                <w:sz w:val="18"/>
                <w:szCs w:val="18"/>
              </w:rPr>
            </w:pPr>
            <w:hyperlink r:id="rId21" w:history="1">
              <w:r w:rsidR="00717A8A" w:rsidRPr="004369C3">
                <w:rPr>
                  <w:rFonts w:ascii="Times New Roman" w:eastAsia="Times New Roman" w:hAnsi="Times New Roman" w:cs="Times New Roman"/>
                  <w:sz w:val="18"/>
                  <w:szCs w:val="18"/>
                  <w:u w:val="single"/>
                  <w:bdr w:val="none" w:sz="0" w:space="0" w:color="auto" w:frame="1"/>
                </w:rPr>
                <w:t>583</w:t>
              </w:r>
            </w:hyperlink>
          </w:p>
        </w:tc>
        <w:tc>
          <w:tcPr>
            <w:tcW w:w="1257" w:type="dxa"/>
            <w:tcBorders>
              <w:top w:val="single" w:sz="2" w:space="0" w:color="C3C3C3"/>
              <w:left w:val="single" w:sz="2" w:space="0" w:color="C3C3C3"/>
              <w:bottom w:val="single" w:sz="6" w:space="0" w:color="C3C3C3"/>
              <w:right w:val="single" w:sz="6" w:space="0" w:color="C3C3C3"/>
            </w:tcBorders>
            <w:shd w:val="clear" w:color="auto" w:fill="FFFFFF"/>
            <w:tcMar>
              <w:top w:w="60" w:type="dxa"/>
              <w:left w:w="90" w:type="dxa"/>
              <w:bottom w:w="60" w:type="dxa"/>
              <w:right w:w="90" w:type="dxa"/>
            </w:tcMar>
            <w:hideMark/>
          </w:tcPr>
          <w:p w14:paraId="535FFF4A" w14:textId="77777777" w:rsidR="00717A8A" w:rsidRPr="004369C3" w:rsidRDefault="00AB48C9" w:rsidP="00717A8A">
            <w:pPr>
              <w:jc w:val="center"/>
              <w:rPr>
                <w:rFonts w:ascii="Times New Roman" w:eastAsia="Times New Roman" w:hAnsi="Times New Roman" w:cs="Times New Roman"/>
                <w:sz w:val="18"/>
                <w:szCs w:val="18"/>
              </w:rPr>
            </w:pPr>
            <w:hyperlink r:id="rId22" w:history="1">
              <w:r w:rsidR="00717A8A" w:rsidRPr="004369C3">
                <w:rPr>
                  <w:rFonts w:ascii="Times New Roman" w:eastAsia="Times New Roman" w:hAnsi="Times New Roman" w:cs="Times New Roman"/>
                  <w:sz w:val="18"/>
                  <w:szCs w:val="18"/>
                  <w:u w:val="single"/>
                  <w:bdr w:val="none" w:sz="0" w:space="0" w:color="auto" w:frame="1"/>
                </w:rPr>
                <w:t>582</w:t>
              </w:r>
            </w:hyperlink>
          </w:p>
        </w:tc>
        <w:tc>
          <w:tcPr>
            <w:tcW w:w="801" w:type="dxa"/>
            <w:vAlign w:val="center"/>
            <w:hideMark/>
          </w:tcPr>
          <w:p w14:paraId="24D189D5" w14:textId="77777777" w:rsidR="00717A8A" w:rsidRPr="004369C3" w:rsidRDefault="00717A8A" w:rsidP="00717A8A">
            <w:pPr>
              <w:rPr>
                <w:rFonts w:ascii="Times New Roman" w:eastAsia="Times New Roman" w:hAnsi="Times New Roman" w:cs="Times New Roman"/>
                <w:sz w:val="20"/>
                <w:szCs w:val="20"/>
              </w:rPr>
            </w:pPr>
          </w:p>
        </w:tc>
      </w:tr>
    </w:tbl>
    <w:p w14:paraId="7029848F" w14:textId="77777777" w:rsidR="00717A8A" w:rsidRDefault="00717A8A" w:rsidP="00717A8A">
      <w:pPr>
        <w:ind w:firstLine="450"/>
        <w:rPr>
          <w:rFonts w:ascii="Arial" w:hAnsi="Arial"/>
          <w:sz w:val="22"/>
          <w:szCs w:val="22"/>
        </w:rPr>
      </w:pPr>
    </w:p>
    <w:p w14:paraId="03CF4B74" w14:textId="63DA5527" w:rsidR="00717A8A" w:rsidRDefault="00717A8A" w:rsidP="00717A8A">
      <w:pPr>
        <w:rPr>
          <w:rFonts w:ascii="Arial" w:hAnsi="Arial"/>
          <w:sz w:val="22"/>
          <w:szCs w:val="22"/>
        </w:rPr>
      </w:pPr>
      <w:r>
        <w:rPr>
          <w:rFonts w:ascii="Arial" w:hAnsi="Arial"/>
          <w:sz w:val="22"/>
          <w:szCs w:val="22"/>
        </w:rPr>
        <w:t xml:space="preserve">We estimate the size of this dataset is likely to be several terabytes. It will be stored and </w:t>
      </w:r>
      <w:r w:rsidR="002E32B4">
        <w:rPr>
          <w:rFonts w:ascii="Arial" w:hAnsi="Arial"/>
          <w:sz w:val="22"/>
          <w:szCs w:val="22"/>
        </w:rPr>
        <w:t>pre</w:t>
      </w:r>
      <w:r>
        <w:rPr>
          <w:rFonts w:ascii="Arial" w:hAnsi="Arial"/>
          <w:sz w:val="22"/>
          <w:szCs w:val="22"/>
        </w:rPr>
        <w:t xml:space="preserve">processed by high-performance computing (HPC) at </w:t>
      </w:r>
      <w:r w:rsidRPr="00F343E6">
        <w:rPr>
          <w:rFonts w:ascii="Arial" w:hAnsi="Arial"/>
          <w:sz w:val="22"/>
          <w:szCs w:val="22"/>
        </w:rPr>
        <w:t>University of Arizona</w:t>
      </w:r>
      <w:r>
        <w:rPr>
          <w:rFonts w:ascii="Arial" w:hAnsi="Arial"/>
          <w:sz w:val="22"/>
          <w:szCs w:val="22"/>
        </w:rPr>
        <w:t xml:space="preserve">. We have already registered an account for bulk download, and tested the download speed. This dataset can be downloaded in approximately one week. We will follow the standard process recommended by TCGA for data preprocessing. </w:t>
      </w:r>
      <w:r w:rsidR="002E32B4">
        <w:rPr>
          <w:rFonts w:ascii="Arial" w:hAnsi="Arial"/>
          <w:sz w:val="22"/>
          <w:szCs w:val="22"/>
        </w:rPr>
        <w:t>Preprocess data will be stored in our workstation,</w:t>
      </w:r>
      <w:r w:rsidR="002E32B4" w:rsidRPr="002E32B4">
        <w:rPr>
          <w:rFonts w:ascii="Arial" w:hAnsi="Arial"/>
          <w:sz w:val="22"/>
          <w:szCs w:val="22"/>
          <w:lang w:eastAsia="zh-CN"/>
        </w:rPr>
        <w:t xml:space="preserve"> </w:t>
      </w:r>
      <w:r w:rsidR="002E32B4">
        <w:rPr>
          <w:rFonts w:ascii="Arial" w:hAnsi="Arial"/>
          <w:sz w:val="22"/>
          <w:szCs w:val="22"/>
          <w:lang w:eastAsia="zh-CN"/>
        </w:rPr>
        <w:t xml:space="preserve">which has </w:t>
      </w:r>
      <w:r w:rsidR="002E32B4" w:rsidRPr="00705254">
        <w:rPr>
          <w:rFonts w:ascii="Arial" w:hAnsi="Arial"/>
          <w:sz w:val="22"/>
          <w:szCs w:val="22"/>
          <w:lang w:eastAsia="zh-CN"/>
        </w:rPr>
        <w:t>Intel® Xeon® Processor E5-2650 v3</w:t>
      </w:r>
      <w:r w:rsidR="002E32B4">
        <w:rPr>
          <w:rFonts w:ascii="Arial" w:hAnsi="Arial"/>
          <w:sz w:val="22"/>
          <w:szCs w:val="22"/>
          <w:lang w:eastAsia="zh-CN"/>
        </w:rPr>
        <w:t xml:space="preserve"> and 64 GB memory</w:t>
      </w:r>
      <w:r w:rsidR="002E32B4">
        <w:rPr>
          <w:rFonts w:ascii="Arial" w:hAnsi="Arial"/>
          <w:sz w:val="22"/>
          <w:szCs w:val="22"/>
        </w:rPr>
        <w:t>.</w:t>
      </w:r>
    </w:p>
    <w:p w14:paraId="428E4B07" w14:textId="77777777" w:rsidR="00717A8A" w:rsidRDefault="00717A8A" w:rsidP="00717A8A">
      <w:pPr>
        <w:rPr>
          <w:rFonts w:ascii="Arial" w:hAnsi="Arial"/>
          <w:sz w:val="22"/>
          <w:szCs w:val="22"/>
          <w:lang w:eastAsia="zh-CN"/>
        </w:rPr>
      </w:pPr>
    </w:p>
    <w:p w14:paraId="67E1139F" w14:textId="6938DBE7" w:rsidR="00717A8A" w:rsidRDefault="00717A8A" w:rsidP="00717A8A">
      <w:pPr>
        <w:ind w:firstLine="450"/>
        <w:rPr>
          <w:rFonts w:ascii="Arial" w:hAnsi="Arial"/>
          <w:sz w:val="22"/>
          <w:szCs w:val="22"/>
          <w:lang w:eastAsia="zh-CN"/>
        </w:rPr>
      </w:pPr>
      <w:r>
        <w:rPr>
          <w:rFonts w:ascii="Arial" w:hAnsi="Arial"/>
          <w:sz w:val="22"/>
          <w:szCs w:val="22"/>
          <w:lang w:eastAsia="zh-CN"/>
        </w:rPr>
        <w:t xml:space="preserve">After obtaining all needed data from TCGA, we will apply </w:t>
      </w:r>
      <w:proofErr w:type="spellStart"/>
      <w:r>
        <w:rPr>
          <w:rFonts w:ascii="Arial" w:hAnsi="Arial"/>
          <w:sz w:val="22"/>
          <w:szCs w:val="22"/>
          <w:lang w:eastAsia="zh-CN"/>
        </w:rPr>
        <w:t>MGMCluster</w:t>
      </w:r>
      <w:proofErr w:type="spellEnd"/>
      <w:r>
        <w:rPr>
          <w:rFonts w:ascii="Arial" w:hAnsi="Arial"/>
          <w:sz w:val="22"/>
          <w:szCs w:val="22"/>
          <w:lang w:eastAsia="zh-CN"/>
        </w:rPr>
        <w:t xml:space="preserve"> on these two types of cancer using CNV, SNP, microRNA, mRNA, and methylation data. This computationally expensive analysis will be conducted on our local high-end </w:t>
      </w:r>
      <w:r w:rsidR="002E32B4">
        <w:rPr>
          <w:rFonts w:ascii="Arial" w:hAnsi="Arial"/>
          <w:sz w:val="22"/>
          <w:szCs w:val="22"/>
          <w:lang w:eastAsia="zh-CN"/>
        </w:rPr>
        <w:t>workstation</w:t>
      </w:r>
      <w:r>
        <w:rPr>
          <w:rFonts w:ascii="Arial" w:hAnsi="Arial"/>
          <w:sz w:val="22"/>
          <w:szCs w:val="22"/>
          <w:lang w:eastAsia="zh-CN"/>
        </w:rPr>
        <w:t xml:space="preserve">. </w:t>
      </w:r>
      <w:r>
        <w:rPr>
          <w:rFonts w:ascii="Arial" w:hAnsi="Arial" w:hint="eastAsia"/>
          <w:sz w:val="22"/>
          <w:szCs w:val="22"/>
          <w:lang w:eastAsia="zh-CN"/>
        </w:rPr>
        <w:t xml:space="preserve">Figure 1 was generated using simulated </w:t>
      </w:r>
      <w:r w:rsidR="002E32B4">
        <w:rPr>
          <w:rFonts w:ascii="Arial" w:hAnsi="Arial"/>
          <w:sz w:val="22"/>
          <w:szCs w:val="22"/>
          <w:lang w:eastAsia="zh-CN"/>
        </w:rPr>
        <w:t>hypothetical</w:t>
      </w:r>
      <w:r>
        <w:rPr>
          <w:rFonts w:ascii="Arial" w:hAnsi="Arial" w:hint="eastAsia"/>
          <w:sz w:val="22"/>
          <w:szCs w:val="22"/>
          <w:lang w:eastAsia="zh-CN"/>
        </w:rPr>
        <w:t xml:space="preserve"> dataset to illustrate the possible outcome.</w:t>
      </w:r>
    </w:p>
    <w:p w14:paraId="40BAB0ED" w14:textId="0A048AF4" w:rsidR="00717A8A" w:rsidRPr="00705254" w:rsidRDefault="002E32B4" w:rsidP="00717A8A">
      <w:pPr>
        <w:rPr>
          <w:rFonts w:ascii="Arial" w:hAnsi="Arial"/>
          <w:sz w:val="22"/>
          <w:szCs w:val="22"/>
          <w:lang w:eastAsia="zh-CN"/>
        </w:rPr>
      </w:pPr>
      <w:r>
        <w:rPr>
          <w:rFonts w:ascii="Arial" w:hAnsi="Arial"/>
          <w:sz w:val="22"/>
          <w:szCs w:val="22"/>
          <w:lang w:eastAsia="zh-CN"/>
        </w:rPr>
        <w:t xml:space="preserve">                             </w:t>
      </w:r>
      <w:r w:rsidR="00DE2237">
        <w:rPr>
          <w:rFonts w:ascii="Arial" w:hAnsi="Arial"/>
          <w:sz w:val="22"/>
          <w:szCs w:val="22"/>
          <w:lang w:eastAsia="zh-CN"/>
        </w:rPr>
        <w:t xml:space="preserve">                </w:t>
      </w:r>
      <w:r>
        <w:rPr>
          <w:rFonts w:ascii="Arial" w:hAnsi="Arial"/>
          <w:sz w:val="22"/>
          <w:szCs w:val="22"/>
          <w:lang w:eastAsia="zh-CN"/>
        </w:rPr>
        <w:t xml:space="preserve">   </w:t>
      </w:r>
      <w:r>
        <w:rPr>
          <w:rFonts w:ascii="Arial" w:hAnsi="Arial"/>
          <w:noProof/>
          <w:sz w:val="22"/>
          <w:szCs w:val="22"/>
        </w:rPr>
        <w:drawing>
          <wp:inline distT="0" distB="0" distL="0" distR="0" wp14:anchorId="3D862821" wp14:editId="3477708E">
            <wp:extent cx="3238021" cy="1663014"/>
            <wp:effectExtent l="0" t="0" r="0" b="0"/>
            <wp:docPr id="5" name="Picture 5" descr="Macintosh HD:Users:qikeli:Dropbox:Courses:IMB521GrantWriting:Aim2:clustering.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qikeli:Dropbox:Courses:IMB521GrantWriting:Aim2:clustering.pdf"/>
                    <pic:cNvPicPr>
                      <a:picLocks noChangeAspect="1" noChangeArrowheads="1"/>
                    </pic:cNvPicPr>
                  </pic:nvPicPr>
                  <pic:blipFill rotWithShape="1">
                    <a:blip r:embed="rId23">
                      <a:extLst>
                        <a:ext uri="{28A0092B-C50C-407E-A947-70E740481C1C}">
                          <a14:useLocalDpi xmlns:a14="http://schemas.microsoft.com/office/drawing/2010/main" val="0"/>
                        </a:ext>
                      </a:extLst>
                    </a:blip>
                    <a:srcRect t="19099" b="19270"/>
                    <a:stretch/>
                  </pic:blipFill>
                  <pic:spPr bwMode="auto">
                    <a:xfrm>
                      <a:off x="0" y="0"/>
                      <a:ext cx="3239053" cy="166354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52238BB" w14:textId="0FD9EADE" w:rsidR="00717A8A" w:rsidRDefault="00717A8A" w:rsidP="00717A8A">
      <w:pPr>
        <w:keepNext/>
        <w:ind w:firstLine="450"/>
        <w:jc w:val="center"/>
      </w:pPr>
    </w:p>
    <w:p w14:paraId="1CE74676" w14:textId="77777777" w:rsidR="00717A8A" w:rsidRPr="0094534C" w:rsidRDefault="00717A8A" w:rsidP="00717A8A">
      <w:pPr>
        <w:pStyle w:val="Caption"/>
        <w:rPr>
          <w:rFonts w:ascii="Arial" w:hAnsi="Arial"/>
          <w:b w:val="0"/>
          <w:color w:val="auto"/>
          <w:sz w:val="22"/>
          <w:szCs w:val="22"/>
          <w:lang w:eastAsia="zh-CN"/>
        </w:rPr>
      </w:pPr>
      <w:r w:rsidRPr="0094534C">
        <w:rPr>
          <w:color w:val="auto"/>
        </w:rPr>
        <w:t xml:space="preserve">Figure </w:t>
      </w:r>
      <w:r w:rsidRPr="0094534C">
        <w:rPr>
          <w:color w:val="auto"/>
        </w:rPr>
        <w:fldChar w:fldCharType="begin"/>
      </w:r>
      <w:r w:rsidRPr="0094534C">
        <w:rPr>
          <w:color w:val="auto"/>
        </w:rPr>
        <w:instrText xml:space="preserve"> SEQ Figure \* ARABIC </w:instrText>
      </w:r>
      <w:r w:rsidRPr="0094534C">
        <w:rPr>
          <w:color w:val="auto"/>
        </w:rPr>
        <w:fldChar w:fldCharType="separate"/>
      </w:r>
      <w:r>
        <w:rPr>
          <w:noProof/>
          <w:color w:val="auto"/>
        </w:rPr>
        <w:t>3</w:t>
      </w:r>
      <w:r w:rsidRPr="0094534C">
        <w:rPr>
          <w:color w:val="auto"/>
        </w:rPr>
        <w:fldChar w:fldCharType="end"/>
      </w:r>
      <w:r w:rsidRPr="0094534C">
        <w:rPr>
          <w:rFonts w:hint="eastAsia"/>
          <w:color w:val="auto"/>
          <w:lang w:eastAsia="zh-CN"/>
        </w:rPr>
        <w:t xml:space="preserve"> Clustering of patients of two cancers</w:t>
      </w:r>
      <w:r>
        <w:rPr>
          <w:rFonts w:hint="eastAsia"/>
          <w:color w:val="auto"/>
          <w:lang w:eastAsia="zh-CN"/>
        </w:rPr>
        <w:t xml:space="preserve"> </w:t>
      </w:r>
      <w:proofErr w:type="gramStart"/>
      <w:r>
        <w:rPr>
          <w:rFonts w:hint="eastAsia"/>
          <w:b w:val="0"/>
          <w:color w:val="auto"/>
          <w:lang w:eastAsia="zh-CN"/>
        </w:rPr>
        <w:t>One</w:t>
      </w:r>
      <w:proofErr w:type="gramEnd"/>
      <w:r>
        <w:rPr>
          <w:rFonts w:hint="eastAsia"/>
          <w:b w:val="0"/>
          <w:color w:val="auto"/>
          <w:lang w:eastAsia="zh-CN"/>
        </w:rPr>
        <w:t xml:space="preserve"> subtype of breast cancer and a subtype of ovarian cancer clustered together. This is </w:t>
      </w:r>
      <w:r>
        <w:rPr>
          <w:b w:val="0"/>
          <w:color w:val="auto"/>
          <w:lang w:eastAsia="zh-CN"/>
        </w:rPr>
        <w:t>possibly</w:t>
      </w:r>
      <w:r>
        <w:rPr>
          <w:rFonts w:hint="eastAsia"/>
          <w:b w:val="0"/>
          <w:color w:val="auto"/>
          <w:lang w:eastAsia="zh-CN"/>
        </w:rPr>
        <w:t xml:space="preserve"> due to the similar molecular characteristics shared by the two subtypes.</w:t>
      </w:r>
    </w:p>
    <w:p w14:paraId="6F86DF40" w14:textId="77777777" w:rsidR="00717A8A" w:rsidRDefault="00717A8A" w:rsidP="00717A8A">
      <w:pPr>
        <w:ind w:firstLine="450"/>
        <w:rPr>
          <w:rFonts w:ascii="Arial" w:hAnsi="Arial"/>
          <w:sz w:val="22"/>
          <w:szCs w:val="22"/>
          <w:lang w:eastAsia="zh-CN"/>
        </w:rPr>
      </w:pPr>
    </w:p>
    <w:p w14:paraId="242F97E8" w14:textId="6F071DBB" w:rsidR="00717A8A" w:rsidRDefault="00717A8A" w:rsidP="00717A8A">
      <w:pPr>
        <w:ind w:firstLine="450"/>
        <w:rPr>
          <w:rFonts w:ascii="Arial" w:hAnsi="Arial"/>
          <w:sz w:val="22"/>
          <w:szCs w:val="22"/>
          <w:lang w:eastAsia="zh-CN"/>
        </w:rPr>
      </w:pPr>
      <w:r>
        <w:rPr>
          <w:rFonts w:ascii="Arial" w:hAnsi="Arial" w:hint="eastAsia"/>
          <w:sz w:val="22"/>
          <w:szCs w:val="22"/>
          <w:lang w:eastAsia="zh-CN"/>
        </w:rPr>
        <w:t xml:space="preserve">To our knowledge, </w:t>
      </w:r>
      <w:proofErr w:type="spellStart"/>
      <w:r>
        <w:rPr>
          <w:rFonts w:ascii="Arial" w:hAnsi="Arial" w:hint="eastAsia"/>
          <w:sz w:val="22"/>
          <w:szCs w:val="22"/>
          <w:lang w:eastAsia="zh-CN"/>
        </w:rPr>
        <w:t>MGMCluster</w:t>
      </w:r>
      <w:proofErr w:type="spellEnd"/>
      <w:r>
        <w:rPr>
          <w:rFonts w:ascii="Arial" w:hAnsi="Arial" w:hint="eastAsia"/>
          <w:sz w:val="22"/>
          <w:szCs w:val="22"/>
          <w:lang w:eastAsia="zh-CN"/>
        </w:rPr>
        <w:t xml:space="preserve"> is the first method to jointly model </w:t>
      </w:r>
      <w:r>
        <w:rPr>
          <w:rFonts w:ascii="Arial" w:hAnsi="Arial"/>
          <w:sz w:val="22"/>
          <w:szCs w:val="22"/>
          <w:lang w:eastAsia="zh-CN"/>
        </w:rPr>
        <w:t>different</w:t>
      </w:r>
      <w:r>
        <w:rPr>
          <w:rFonts w:ascii="Arial" w:hAnsi="Arial" w:hint="eastAsia"/>
          <w:sz w:val="22"/>
          <w:szCs w:val="22"/>
          <w:lang w:eastAsia="zh-CN"/>
        </w:rPr>
        <w:t xml:space="preserve"> levels of omics data while taking into account the interactions between different measurements. It is our expectation that we will uncover new cancer subtypes and likely similar subtypes between different cancers. </w:t>
      </w:r>
      <w:r>
        <w:rPr>
          <w:rFonts w:ascii="Arial" w:hAnsi="Arial"/>
          <w:sz w:val="22"/>
          <w:szCs w:val="22"/>
          <w:lang w:eastAsia="zh-CN"/>
        </w:rPr>
        <w:t xml:space="preserve">The </w:t>
      </w:r>
      <w:r w:rsidR="002E32B4">
        <w:rPr>
          <w:rFonts w:ascii="Arial" w:hAnsi="Arial"/>
          <w:sz w:val="22"/>
          <w:szCs w:val="22"/>
          <w:lang w:eastAsia="zh-CN"/>
        </w:rPr>
        <w:t>hypothetical</w:t>
      </w:r>
      <w:r>
        <w:rPr>
          <w:rFonts w:ascii="Arial" w:hAnsi="Arial"/>
          <w:sz w:val="22"/>
          <w:szCs w:val="22"/>
          <w:lang w:eastAsia="zh-CN"/>
        </w:rPr>
        <w:t xml:space="preserve"> example in figure 1 shows a subtype of breast cancer has higher molecular similarity to a subtype of ovarian cancer than the other subtype of breast </w:t>
      </w:r>
      <w:proofErr w:type="spellStart"/>
      <w:r>
        <w:rPr>
          <w:rFonts w:ascii="Arial" w:hAnsi="Arial"/>
          <w:sz w:val="22"/>
          <w:szCs w:val="22"/>
          <w:lang w:eastAsia="zh-CN"/>
        </w:rPr>
        <w:t>caner</w:t>
      </w:r>
      <w:proofErr w:type="spellEnd"/>
      <w:r w:rsidR="002E32B4">
        <w:rPr>
          <w:rFonts w:ascii="Arial" w:hAnsi="Arial"/>
          <w:sz w:val="22"/>
          <w:szCs w:val="22"/>
          <w:lang w:eastAsia="zh-CN"/>
        </w:rPr>
        <w:t xml:space="preserve"> does</w:t>
      </w:r>
      <w:r>
        <w:rPr>
          <w:rFonts w:ascii="Arial" w:hAnsi="Arial"/>
          <w:sz w:val="22"/>
          <w:szCs w:val="22"/>
          <w:lang w:eastAsia="zh-CN"/>
        </w:rPr>
        <w:t xml:space="preserve">. In this case we will further investigate the mixed graphical model (MGM) of </w:t>
      </w:r>
      <w:r>
        <w:rPr>
          <w:rFonts w:ascii="Arial" w:hAnsi="Arial"/>
          <w:sz w:val="22"/>
          <w:szCs w:val="22"/>
          <w:lang w:eastAsia="zh-CN"/>
        </w:rPr>
        <w:lastRenderedPageBreak/>
        <w:t xml:space="preserve">these two similar subtypes. Since MGM captures the state of each node (each measuring unit) and each edge (interactions between units). Discovery of distinct alteration of the nodes and edges suggest the common molecular mechanism of carcinogenesis of the samples belonging to the subgroup. The discoveries, thus, provides the understandings of molecular commonality between two cancers, which can possibly inform the drug </w:t>
      </w:r>
      <w:r w:rsidR="002E32B4">
        <w:rPr>
          <w:rFonts w:ascii="Arial" w:hAnsi="Arial"/>
          <w:sz w:val="22"/>
          <w:szCs w:val="22"/>
          <w:lang w:eastAsia="zh-CN"/>
        </w:rPr>
        <w:t>repurposing</w:t>
      </w:r>
      <w:r>
        <w:rPr>
          <w:rFonts w:ascii="Arial" w:hAnsi="Arial"/>
          <w:sz w:val="22"/>
          <w:szCs w:val="22"/>
          <w:lang w:eastAsia="zh-CN"/>
        </w:rPr>
        <w:t xml:space="preserve"> based on the common </w:t>
      </w:r>
      <w:proofErr w:type="spellStart"/>
      <w:r w:rsidR="002E32B4">
        <w:rPr>
          <w:rFonts w:ascii="Arial" w:hAnsi="Arial"/>
          <w:sz w:val="22"/>
          <w:szCs w:val="22"/>
          <w:lang w:eastAsia="zh-CN"/>
        </w:rPr>
        <w:t>interactome</w:t>
      </w:r>
      <w:proofErr w:type="spellEnd"/>
      <w:r>
        <w:rPr>
          <w:rFonts w:ascii="Arial" w:hAnsi="Arial"/>
          <w:sz w:val="22"/>
          <w:szCs w:val="22"/>
          <w:lang w:eastAsia="zh-CN"/>
        </w:rPr>
        <w:t xml:space="preserve">. </w:t>
      </w:r>
    </w:p>
    <w:p w14:paraId="50E36A49" w14:textId="77777777" w:rsidR="00717A8A" w:rsidRDefault="00717A8A" w:rsidP="00717A8A">
      <w:pPr>
        <w:ind w:firstLine="450"/>
        <w:rPr>
          <w:rFonts w:ascii="Arial" w:hAnsi="Arial"/>
          <w:sz w:val="22"/>
          <w:szCs w:val="22"/>
          <w:lang w:eastAsia="zh-CN"/>
        </w:rPr>
      </w:pPr>
    </w:p>
    <w:p w14:paraId="7785A2DC" w14:textId="58224E9D" w:rsidR="00717A8A" w:rsidRDefault="00717A8A" w:rsidP="00651A1C">
      <w:pPr>
        <w:ind w:firstLine="450"/>
        <w:rPr>
          <w:rFonts w:ascii="Arial" w:hAnsi="Arial"/>
          <w:sz w:val="22"/>
          <w:szCs w:val="22"/>
          <w:lang w:eastAsia="zh-CN"/>
        </w:rPr>
      </w:pPr>
      <w:r>
        <w:rPr>
          <w:rFonts w:ascii="Arial" w:hAnsi="Arial"/>
          <w:i/>
          <w:sz w:val="22"/>
          <w:szCs w:val="22"/>
          <w:lang w:eastAsia="zh-CN"/>
        </w:rPr>
        <w:t xml:space="preserve">Problems and alternatives- </w:t>
      </w:r>
      <w:r>
        <w:rPr>
          <w:rFonts w:ascii="Arial" w:hAnsi="Arial"/>
          <w:sz w:val="22"/>
          <w:szCs w:val="22"/>
          <w:lang w:eastAsia="zh-CN"/>
        </w:rPr>
        <w:t xml:space="preserve">Integrating five types of omics data will be computationally intensive. </w:t>
      </w:r>
      <w:r w:rsidR="002E32B4">
        <w:rPr>
          <w:rFonts w:ascii="Arial" w:hAnsi="Arial"/>
          <w:sz w:val="22"/>
          <w:szCs w:val="22"/>
          <w:lang w:eastAsia="zh-CN"/>
        </w:rPr>
        <w:t xml:space="preserve">If the computation is not feasible, we </w:t>
      </w:r>
      <w:r>
        <w:rPr>
          <w:rFonts w:ascii="Arial" w:hAnsi="Arial"/>
          <w:sz w:val="22"/>
          <w:szCs w:val="22"/>
          <w:lang w:eastAsia="zh-CN"/>
        </w:rPr>
        <w:t xml:space="preserve">will </w:t>
      </w:r>
      <w:r w:rsidR="00002E88">
        <w:rPr>
          <w:rFonts w:ascii="Arial" w:hAnsi="Arial"/>
          <w:sz w:val="22"/>
          <w:szCs w:val="22"/>
          <w:lang w:eastAsia="zh-CN"/>
        </w:rPr>
        <w:t>further optimize the computation by parallel computing</w:t>
      </w:r>
      <w:r>
        <w:rPr>
          <w:rFonts w:ascii="Arial" w:hAnsi="Arial"/>
          <w:sz w:val="22"/>
          <w:szCs w:val="22"/>
          <w:lang w:eastAsia="zh-CN"/>
        </w:rPr>
        <w:t xml:space="preserve">. </w:t>
      </w:r>
      <w:r w:rsidR="00651A1C">
        <w:rPr>
          <w:rFonts w:ascii="Arial" w:hAnsi="Arial"/>
          <w:sz w:val="22"/>
          <w:szCs w:val="22"/>
          <w:lang w:eastAsia="zh-CN"/>
        </w:rPr>
        <w:t xml:space="preserve">If either of the molecularly similar subtypes has an existing treatment, the molecular similarity will be still valuable in understanding the carcinogenesis of the two cancers. </w:t>
      </w:r>
    </w:p>
    <w:p w14:paraId="5CC5C90E" w14:textId="325A518B" w:rsidR="00717A8A" w:rsidRPr="004B5F97" w:rsidRDefault="00717A8A" w:rsidP="00717A8A">
      <w:pPr>
        <w:ind w:firstLine="450"/>
        <w:rPr>
          <w:rFonts w:ascii="Arial" w:hAnsi="Arial"/>
          <w:sz w:val="22"/>
          <w:szCs w:val="22"/>
          <w:lang w:eastAsia="zh-CN"/>
        </w:rPr>
      </w:pPr>
      <w:r w:rsidRPr="004B5F97">
        <w:rPr>
          <w:rFonts w:ascii="Arial" w:hAnsi="Arial"/>
          <w:i/>
          <w:sz w:val="22"/>
          <w:szCs w:val="22"/>
          <w:lang w:eastAsia="zh-CN"/>
        </w:rPr>
        <w:t>Future directions-</w:t>
      </w:r>
      <w:r>
        <w:rPr>
          <w:rFonts w:ascii="Arial" w:hAnsi="Arial"/>
          <w:i/>
          <w:sz w:val="22"/>
          <w:szCs w:val="22"/>
          <w:lang w:eastAsia="zh-CN"/>
        </w:rPr>
        <w:t xml:space="preserve"> </w:t>
      </w:r>
      <w:r>
        <w:rPr>
          <w:rFonts w:ascii="Arial" w:hAnsi="Arial"/>
          <w:sz w:val="22"/>
          <w:szCs w:val="22"/>
          <w:lang w:eastAsia="zh-CN"/>
        </w:rPr>
        <w:t xml:space="preserve">With the novel methodology, </w:t>
      </w:r>
      <w:proofErr w:type="spellStart"/>
      <w:r>
        <w:rPr>
          <w:rFonts w:ascii="Arial" w:hAnsi="Arial"/>
          <w:sz w:val="22"/>
          <w:szCs w:val="22"/>
          <w:lang w:eastAsia="zh-CN"/>
        </w:rPr>
        <w:t>MGMCluster</w:t>
      </w:r>
      <w:proofErr w:type="spellEnd"/>
      <w:r>
        <w:rPr>
          <w:rFonts w:ascii="Arial" w:hAnsi="Arial"/>
          <w:sz w:val="22"/>
          <w:szCs w:val="22"/>
          <w:lang w:eastAsia="zh-CN"/>
        </w:rPr>
        <w:t xml:space="preserve">, we can conduct a systematic survey of the heterogeneity of every 33 cancers profiled by TCGA and the </w:t>
      </w:r>
      <w:proofErr w:type="spellStart"/>
      <w:r w:rsidR="00651A1C">
        <w:rPr>
          <w:rFonts w:ascii="Arial" w:hAnsi="Arial"/>
          <w:sz w:val="22"/>
          <w:szCs w:val="22"/>
          <w:lang w:eastAsia="zh-CN"/>
        </w:rPr>
        <w:t>interactome</w:t>
      </w:r>
      <w:proofErr w:type="spellEnd"/>
      <w:r>
        <w:rPr>
          <w:rFonts w:ascii="Arial" w:hAnsi="Arial"/>
          <w:sz w:val="22"/>
          <w:szCs w:val="22"/>
          <w:lang w:eastAsia="zh-CN"/>
        </w:rPr>
        <w:t xml:space="preserve"> similarity shared among all 33 cancer types.</w:t>
      </w:r>
    </w:p>
    <w:p w14:paraId="2ABF1719" w14:textId="77777777" w:rsidR="00717A8A" w:rsidRPr="005F6C23" w:rsidRDefault="00717A8A" w:rsidP="00717A8A">
      <w:pPr>
        <w:rPr>
          <w:rFonts w:ascii="Arial" w:hAnsi="Arial" w:cs="Arial"/>
          <w:sz w:val="20"/>
        </w:rPr>
      </w:pPr>
    </w:p>
    <w:p w14:paraId="4B35D96A" w14:textId="77777777" w:rsidR="0049426A" w:rsidRPr="0049426A" w:rsidRDefault="00717A8A" w:rsidP="0049426A">
      <w:pPr>
        <w:pStyle w:val="EndNoteBibliography"/>
        <w:ind w:left="720" w:hanging="720"/>
        <w:rPr>
          <w:noProof/>
        </w:rPr>
      </w:pPr>
      <w:r w:rsidRPr="005F6C23">
        <w:rPr>
          <w:rFonts w:ascii="Arial" w:hAnsi="Arial" w:cs="Arial"/>
          <w:sz w:val="20"/>
        </w:rPr>
        <w:fldChar w:fldCharType="begin"/>
      </w:r>
      <w:r w:rsidRPr="005F6C23">
        <w:rPr>
          <w:rFonts w:ascii="Arial" w:hAnsi="Arial" w:cs="Arial"/>
          <w:sz w:val="20"/>
        </w:rPr>
        <w:instrText xml:space="preserve"> ADDIN EN.REFLIST </w:instrText>
      </w:r>
      <w:r w:rsidRPr="005F6C23">
        <w:rPr>
          <w:rFonts w:ascii="Arial" w:hAnsi="Arial" w:cs="Arial"/>
          <w:sz w:val="20"/>
        </w:rPr>
        <w:fldChar w:fldCharType="separate"/>
      </w:r>
      <w:r w:rsidR="0049426A" w:rsidRPr="0049426A">
        <w:rPr>
          <w:noProof/>
        </w:rPr>
        <w:t>1</w:t>
      </w:r>
      <w:r w:rsidR="0049426A" w:rsidRPr="0049426A">
        <w:rPr>
          <w:noProof/>
        </w:rPr>
        <w:tab/>
        <w:t>Ellis, M. J.</w:t>
      </w:r>
      <w:r w:rsidR="0049426A" w:rsidRPr="0049426A">
        <w:rPr>
          <w:i/>
          <w:noProof/>
        </w:rPr>
        <w:t xml:space="preserve"> et al.</w:t>
      </w:r>
      <w:r w:rsidR="0049426A" w:rsidRPr="0049426A">
        <w:rPr>
          <w:noProof/>
        </w:rPr>
        <w:t xml:space="preserve"> Whole-genome analysis informs breast cancer response to aromatase inhibition. </w:t>
      </w:r>
      <w:r w:rsidR="0049426A" w:rsidRPr="0049426A">
        <w:rPr>
          <w:i/>
          <w:noProof/>
        </w:rPr>
        <w:t>Nature</w:t>
      </w:r>
      <w:r w:rsidR="0049426A" w:rsidRPr="0049426A">
        <w:rPr>
          <w:noProof/>
        </w:rPr>
        <w:t xml:space="preserve"> </w:t>
      </w:r>
      <w:r w:rsidR="0049426A" w:rsidRPr="0049426A">
        <w:rPr>
          <w:b/>
          <w:noProof/>
        </w:rPr>
        <w:t>486</w:t>
      </w:r>
      <w:r w:rsidR="0049426A" w:rsidRPr="0049426A">
        <w:rPr>
          <w:noProof/>
        </w:rPr>
        <w:t>, 353-360 (2012).</w:t>
      </w:r>
    </w:p>
    <w:p w14:paraId="6EA3ECDB" w14:textId="77777777" w:rsidR="0049426A" w:rsidRPr="0049426A" w:rsidRDefault="0049426A" w:rsidP="0049426A">
      <w:pPr>
        <w:pStyle w:val="EndNoteBibliography"/>
        <w:ind w:left="720" w:hanging="720"/>
        <w:rPr>
          <w:noProof/>
        </w:rPr>
      </w:pPr>
      <w:r w:rsidRPr="0049426A">
        <w:rPr>
          <w:noProof/>
        </w:rPr>
        <w:t>2</w:t>
      </w:r>
      <w:r w:rsidRPr="0049426A">
        <w:rPr>
          <w:noProof/>
        </w:rPr>
        <w:tab/>
        <w:t>Finak, G.</w:t>
      </w:r>
      <w:r w:rsidRPr="0049426A">
        <w:rPr>
          <w:i/>
          <w:noProof/>
        </w:rPr>
        <w:t xml:space="preserve"> et al.</w:t>
      </w:r>
      <w:r w:rsidRPr="0049426A">
        <w:rPr>
          <w:noProof/>
        </w:rPr>
        <w:t xml:space="preserve"> Stromal gene expression predicts clinical outcome in breast cancer. </w:t>
      </w:r>
      <w:r w:rsidRPr="0049426A">
        <w:rPr>
          <w:i/>
          <w:noProof/>
        </w:rPr>
        <w:t>Nature medicine</w:t>
      </w:r>
      <w:r w:rsidRPr="0049426A">
        <w:rPr>
          <w:noProof/>
        </w:rPr>
        <w:t xml:space="preserve"> </w:t>
      </w:r>
      <w:r w:rsidRPr="0049426A">
        <w:rPr>
          <w:b/>
          <w:noProof/>
        </w:rPr>
        <w:t>14</w:t>
      </w:r>
      <w:r w:rsidRPr="0049426A">
        <w:rPr>
          <w:noProof/>
        </w:rPr>
        <w:t>, 518-527 (2008).</w:t>
      </w:r>
    </w:p>
    <w:p w14:paraId="1C46115E" w14:textId="77777777" w:rsidR="0049426A" w:rsidRPr="0049426A" w:rsidRDefault="0049426A" w:rsidP="0049426A">
      <w:pPr>
        <w:pStyle w:val="EndNoteBibliography"/>
        <w:ind w:left="720" w:hanging="720"/>
        <w:rPr>
          <w:noProof/>
        </w:rPr>
      </w:pPr>
      <w:r w:rsidRPr="0049426A">
        <w:rPr>
          <w:noProof/>
        </w:rPr>
        <w:t>3</w:t>
      </w:r>
      <w:r w:rsidRPr="0049426A">
        <w:rPr>
          <w:noProof/>
        </w:rPr>
        <w:tab/>
        <w:t>Perou, C. M.</w:t>
      </w:r>
      <w:r w:rsidRPr="0049426A">
        <w:rPr>
          <w:i/>
          <w:noProof/>
        </w:rPr>
        <w:t xml:space="preserve"> et al.</w:t>
      </w:r>
      <w:r w:rsidRPr="0049426A">
        <w:rPr>
          <w:noProof/>
        </w:rPr>
        <w:t xml:space="preserve"> Molecular portraits of human breast tumours. </w:t>
      </w:r>
      <w:r w:rsidRPr="0049426A">
        <w:rPr>
          <w:i/>
          <w:noProof/>
        </w:rPr>
        <w:t>Nature</w:t>
      </w:r>
      <w:r w:rsidRPr="0049426A">
        <w:rPr>
          <w:noProof/>
        </w:rPr>
        <w:t xml:space="preserve"> </w:t>
      </w:r>
      <w:r w:rsidRPr="0049426A">
        <w:rPr>
          <w:b/>
          <w:noProof/>
        </w:rPr>
        <w:t>406</w:t>
      </w:r>
      <w:r w:rsidRPr="0049426A">
        <w:rPr>
          <w:noProof/>
        </w:rPr>
        <w:t>, 747-752 (2000).</w:t>
      </w:r>
    </w:p>
    <w:p w14:paraId="53C33923" w14:textId="77777777" w:rsidR="0049426A" w:rsidRPr="0049426A" w:rsidRDefault="0049426A" w:rsidP="0049426A">
      <w:pPr>
        <w:pStyle w:val="EndNoteBibliography"/>
        <w:ind w:left="720" w:hanging="720"/>
        <w:rPr>
          <w:noProof/>
        </w:rPr>
      </w:pPr>
      <w:r w:rsidRPr="0049426A">
        <w:rPr>
          <w:noProof/>
        </w:rPr>
        <w:t>4</w:t>
      </w:r>
      <w:r w:rsidRPr="0049426A">
        <w:rPr>
          <w:noProof/>
        </w:rPr>
        <w:tab/>
        <w:t>Irizarry, R. A.</w:t>
      </w:r>
      <w:r w:rsidRPr="0049426A">
        <w:rPr>
          <w:i/>
          <w:noProof/>
        </w:rPr>
        <w:t xml:space="preserve"> et al.</w:t>
      </w:r>
      <w:r w:rsidRPr="0049426A">
        <w:rPr>
          <w:noProof/>
        </w:rPr>
        <w:t xml:space="preserve"> The human colon cancer methylome shows similar hypo-and hypermethylation at conserved tissue-specific CpG island shores. </w:t>
      </w:r>
      <w:r w:rsidRPr="0049426A">
        <w:rPr>
          <w:i/>
          <w:noProof/>
        </w:rPr>
        <w:t>Nature genetics</w:t>
      </w:r>
      <w:r w:rsidRPr="0049426A">
        <w:rPr>
          <w:noProof/>
        </w:rPr>
        <w:t xml:space="preserve"> </w:t>
      </w:r>
      <w:r w:rsidRPr="0049426A">
        <w:rPr>
          <w:b/>
          <w:noProof/>
        </w:rPr>
        <w:t>41</w:t>
      </w:r>
      <w:r w:rsidRPr="0049426A">
        <w:rPr>
          <w:noProof/>
        </w:rPr>
        <w:t>, 178-186 (2009).</w:t>
      </w:r>
    </w:p>
    <w:p w14:paraId="0DDAE42A" w14:textId="77777777" w:rsidR="0049426A" w:rsidRPr="0049426A" w:rsidRDefault="0049426A" w:rsidP="0049426A">
      <w:pPr>
        <w:pStyle w:val="EndNoteBibliography"/>
        <w:ind w:left="720" w:hanging="720"/>
        <w:rPr>
          <w:noProof/>
        </w:rPr>
      </w:pPr>
      <w:r w:rsidRPr="0049426A">
        <w:rPr>
          <w:noProof/>
        </w:rPr>
        <w:t>5</w:t>
      </w:r>
      <w:r w:rsidRPr="0049426A">
        <w:rPr>
          <w:noProof/>
        </w:rPr>
        <w:tab/>
        <w:t>Yang, E.</w:t>
      </w:r>
      <w:r w:rsidRPr="0049426A">
        <w:rPr>
          <w:i/>
          <w:noProof/>
        </w:rPr>
        <w:t xml:space="preserve"> et al.</w:t>
      </w:r>
      <w:r w:rsidRPr="0049426A">
        <w:rPr>
          <w:noProof/>
        </w:rPr>
        <w:t xml:space="preserve"> A General Framework for Mixed Graphical Models. </w:t>
      </w:r>
      <w:r w:rsidRPr="0049426A">
        <w:rPr>
          <w:i/>
          <w:noProof/>
        </w:rPr>
        <w:t>arXiv preprint arXiv:1411.0288</w:t>
      </w:r>
      <w:r w:rsidRPr="0049426A">
        <w:rPr>
          <w:noProof/>
        </w:rPr>
        <w:t xml:space="preserve"> (2014).</w:t>
      </w:r>
    </w:p>
    <w:p w14:paraId="24CEF4DA" w14:textId="77777777" w:rsidR="0049426A" w:rsidRPr="0049426A" w:rsidRDefault="0049426A" w:rsidP="0049426A">
      <w:pPr>
        <w:pStyle w:val="EndNoteBibliography"/>
        <w:ind w:left="720" w:hanging="720"/>
        <w:rPr>
          <w:noProof/>
        </w:rPr>
      </w:pPr>
      <w:r w:rsidRPr="0049426A">
        <w:rPr>
          <w:noProof/>
        </w:rPr>
        <w:t>6</w:t>
      </w:r>
      <w:r w:rsidRPr="0049426A">
        <w:rPr>
          <w:noProof/>
        </w:rPr>
        <w:tab/>
        <w:t xml:space="preserve">Shen, R., Olshen, A. B. &amp; Ladanyi, M. Integrative clustering of multiple genomic data types using a joint latent variable model with application to breast and lung cancer subtype analysis. </w:t>
      </w:r>
      <w:r w:rsidRPr="0049426A">
        <w:rPr>
          <w:i/>
          <w:noProof/>
        </w:rPr>
        <w:t>Bioinformatics</w:t>
      </w:r>
      <w:r w:rsidRPr="0049426A">
        <w:rPr>
          <w:noProof/>
        </w:rPr>
        <w:t xml:space="preserve"> </w:t>
      </w:r>
      <w:r w:rsidRPr="0049426A">
        <w:rPr>
          <w:b/>
          <w:noProof/>
        </w:rPr>
        <w:t>25</w:t>
      </w:r>
      <w:r w:rsidRPr="0049426A">
        <w:rPr>
          <w:noProof/>
        </w:rPr>
        <w:t>, 2906-2912 (2009).</w:t>
      </w:r>
    </w:p>
    <w:p w14:paraId="598B7CAC" w14:textId="77777777" w:rsidR="0049426A" w:rsidRPr="0049426A" w:rsidRDefault="0049426A" w:rsidP="0049426A">
      <w:pPr>
        <w:pStyle w:val="EndNoteBibliography"/>
        <w:ind w:left="720" w:hanging="720"/>
        <w:rPr>
          <w:noProof/>
        </w:rPr>
      </w:pPr>
      <w:r w:rsidRPr="0049426A">
        <w:rPr>
          <w:noProof/>
        </w:rPr>
        <w:t>7</w:t>
      </w:r>
      <w:r w:rsidRPr="0049426A">
        <w:rPr>
          <w:noProof/>
        </w:rPr>
        <w:tab/>
        <w:t>Vaske, C. J.</w:t>
      </w:r>
      <w:r w:rsidRPr="0049426A">
        <w:rPr>
          <w:i/>
          <w:noProof/>
        </w:rPr>
        <w:t xml:space="preserve"> et al.</w:t>
      </w:r>
      <w:r w:rsidRPr="0049426A">
        <w:rPr>
          <w:noProof/>
        </w:rPr>
        <w:t xml:space="preserve"> Inference of patient-specific pathway activities from multi-dimensional cancer genomics data using PARADIGM. </w:t>
      </w:r>
      <w:r w:rsidRPr="0049426A">
        <w:rPr>
          <w:i/>
          <w:noProof/>
        </w:rPr>
        <w:t>Bioinformatics</w:t>
      </w:r>
      <w:r w:rsidRPr="0049426A">
        <w:rPr>
          <w:noProof/>
        </w:rPr>
        <w:t xml:space="preserve"> </w:t>
      </w:r>
      <w:r w:rsidRPr="0049426A">
        <w:rPr>
          <w:b/>
          <w:noProof/>
        </w:rPr>
        <w:t>26</w:t>
      </w:r>
      <w:r w:rsidRPr="0049426A">
        <w:rPr>
          <w:noProof/>
        </w:rPr>
        <w:t>, i237-i245 (2010).</w:t>
      </w:r>
    </w:p>
    <w:p w14:paraId="01E8F2B5" w14:textId="77777777" w:rsidR="0049426A" w:rsidRPr="0049426A" w:rsidRDefault="0049426A" w:rsidP="0049426A">
      <w:pPr>
        <w:pStyle w:val="EndNoteBibliography"/>
        <w:ind w:left="720" w:hanging="720"/>
        <w:rPr>
          <w:noProof/>
        </w:rPr>
      </w:pPr>
      <w:r w:rsidRPr="0049426A">
        <w:rPr>
          <w:noProof/>
        </w:rPr>
        <w:t>8</w:t>
      </w:r>
      <w:r w:rsidRPr="0049426A">
        <w:rPr>
          <w:noProof/>
        </w:rPr>
        <w:tab/>
        <w:t>Barnes, C.</w:t>
      </w:r>
      <w:r w:rsidRPr="0049426A">
        <w:rPr>
          <w:i/>
          <w:noProof/>
        </w:rPr>
        <w:t xml:space="preserve"> et al.</w:t>
      </w:r>
      <w:r w:rsidRPr="0049426A">
        <w:rPr>
          <w:noProof/>
        </w:rPr>
        <w:t xml:space="preserve"> A robust statistical method for case-control association testing with copy number variation. </w:t>
      </w:r>
      <w:r w:rsidRPr="0049426A">
        <w:rPr>
          <w:i/>
          <w:noProof/>
        </w:rPr>
        <w:t>Nature genetics</w:t>
      </w:r>
      <w:r w:rsidRPr="0049426A">
        <w:rPr>
          <w:noProof/>
        </w:rPr>
        <w:t xml:space="preserve"> </w:t>
      </w:r>
      <w:r w:rsidRPr="0049426A">
        <w:rPr>
          <w:b/>
          <w:noProof/>
        </w:rPr>
        <w:t>40</w:t>
      </w:r>
      <w:r w:rsidRPr="0049426A">
        <w:rPr>
          <w:noProof/>
        </w:rPr>
        <w:t>, 1245-1252 (2008).</w:t>
      </w:r>
    </w:p>
    <w:p w14:paraId="2878D433" w14:textId="77777777" w:rsidR="0049426A" w:rsidRPr="0049426A" w:rsidRDefault="0049426A" w:rsidP="0049426A">
      <w:pPr>
        <w:pStyle w:val="EndNoteBibliography"/>
        <w:ind w:left="720" w:hanging="720"/>
        <w:rPr>
          <w:noProof/>
        </w:rPr>
      </w:pPr>
      <w:r w:rsidRPr="0049426A">
        <w:rPr>
          <w:noProof/>
        </w:rPr>
        <w:t>9</w:t>
      </w:r>
      <w:r w:rsidRPr="0049426A">
        <w:rPr>
          <w:noProof/>
        </w:rPr>
        <w:tab/>
        <w:t xml:space="preserve">Aldrich, J. RA Fisher and the making of maximum likelihood 1912-1922. </w:t>
      </w:r>
      <w:r w:rsidRPr="0049426A">
        <w:rPr>
          <w:i/>
          <w:noProof/>
        </w:rPr>
        <w:t>Statistical Science</w:t>
      </w:r>
      <w:r w:rsidRPr="0049426A">
        <w:rPr>
          <w:noProof/>
        </w:rPr>
        <w:t xml:space="preserve"> </w:t>
      </w:r>
      <w:r w:rsidRPr="0049426A">
        <w:rPr>
          <w:b/>
          <w:noProof/>
        </w:rPr>
        <w:t>12</w:t>
      </w:r>
      <w:r w:rsidRPr="0049426A">
        <w:rPr>
          <w:noProof/>
        </w:rPr>
        <w:t>, 162-176 (1997).</w:t>
      </w:r>
    </w:p>
    <w:p w14:paraId="1F19D612" w14:textId="77777777" w:rsidR="0049426A" w:rsidRPr="0049426A" w:rsidRDefault="0049426A" w:rsidP="0049426A">
      <w:pPr>
        <w:pStyle w:val="EndNoteBibliography"/>
        <w:ind w:left="720" w:hanging="720"/>
        <w:rPr>
          <w:noProof/>
        </w:rPr>
      </w:pPr>
      <w:r w:rsidRPr="0049426A">
        <w:rPr>
          <w:noProof/>
        </w:rPr>
        <w:t>10</w:t>
      </w:r>
      <w:r w:rsidRPr="0049426A">
        <w:rPr>
          <w:noProof/>
        </w:rPr>
        <w:tab/>
        <w:t xml:space="preserve">Spearman, C. The proof and measurement of association between two things. </w:t>
      </w:r>
      <w:r w:rsidRPr="0049426A">
        <w:rPr>
          <w:i/>
          <w:noProof/>
        </w:rPr>
        <w:t>The American journal of psychology</w:t>
      </w:r>
      <w:r w:rsidRPr="0049426A">
        <w:rPr>
          <w:noProof/>
        </w:rPr>
        <w:t xml:space="preserve"> </w:t>
      </w:r>
      <w:r w:rsidRPr="0049426A">
        <w:rPr>
          <w:b/>
          <w:noProof/>
        </w:rPr>
        <w:t>15</w:t>
      </w:r>
      <w:r w:rsidRPr="0049426A">
        <w:rPr>
          <w:noProof/>
        </w:rPr>
        <w:t>, 72-101 (1904).</w:t>
      </w:r>
    </w:p>
    <w:p w14:paraId="1B5FAE5E" w14:textId="77777777" w:rsidR="0049426A" w:rsidRPr="0049426A" w:rsidRDefault="0049426A" w:rsidP="0049426A">
      <w:pPr>
        <w:pStyle w:val="EndNoteBibliography"/>
        <w:ind w:left="720" w:hanging="720"/>
        <w:rPr>
          <w:noProof/>
        </w:rPr>
      </w:pPr>
      <w:r w:rsidRPr="0049426A">
        <w:rPr>
          <w:noProof/>
        </w:rPr>
        <w:t>11</w:t>
      </w:r>
      <w:r w:rsidRPr="0049426A">
        <w:rPr>
          <w:noProof/>
        </w:rPr>
        <w:tab/>
        <w:t xml:space="preserve">Tibshirani, R. Regression shrinkage and selection via the lasso. </w:t>
      </w:r>
      <w:r w:rsidRPr="0049426A">
        <w:rPr>
          <w:i/>
          <w:noProof/>
        </w:rPr>
        <w:t>Journal of the Royal Statistical Society. Series B (Methodological)</w:t>
      </w:r>
      <w:r w:rsidRPr="0049426A">
        <w:rPr>
          <w:noProof/>
        </w:rPr>
        <w:t>, 267-288 (1996).</w:t>
      </w:r>
    </w:p>
    <w:p w14:paraId="351B1705" w14:textId="6349A584" w:rsidR="00717A8A" w:rsidRDefault="00717A8A" w:rsidP="00717A8A">
      <w:r w:rsidRPr="005F6C23">
        <w:rPr>
          <w:rFonts w:ascii="Arial" w:hAnsi="Arial" w:cs="Arial"/>
          <w:sz w:val="20"/>
        </w:rPr>
        <w:fldChar w:fldCharType="end"/>
      </w:r>
    </w:p>
    <w:p w14:paraId="5EF790A6" w14:textId="77777777" w:rsidR="00717A8A" w:rsidRPr="0091457D" w:rsidRDefault="00717A8A" w:rsidP="0091457D">
      <w:pPr>
        <w:rPr>
          <w:rFonts w:ascii="Arial" w:hAnsi="Arial"/>
          <w:sz w:val="22"/>
          <w:szCs w:val="22"/>
          <w:lang w:eastAsia="zh-CN"/>
        </w:rPr>
      </w:pPr>
    </w:p>
    <w:p w14:paraId="281EB0EE" w14:textId="77777777" w:rsidR="00376D02" w:rsidRPr="00376D02" w:rsidRDefault="00376D02" w:rsidP="00376D02">
      <w:pPr>
        <w:rPr>
          <w:rFonts w:ascii="Arial" w:hAnsi="Arial"/>
          <w:sz w:val="22"/>
          <w:szCs w:val="22"/>
          <w:lang w:eastAsia="zh-CN"/>
        </w:rPr>
      </w:pPr>
    </w:p>
    <w:sectPr w:rsidR="00376D02" w:rsidRPr="00376D02" w:rsidSect="0001600C">
      <w:headerReference w:type="default" r:id="rId24"/>
      <w:footerReference w:type="even" r:id="rId25"/>
      <w:footerReference w:type="default" r:id="rId2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minic LaRoche" w:date="2015-12-02T19:16:00Z" w:initials="DL">
    <w:p w14:paraId="037B57E6" w14:textId="5AC7C90B" w:rsidR="00A4668F" w:rsidRDefault="00A4668F">
      <w:pPr>
        <w:pStyle w:val="CommentText"/>
      </w:pPr>
      <w:r>
        <w:rPr>
          <w:rStyle w:val="CommentReference"/>
        </w:rPr>
        <w:annotationRef/>
      </w:r>
      <w:r>
        <w:t>Isn’t population heterogeneity the whole point of precision medicine?</w:t>
      </w:r>
    </w:p>
  </w:comment>
  <w:comment w:id="10" w:author="Dominic LaRoche" w:date="2015-12-02T20:08:00Z" w:initials="DL">
    <w:p w14:paraId="22D7C6DB" w14:textId="223DEBCB" w:rsidR="003B0D4A" w:rsidRDefault="003B0D4A">
      <w:pPr>
        <w:pStyle w:val="CommentText"/>
      </w:pPr>
      <w:r>
        <w:rPr>
          <w:rStyle w:val="CommentReference"/>
        </w:rPr>
        <w:annotationRef/>
      </w:r>
      <w:r>
        <w:t>I think this is too narrow for this paragraph.</w:t>
      </w:r>
    </w:p>
  </w:comment>
  <w:comment w:id="18" w:author="Dominic LaRoche" w:date="2015-12-02T20:15:00Z" w:initials="DL">
    <w:p w14:paraId="3919FE03" w14:textId="4C1A32B5" w:rsidR="00D7716D" w:rsidRDefault="00D7716D">
      <w:pPr>
        <w:pStyle w:val="CommentText"/>
      </w:pPr>
      <w:r>
        <w:rPr>
          <w:rStyle w:val="CommentReference"/>
        </w:rPr>
        <w:annotationRef/>
      </w:r>
      <w:r>
        <w:t>Do we really know this?  We know that cancer cells evolve at a high rate so differences we see in cancers at diagnosis may be due to different evolutionary trajectories rather than different etiologies.</w:t>
      </w:r>
      <w:r w:rsidR="00684CE0">
        <w:t xml:space="preserve">  I’m not sure if this is really important.</w:t>
      </w:r>
    </w:p>
  </w:comment>
  <w:comment w:id="20" w:author="Dominic LaRoche" w:date="2015-12-02T20:23:00Z" w:initials="DL">
    <w:p w14:paraId="211118F8" w14:textId="35EC321B" w:rsidR="00684CE0" w:rsidRDefault="00684CE0">
      <w:pPr>
        <w:pStyle w:val="CommentText"/>
      </w:pPr>
      <w:r>
        <w:rPr>
          <w:rStyle w:val="CommentReference"/>
        </w:rPr>
        <w:annotationRef/>
      </w:r>
      <w:r>
        <w:t>Isn’t this the claim you are trying to prove with this grant?</w:t>
      </w:r>
    </w:p>
  </w:comment>
  <w:comment w:id="22" w:author="Dominic LaRoche" w:date="2015-12-02T20:26:00Z" w:initials="DL">
    <w:p w14:paraId="322AC614" w14:textId="783FD158" w:rsidR="00F60628" w:rsidRDefault="00F60628">
      <w:pPr>
        <w:pStyle w:val="CommentText"/>
      </w:pPr>
      <w:r>
        <w:rPr>
          <w:rStyle w:val="CommentReference"/>
        </w:rPr>
        <w:annotationRef/>
      </w:r>
      <w:r>
        <w:t>Trying to emphasize the interaction part because I think this is really important.</w:t>
      </w:r>
    </w:p>
  </w:comment>
  <w:comment w:id="28" w:author="Dominic LaRoche" w:date="2015-12-03T08:23:00Z" w:initials="DL">
    <w:p w14:paraId="45D890F7" w14:textId="311D5CD1" w:rsidR="008F593D" w:rsidRDefault="008F593D">
      <w:pPr>
        <w:pStyle w:val="CommentText"/>
      </w:pPr>
      <w:r>
        <w:rPr>
          <w:rStyle w:val="CommentReference"/>
        </w:rPr>
        <w:annotationRef/>
      </w:r>
      <w:r>
        <w:t>Classified?  Were they really discovered this way?</w:t>
      </w:r>
    </w:p>
  </w:comment>
  <w:comment w:id="39" w:author="Dominic LaRoche" w:date="2015-12-03T08:38:00Z" w:initials="DL">
    <w:p w14:paraId="07BFEE39" w14:textId="67279FCC" w:rsidR="000B7DEB" w:rsidRDefault="000B7DEB">
      <w:pPr>
        <w:pStyle w:val="CommentText"/>
      </w:pPr>
      <w:r>
        <w:rPr>
          <w:rStyle w:val="CommentReference"/>
        </w:rPr>
        <w:annotationRef/>
      </w:r>
      <w:r>
        <w:t>I’m not sure you need to describe the EM algorithm unless you have modified it since it is a well-established method.  On the other hand it might be beneficial for non-statisticians and you do a good job describing the process in an accessible way.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B57E6" w15:done="0"/>
  <w15:commentEx w15:paraId="22D7C6DB" w15:done="0"/>
  <w15:commentEx w15:paraId="3919FE03" w15:done="0"/>
  <w15:commentEx w15:paraId="211118F8" w15:done="0"/>
  <w15:commentEx w15:paraId="322AC614" w15:done="0"/>
  <w15:commentEx w15:paraId="45D890F7" w15:done="0"/>
  <w15:commentEx w15:paraId="07BFEE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B4EFE" w14:textId="77777777" w:rsidR="00AB48C9" w:rsidRDefault="00AB48C9" w:rsidP="008B6EC0">
      <w:r>
        <w:separator/>
      </w:r>
    </w:p>
  </w:endnote>
  <w:endnote w:type="continuationSeparator" w:id="0">
    <w:p w14:paraId="35D8B6E2" w14:textId="77777777" w:rsidR="00AB48C9" w:rsidRDefault="00AB48C9" w:rsidP="008B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B41AF" w14:textId="77777777" w:rsidR="00756CD7" w:rsidRDefault="00756CD7" w:rsidP="00050C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F43612" w14:textId="77777777" w:rsidR="00756CD7" w:rsidRDefault="00756CD7" w:rsidP="00756C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9468E" w14:textId="77777777" w:rsidR="00756CD7" w:rsidRDefault="00756CD7" w:rsidP="00050C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7DEB">
      <w:rPr>
        <w:rStyle w:val="PageNumber"/>
        <w:noProof/>
      </w:rPr>
      <w:t>4</w:t>
    </w:r>
    <w:r>
      <w:rPr>
        <w:rStyle w:val="PageNumber"/>
      </w:rPr>
      <w:fldChar w:fldCharType="end"/>
    </w:r>
  </w:p>
  <w:p w14:paraId="7F8C1407" w14:textId="77777777" w:rsidR="00756CD7" w:rsidRDefault="00756CD7" w:rsidP="00756C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CE5A8" w14:textId="77777777" w:rsidR="00AB48C9" w:rsidRDefault="00AB48C9" w:rsidP="008B6EC0">
      <w:r>
        <w:separator/>
      </w:r>
    </w:p>
  </w:footnote>
  <w:footnote w:type="continuationSeparator" w:id="0">
    <w:p w14:paraId="134FFC8B" w14:textId="77777777" w:rsidR="00AB48C9" w:rsidRDefault="00AB48C9" w:rsidP="008B6E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E1261" w14:textId="1E408564" w:rsidR="002E32B4" w:rsidRDefault="002E32B4" w:rsidP="00857F6C">
    <w:pPr>
      <w:pStyle w:val="Header"/>
      <w:jc w:val="right"/>
    </w:pPr>
    <w:proofErr w:type="spellStart"/>
    <w:r>
      <w:t>Qike</w:t>
    </w:r>
    <w:proofErr w:type="spellEnd"/>
    <w:r>
      <w:t xml:space="preserve"> Li R21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C3BAE"/>
    <w:multiLevelType w:val="hybridMultilevel"/>
    <w:tmpl w:val="6A1C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805E8"/>
    <w:multiLevelType w:val="hybridMultilevel"/>
    <w:tmpl w:val="AFD400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A3A80"/>
    <w:multiLevelType w:val="hybridMultilevel"/>
    <w:tmpl w:val="F2C0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F5D22"/>
    <w:multiLevelType w:val="hybridMultilevel"/>
    <w:tmpl w:val="333E1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d9rd0oars2ae90foxazdn0wrxtxz202fa&quot;&gt;MGMgrant&lt;record-ids&gt;&lt;item&gt;1&lt;/item&gt;&lt;item&gt;2&lt;/item&gt;&lt;item&gt;5&lt;/item&gt;&lt;item&gt;6&lt;/item&gt;&lt;item&gt;7&lt;/item&gt;&lt;item&gt;8&lt;/item&gt;&lt;item&gt;9&lt;/item&gt;&lt;item&gt;10&lt;/item&gt;&lt;item&gt;11&lt;/item&gt;&lt;item&gt;12&lt;/item&gt;&lt;item&gt;13&lt;/item&gt;&lt;/record-ids&gt;&lt;/item&gt;&lt;/Libraries&gt;"/>
  </w:docVars>
  <w:rsids>
    <w:rsidRoot w:val="0001600C"/>
    <w:rsid w:val="00002E88"/>
    <w:rsid w:val="00015CDE"/>
    <w:rsid w:val="0001600C"/>
    <w:rsid w:val="00040370"/>
    <w:rsid w:val="00062967"/>
    <w:rsid w:val="00063D6C"/>
    <w:rsid w:val="000709D0"/>
    <w:rsid w:val="00092732"/>
    <w:rsid w:val="000B7DEB"/>
    <w:rsid w:val="000C29FB"/>
    <w:rsid w:val="000C5BC2"/>
    <w:rsid w:val="000E1CD2"/>
    <w:rsid w:val="000F0729"/>
    <w:rsid w:val="000F2578"/>
    <w:rsid w:val="0010517F"/>
    <w:rsid w:val="00112D57"/>
    <w:rsid w:val="00125D8C"/>
    <w:rsid w:val="00126756"/>
    <w:rsid w:val="00127BE8"/>
    <w:rsid w:val="00140BAD"/>
    <w:rsid w:val="00142B29"/>
    <w:rsid w:val="00143ED1"/>
    <w:rsid w:val="00147B18"/>
    <w:rsid w:val="00162FF9"/>
    <w:rsid w:val="0016411E"/>
    <w:rsid w:val="00167545"/>
    <w:rsid w:val="00172B8D"/>
    <w:rsid w:val="00180C37"/>
    <w:rsid w:val="001A3DBE"/>
    <w:rsid w:val="001B01C4"/>
    <w:rsid w:val="001C50FD"/>
    <w:rsid w:val="001C7463"/>
    <w:rsid w:val="001E7289"/>
    <w:rsid w:val="001F3538"/>
    <w:rsid w:val="001F76AC"/>
    <w:rsid w:val="002116D6"/>
    <w:rsid w:val="00223D10"/>
    <w:rsid w:val="0022779B"/>
    <w:rsid w:val="0024103B"/>
    <w:rsid w:val="00253937"/>
    <w:rsid w:val="00255B14"/>
    <w:rsid w:val="002635D2"/>
    <w:rsid w:val="00271487"/>
    <w:rsid w:val="00282884"/>
    <w:rsid w:val="002A137A"/>
    <w:rsid w:val="002B1D8B"/>
    <w:rsid w:val="002B3917"/>
    <w:rsid w:val="002C0161"/>
    <w:rsid w:val="002C5836"/>
    <w:rsid w:val="002C7DD8"/>
    <w:rsid w:val="002D2C13"/>
    <w:rsid w:val="002E32B4"/>
    <w:rsid w:val="002F279A"/>
    <w:rsid w:val="00303DD4"/>
    <w:rsid w:val="00320269"/>
    <w:rsid w:val="003240DD"/>
    <w:rsid w:val="00340FFE"/>
    <w:rsid w:val="00360C67"/>
    <w:rsid w:val="00360F1D"/>
    <w:rsid w:val="00376D02"/>
    <w:rsid w:val="00384182"/>
    <w:rsid w:val="003A6F6B"/>
    <w:rsid w:val="003B0D4A"/>
    <w:rsid w:val="003C0DA7"/>
    <w:rsid w:val="003E13B7"/>
    <w:rsid w:val="00452987"/>
    <w:rsid w:val="00455437"/>
    <w:rsid w:val="00455F0C"/>
    <w:rsid w:val="00460C49"/>
    <w:rsid w:val="00461B0B"/>
    <w:rsid w:val="0046530A"/>
    <w:rsid w:val="00474CE9"/>
    <w:rsid w:val="0049426A"/>
    <w:rsid w:val="00496042"/>
    <w:rsid w:val="004A25BE"/>
    <w:rsid w:val="004B44A6"/>
    <w:rsid w:val="004B4B5E"/>
    <w:rsid w:val="004B59D6"/>
    <w:rsid w:val="004B7A5A"/>
    <w:rsid w:val="004E23DE"/>
    <w:rsid w:val="00503122"/>
    <w:rsid w:val="00523C36"/>
    <w:rsid w:val="005251EE"/>
    <w:rsid w:val="005337E7"/>
    <w:rsid w:val="00552F93"/>
    <w:rsid w:val="00561348"/>
    <w:rsid w:val="00570F19"/>
    <w:rsid w:val="00584BE7"/>
    <w:rsid w:val="005E7222"/>
    <w:rsid w:val="005E7FA7"/>
    <w:rsid w:val="005F1FC2"/>
    <w:rsid w:val="005F6C23"/>
    <w:rsid w:val="00613D98"/>
    <w:rsid w:val="00615F8B"/>
    <w:rsid w:val="00624BB8"/>
    <w:rsid w:val="0063266E"/>
    <w:rsid w:val="00642688"/>
    <w:rsid w:val="00642C66"/>
    <w:rsid w:val="00651A1C"/>
    <w:rsid w:val="00677ABB"/>
    <w:rsid w:val="00681A77"/>
    <w:rsid w:val="00684CE0"/>
    <w:rsid w:val="00686FA8"/>
    <w:rsid w:val="00693634"/>
    <w:rsid w:val="006A076C"/>
    <w:rsid w:val="006B00DF"/>
    <w:rsid w:val="006B2B0A"/>
    <w:rsid w:val="006C296A"/>
    <w:rsid w:val="006C6939"/>
    <w:rsid w:val="006D1542"/>
    <w:rsid w:val="006D1FD5"/>
    <w:rsid w:val="006D3073"/>
    <w:rsid w:val="006D6540"/>
    <w:rsid w:val="006E417D"/>
    <w:rsid w:val="006E7C3D"/>
    <w:rsid w:val="00704EC5"/>
    <w:rsid w:val="00706796"/>
    <w:rsid w:val="00717A8A"/>
    <w:rsid w:val="0072195F"/>
    <w:rsid w:val="00745B81"/>
    <w:rsid w:val="00751CD7"/>
    <w:rsid w:val="00756CD7"/>
    <w:rsid w:val="0076032C"/>
    <w:rsid w:val="00763334"/>
    <w:rsid w:val="00770CA2"/>
    <w:rsid w:val="007E0F5E"/>
    <w:rsid w:val="007E74D5"/>
    <w:rsid w:val="007F48DA"/>
    <w:rsid w:val="007F6063"/>
    <w:rsid w:val="007F6106"/>
    <w:rsid w:val="007F734F"/>
    <w:rsid w:val="007F7A2E"/>
    <w:rsid w:val="00801177"/>
    <w:rsid w:val="008158D0"/>
    <w:rsid w:val="00826EA0"/>
    <w:rsid w:val="00835239"/>
    <w:rsid w:val="008536B5"/>
    <w:rsid w:val="00857F6C"/>
    <w:rsid w:val="00860233"/>
    <w:rsid w:val="0089224B"/>
    <w:rsid w:val="008932A7"/>
    <w:rsid w:val="008A7146"/>
    <w:rsid w:val="008B332C"/>
    <w:rsid w:val="008B5648"/>
    <w:rsid w:val="008B5C21"/>
    <w:rsid w:val="008B6EC0"/>
    <w:rsid w:val="008C4F4D"/>
    <w:rsid w:val="008D4706"/>
    <w:rsid w:val="008D6F30"/>
    <w:rsid w:val="008E7363"/>
    <w:rsid w:val="008F0370"/>
    <w:rsid w:val="008F593D"/>
    <w:rsid w:val="0091457D"/>
    <w:rsid w:val="00914999"/>
    <w:rsid w:val="00925BD2"/>
    <w:rsid w:val="00957FAE"/>
    <w:rsid w:val="009754CB"/>
    <w:rsid w:val="009767AA"/>
    <w:rsid w:val="009832A5"/>
    <w:rsid w:val="009C6649"/>
    <w:rsid w:val="009D16C4"/>
    <w:rsid w:val="009D31DE"/>
    <w:rsid w:val="009E1A9D"/>
    <w:rsid w:val="009F7493"/>
    <w:rsid w:val="00A017E9"/>
    <w:rsid w:val="00A05CB8"/>
    <w:rsid w:val="00A25606"/>
    <w:rsid w:val="00A359BD"/>
    <w:rsid w:val="00A44443"/>
    <w:rsid w:val="00A4668F"/>
    <w:rsid w:val="00A6483C"/>
    <w:rsid w:val="00A732A5"/>
    <w:rsid w:val="00A7410D"/>
    <w:rsid w:val="00A75828"/>
    <w:rsid w:val="00A81B98"/>
    <w:rsid w:val="00A84006"/>
    <w:rsid w:val="00A872C0"/>
    <w:rsid w:val="00AA1791"/>
    <w:rsid w:val="00AB30B9"/>
    <w:rsid w:val="00AB4124"/>
    <w:rsid w:val="00AB48C9"/>
    <w:rsid w:val="00AD3ED4"/>
    <w:rsid w:val="00AE36DA"/>
    <w:rsid w:val="00AF03B7"/>
    <w:rsid w:val="00AF50D9"/>
    <w:rsid w:val="00B04348"/>
    <w:rsid w:val="00B10150"/>
    <w:rsid w:val="00B17486"/>
    <w:rsid w:val="00B17ED4"/>
    <w:rsid w:val="00B2687F"/>
    <w:rsid w:val="00B30486"/>
    <w:rsid w:val="00B607D5"/>
    <w:rsid w:val="00B749D8"/>
    <w:rsid w:val="00B75994"/>
    <w:rsid w:val="00B80102"/>
    <w:rsid w:val="00B91218"/>
    <w:rsid w:val="00BB3260"/>
    <w:rsid w:val="00BD506B"/>
    <w:rsid w:val="00BD5F59"/>
    <w:rsid w:val="00BD6B3A"/>
    <w:rsid w:val="00BF7075"/>
    <w:rsid w:val="00C23559"/>
    <w:rsid w:val="00C25E39"/>
    <w:rsid w:val="00C277B3"/>
    <w:rsid w:val="00C3240D"/>
    <w:rsid w:val="00C51ABC"/>
    <w:rsid w:val="00C52F19"/>
    <w:rsid w:val="00C70850"/>
    <w:rsid w:val="00C75E26"/>
    <w:rsid w:val="00C77CC5"/>
    <w:rsid w:val="00C92777"/>
    <w:rsid w:val="00CC5C0B"/>
    <w:rsid w:val="00D10FC1"/>
    <w:rsid w:val="00D17642"/>
    <w:rsid w:val="00D23F2E"/>
    <w:rsid w:val="00D3441F"/>
    <w:rsid w:val="00D47ED3"/>
    <w:rsid w:val="00D67FEA"/>
    <w:rsid w:val="00D75A3C"/>
    <w:rsid w:val="00D7716D"/>
    <w:rsid w:val="00D9319F"/>
    <w:rsid w:val="00DB75D4"/>
    <w:rsid w:val="00DC6736"/>
    <w:rsid w:val="00DE2237"/>
    <w:rsid w:val="00DE4CCF"/>
    <w:rsid w:val="00DE7CDF"/>
    <w:rsid w:val="00DF3590"/>
    <w:rsid w:val="00DF4BC7"/>
    <w:rsid w:val="00E0151F"/>
    <w:rsid w:val="00E12E26"/>
    <w:rsid w:val="00E367DD"/>
    <w:rsid w:val="00E455C7"/>
    <w:rsid w:val="00E5495B"/>
    <w:rsid w:val="00E61891"/>
    <w:rsid w:val="00EB3D29"/>
    <w:rsid w:val="00EC1C82"/>
    <w:rsid w:val="00ED2FE5"/>
    <w:rsid w:val="00EE3EC6"/>
    <w:rsid w:val="00EE533F"/>
    <w:rsid w:val="00EE73A1"/>
    <w:rsid w:val="00EF0A59"/>
    <w:rsid w:val="00F41138"/>
    <w:rsid w:val="00F56B65"/>
    <w:rsid w:val="00F57274"/>
    <w:rsid w:val="00F60628"/>
    <w:rsid w:val="00F73749"/>
    <w:rsid w:val="00F768CF"/>
    <w:rsid w:val="00F850B4"/>
    <w:rsid w:val="00F874C0"/>
    <w:rsid w:val="00FA7ADE"/>
    <w:rsid w:val="00FB4E88"/>
    <w:rsid w:val="00FC62CF"/>
    <w:rsid w:val="00FD73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F13BB3"/>
  <w15:docId w15:val="{490738C4-9E4B-4769-B032-D8B7B983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600C"/>
  </w:style>
  <w:style w:type="paragraph" w:styleId="Heading1">
    <w:name w:val="heading 1"/>
    <w:basedOn w:val="Normal"/>
    <w:next w:val="Normal"/>
    <w:link w:val="Heading1Char"/>
    <w:uiPriority w:val="9"/>
    <w:qFormat/>
    <w:rsid w:val="006E7C3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01600C"/>
    <w:pPr>
      <w:jc w:val="center"/>
    </w:pPr>
    <w:rPr>
      <w:rFonts w:ascii="Cambria" w:hAnsi="Cambria"/>
    </w:rPr>
  </w:style>
  <w:style w:type="paragraph" w:customStyle="1" w:styleId="EndNoteBibliography">
    <w:name w:val="EndNote Bibliography"/>
    <w:basedOn w:val="Normal"/>
    <w:rsid w:val="0001600C"/>
    <w:rPr>
      <w:rFonts w:ascii="Cambria" w:hAnsi="Cambria"/>
    </w:rPr>
  </w:style>
  <w:style w:type="character" w:styleId="CommentReference">
    <w:name w:val="annotation reference"/>
    <w:basedOn w:val="DefaultParagraphFont"/>
    <w:uiPriority w:val="99"/>
    <w:semiHidden/>
    <w:unhideWhenUsed/>
    <w:rsid w:val="00D67FEA"/>
    <w:rPr>
      <w:sz w:val="16"/>
      <w:szCs w:val="16"/>
    </w:rPr>
  </w:style>
  <w:style w:type="paragraph" w:styleId="CommentText">
    <w:name w:val="annotation text"/>
    <w:basedOn w:val="Normal"/>
    <w:link w:val="CommentTextChar"/>
    <w:uiPriority w:val="99"/>
    <w:semiHidden/>
    <w:unhideWhenUsed/>
    <w:rsid w:val="00D67FEA"/>
    <w:rPr>
      <w:sz w:val="20"/>
      <w:szCs w:val="20"/>
    </w:rPr>
  </w:style>
  <w:style w:type="character" w:customStyle="1" w:styleId="CommentTextChar">
    <w:name w:val="Comment Text Char"/>
    <w:basedOn w:val="DefaultParagraphFont"/>
    <w:link w:val="CommentText"/>
    <w:uiPriority w:val="99"/>
    <w:semiHidden/>
    <w:rsid w:val="00D67FEA"/>
    <w:rPr>
      <w:sz w:val="20"/>
      <w:szCs w:val="20"/>
    </w:rPr>
  </w:style>
  <w:style w:type="paragraph" w:styleId="CommentSubject">
    <w:name w:val="annotation subject"/>
    <w:basedOn w:val="CommentText"/>
    <w:next w:val="CommentText"/>
    <w:link w:val="CommentSubjectChar"/>
    <w:uiPriority w:val="99"/>
    <w:semiHidden/>
    <w:unhideWhenUsed/>
    <w:rsid w:val="00D67FEA"/>
    <w:rPr>
      <w:b/>
      <w:bCs/>
    </w:rPr>
  </w:style>
  <w:style w:type="character" w:customStyle="1" w:styleId="CommentSubjectChar">
    <w:name w:val="Comment Subject Char"/>
    <w:basedOn w:val="CommentTextChar"/>
    <w:link w:val="CommentSubject"/>
    <w:uiPriority w:val="99"/>
    <w:semiHidden/>
    <w:rsid w:val="00D67FEA"/>
    <w:rPr>
      <w:b/>
      <w:bCs/>
      <w:sz w:val="20"/>
      <w:szCs w:val="20"/>
    </w:rPr>
  </w:style>
  <w:style w:type="paragraph" w:styleId="BalloonText">
    <w:name w:val="Balloon Text"/>
    <w:basedOn w:val="Normal"/>
    <w:link w:val="BalloonTextChar"/>
    <w:uiPriority w:val="99"/>
    <w:semiHidden/>
    <w:unhideWhenUsed/>
    <w:rsid w:val="00D67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FEA"/>
    <w:rPr>
      <w:rFonts w:ascii="Segoe UI" w:hAnsi="Segoe UI" w:cs="Segoe UI"/>
      <w:sz w:val="18"/>
      <w:szCs w:val="18"/>
    </w:rPr>
  </w:style>
  <w:style w:type="paragraph" w:styleId="Caption">
    <w:name w:val="caption"/>
    <w:basedOn w:val="Normal"/>
    <w:next w:val="Normal"/>
    <w:uiPriority w:val="35"/>
    <w:unhideWhenUsed/>
    <w:qFormat/>
    <w:rsid w:val="00040370"/>
    <w:pPr>
      <w:spacing w:after="200"/>
    </w:pPr>
    <w:rPr>
      <w:b/>
      <w:bCs/>
      <w:color w:val="4F81BD" w:themeColor="accent1"/>
      <w:sz w:val="18"/>
      <w:szCs w:val="18"/>
    </w:rPr>
  </w:style>
  <w:style w:type="character" w:styleId="PlaceholderText">
    <w:name w:val="Placeholder Text"/>
    <w:basedOn w:val="DefaultParagraphFont"/>
    <w:uiPriority w:val="99"/>
    <w:semiHidden/>
    <w:rsid w:val="00552F93"/>
    <w:rPr>
      <w:color w:val="808080"/>
    </w:rPr>
  </w:style>
  <w:style w:type="paragraph" w:styleId="ListParagraph">
    <w:name w:val="List Paragraph"/>
    <w:basedOn w:val="Normal"/>
    <w:uiPriority w:val="34"/>
    <w:qFormat/>
    <w:rsid w:val="002B3917"/>
    <w:pPr>
      <w:ind w:left="720"/>
      <w:contextualSpacing/>
    </w:pPr>
  </w:style>
  <w:style w:type="paragraph" w:styleId="Header">
    <w:name w:val="header"/>
    <w:basedOn w:val="Normal"/>
    <w:link w:val="HeaderChar"/>
    <w:uiPriority w:val="99"/>
    <w:unhideWhenUsed/>
    <w:rsid w:val="008B6EC0"/>
    <w:pPr>
      <w:tabs>
        <w:tab w:val="center" w:pos="4320"/>
        <w:tab w:val="right" w:pos="8640"/>
      </w:tabs>
    </w:pPr>
  </w:style>
  <w:style w:type="character" w:customStyle="1" w:styleId="HeaderChar">
    <w:name w:val="Header Char"/>
    <w:basedOn w:val="DefaultParagraphFont"/>
    <w:link w:val="Header"/>
    <w:uiPriority w:val="99"/>
    <w:rsid w:val="008B6EC0"/>
  </w:style>
  <w:style w:type="paragraph" w:styleId="Footer">
    <w:name w:val="footer"/>
    <w:basedOn w:val="Normal"/>
    <w:link w:val="FooterChar"/>
    <w:uiPriority w:val="99"/>
    <w:unhideWhenUsed/>
    <w:rsid w:val="008B6EC0"/>
    <w:pPr>
      <w:tabs>
        <w:tab w:val="center" w:pos="4320"/>
        <w:tab w:val="right" w:pos="8640"/>
      </w:tabs>
    </w:pPr>
  </w:style>
  <w:style w:type="character" w:customStyle="1" w:styleId="FooterChar">
    <w:name w:val="Footer Char"/>
    <w:basedOn w:val="DefaultParagraphFont"/>
    <w:link w:val="Footer"/>
    <w:uiPriority w:val="99"/>
    <w:rsid w:val="008B6EC0"/>
  </w:style>
  <w:style w:type="paragraph" w:styleId="Revision">
    <w:name w:val="Revision"/>
    <w:hidden/>
    <w:uiPriority w:val="99"/>
    <w:semiHidden/>
    <w:rsid w:val="00857F6C"/>
  </w:style>
  <w:style w:type="table" w:styleId="TableGrid">
    <w:name w:val="Table Grid"/>
    <w:basedOn w:val="TableNormal"/>
    <w:uiPriority w:val="59"/>
    <w:rsid w:val="00717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84182"/>
  </w:style>
  <w:style w:type="character" w:customStyle="1" w:styleId="Heading1Char">
    <w:name w:val="Heading 1 Char"/>
    <w:basedOn w:val="DefaultParagraphFont"/>
    <w:link w:val="Heading1"/>
    <w:uiPriority w:val="9"/>
    <w:rsid w:val="006E7C3D"/>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756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88899">
      <w:bodyDiv w:val="1"/>
      <w:marLeft w:val="0"/>
      <w:marRight w:val="0"/>
      <w:marTop w:val="0"/>
      <w:marBottom w:val="0"/>
      <w:divBdr>
        <w:top w:val="none" w:sz="0" w:space="0" w:color="auto"/>
        <w:left w:val="none" w:sz="0" w:space="0" w:color="auto"/>
        <w:bottom w:val="none" w:sz="0" w:space="0" w:color="auto"/>
        <w:right w:val="none" w:sz="0" w:space="0" w:color="auto"/>
      </w:divBdr>
    </w:div>
    <w:div w:id="118647320">
      <w:bodyDiv w:val="1"/>
      <w:marLeft w:val="0"/>
      <w:marRight w:val="0"/>
      <w:marTop w:val="0"/>
      <w:marBottom w:val="0"/>
      <w:divBdr>
        <w:top w:val="none" w:sz="0" w:space="0" w:color="auto"/>
        <w:left w:val="none" w:sz="0" w:space="0" w:color="auto"/>
        <w:bottom w:val="none" w:sz="0" w:space="0" w:color="auto"/>
        <w:right w:val="none" w:sz="0" w:space="0" w:color="auto"/>
      </w:divBdr>
    </w:div>
    <w:div w:id="342587177">
      <w:bodyDiv w:val="1"/>
      <w:marLeft w:val="0"/>
      <w:marRight w:val="0"/>
      <w:marTop w:val="0"/>
      <w:marBottom w:val="0"/>
      <w:divBdr>
        <w:top w:val="none" w:sz="0" w:space="0" w:color="auto"/>
        <w:left w:val="none" w:sz="0" w:space="0" w:color="auto"/>
        <w:bottom w:val="none" w:sz="0" w:space="0" w:color="auto"/>
        <w:right w:val="none" w:sz="0" w:space="0" w:color="auto"/>
      </w:divBdr>
    </w:div>
    <w:div w:id="402795707">
      <w:bodyDiv w:val="1"/>
      <w:marLeft w:val="0"/>
      <w:marRight w:val="0"/>
      <w:marTop w:val="0"/>
      <w:marBottom w:val="0"/>
      <w:divBdr>
        <w:top w:val="none" w:sz="0" w:space="0" w:color="auto"/>
        <w:left w:val="none" w:sz="0" w:space="0" w:color="auto"/>
        <w:bottom w:val="none" w:sz="0" w:space="0" w:color="auto"/>
        <w:right w:val="none" w:sz="0" w:space="0" w:color="auto"/>
      </w:divBdr>
    </w:div>
    <w:div w:id="677579382">
      <w:bodyDiv w:val="1"/>
      <w:marLeft w:val="0"/>
      <w:marRight w:val="0"/>
      <w:marTop w:val="0"/>
      <w:marBottom w:val="0"/>
      <w:divBdr>
        <w:top w:val="none" w:sz="0" w:space="0" w:color="auto"/>
        <w:left w:val="none" w:sz="0" w:space="0" w:color="auto"/>
        <w:bottom w:val="none" w:sz="0" w:space="0" w:color="auto"/>
        <w:right w:val="none" w:sz="0" w:space="0" w:color="auto"/>
      </w:divBdr>
    </w:div>
    <w:div w:id="722219945">
      <w:bodyDiv w:val="1"/>
      <w:marLeft w:val="0"/>
      <w:marRight w:val="0"/>
      <w:marTop w:val="0"/>
      <w:marBottom w:val="0"/>
      <w:divBdr>
        <w:top w:val="none" w:sz="0" w:space="0" w:color="auto"/>
        <w:left w:val="none" w:sz="0" w:space="0" w:color="auto"/>
        <w:bottom w:val="none" w:sz="0" w:space="0" w:color="auto"/>
        <w:right w:val="none" w:sz="0" w:space="0" w:color="auto"/>
      </w:divBdr>
    </w:div>
    <w:div w:id="955408203">
      <w:bodyDiv w:val="1"/>
      <w:marLeft w:val="0"/>
      <w:marRight w:val="0"/>
      <w:marTop w:val="0"/>
      <w:marBottom w:val="0"/>
      <w:divBdr>
        <w:top w:val="none" w:sz="0" w:space="0" w:color="auto"/>
        <w:left w:val="none" w:sz="0" w:space="0" w:color="auto"/>
        <w:bottom w:val="none" w:sz="0" w:space="0" w:color="auto"/>
        <w:right w:val="none" w:sz="0" w:space="0" w:color="auto"/>
      </w:divBdr>
    </w:div>
    <w:div w:id="1065882396">
      <w:bodyDiv w:val="1"/>
      <w:marLeft w:val="0"/>
      <w:marRight w:val="0"/>
      <w:marTop w:val="0"/>
      <w:marBottom w:val="0"/>
      <w:divBdr>
        <w:top w:val="none" w:sz="0" w:space="0" w:color="auto"/>
        <w:left w:val="none" w:sz="0" w:space="0" w:color="auto"/>
        <w:bottom w:val="none" w:sz="0" w:space="0" w:color="auto"/>
        <w:right w:val="none" w:sz="0" w:space="0" w:color="auto"/>
      </w:divBdr>
    </w:div>
    <w:div w:id="1242445343">
      <w:bodyDiv w:val="1"/>
      <w:marLeft w:val="0"/>
      <w:marRight w:val="0"/>
      <w:marTop w:val="0"/>
      <w:marBottom w:val="0"/>
      <w:divBdr>
        <w:top w:val="none" w:sz="0" w:space="0" w:color="auto"/>
        <w:left w:val="none" w:sz="0" w:space="0" w:color="auto"/>
        <w:bottom w:val="none" w:sz="0" w:space="0" w:color="auto"/>
        <w:right w:val="none" w:sz="0" w:space="0" w:color="auto"/>
      </w:divBdr>
    </w:div>
    <w:div w:id="1338578748">
      <w:bodyDiv w:val="1"/>
      <w:marLeft w:val="0"/>
      <w:marRight w:val="0"/>
      <w:marTop w:val="0"/>
      <w:marBottom w:val="0"/>
      <w:divBdr>
        <w:top w:val="none" w:sz="0" w:space="0" w:color="auto"/>
        <w:left w:val="none" w:sz="0" w:space="0" w:color="auto"/>
        <w:bottom w:val="none" w:sz="0" w:space="0" w:color="auto"/>
        <w:right w:val="none" w:sz="0" w:space="0" w:color="auto"/>
      </w:divBdr>
    </w:div>
    <w:div w:id="1525285849">
      <w:bodyDiv w:val="1"/>
      <w:marLeft w:val="0"/>
      <w:marRight w:val="0"/>
      <w:marTop w:val="0"/>
      <w:marBottom w:val="0"/>
      <w:divBdr>
        <w:top w:val="none" w:sz="0" w:space="0" w:color="auto"/>
        <w:left w:val="none" w:sz="0" w:space="0" w:color="auto"/>
        <w:bottom w:val="none" w:sz="0" w:space="0" w:color="auto"/>
        <w:right w:val="none" w:sz="0" w:space="0" w:color="auto"/>
      </w:divBdr>
    </w:div>
    <w:div w:id="1549688543">
      <w:bodyDiv w:val="1"/>
      <w:marLeft w:val="0"/>
      <w:marRight w:val="0"/>
      <w:marTop w:val="0"/>
      <w:marBottom w:val="0"/>
      <w:divBdr>
        <w:top w:val="none" w:sz="0" w:space="0" w:color="auto"/>
        <w:left w:val="none" w:sz="0" w:space="0" w:color="auto"/>
        <w:bottom w:val="none" w:sz="0" w:space="0" w:color="auto"/>
        <w:right w:val="none" w:sz="0" w:space="0" w:color="auto"/>
      </w:divBdr>
    </w:div>
    <w:div w:id="1687561339">
      <w:bodyDiv w:val="1"/>
      <w:marLeft w:val="0"/>
      <w:marRight w:val="0"/>
      <w:marTop w:val="0"/>
      <w:marBottom w:val="0"/>
      <w:divBdr>
        <w:top w:val="none" w:sz="0" w:space="0" w:color="auto"/>
        <w:left w:val="none" w:sz="0" w:space="0" w:color="auto"/>
        <w:bottom w:val="none" w:sz="0" w:space="0" w:color="auto"/>
        <w:right w:val="none" w:sz="0" w:space="0" w:color="auto"/>
      </w:divBdr>
    </w:div>
    <w:div w:id="1921214252">
      <w:bodyDiv w:val="1"/>
      <w:marLeft w:val="0"/>
      <w:marRight w:val="0"/>
      <w:marTop w:val="0"/>
      <w:marBottom w:val="0"/>
      <w:divBdr>
        <w:top w:val="none" w:sz="0" w:space="0" w:color="auto"/>
        <w:left w:val="none" w:sz="0" w:space="0" w:color="auto"/>
        <w:bottom w:val="none" w:sz="0" w:space="0" w:color="auto"/>
        <w:right w:val="none" w:sz="0" w:space="0" w:color="auto"/>
      </w:divBdr>
    </w:div>
    <w:div w:id="2048484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tcga-data.nci.nih.gov/tcga/dataAccessMatrix.htm?mode=ApplyFilter&amp;showMatrix=true&amp;diseaseType=BRCA&amp;tumorNormal=TN&amp;tumorNormal=T&amp;tumorNormal=NT&amp;platformType=1&amp;platformType=4&amp;platformType=40" TargetMode="External"/><Relationship Id="rId18" Type="http://schemas.openxmlformats.org/officeDocument/2006/relationships/hyperlink" Target="http://tcga-data.nci.nih.gov/tcga/dataAccessMatrix.htm?mode=ApplyFilter&amp;showMatrix=true&amp;diseaseType=OV&amp;tumorNormal=TN&amp;tumorNormal=T&amp;tumorNormal=NT&amp;platformType=12&amp;platformType=7&amp;platformType=41"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tcga-data.nci.nih.gov/tcga/dataAccessMatrix.htm?mode=ApplyFilter&amp;showMatrix=true&amp;diseaseType=OV&amp;tumorNormal=TN&amp;tumorNormal=T&amp;tumorNormal=NT&amp;platformType=3&amp;platformType=5&amp;platformType=27&amp;platformType=38&amp;platformType=43" TargetMode="External"/><Relationship Id="rId7" Type="http://schemas.openxmlformats.org/officeDocument/2006/relationships/comments" Target="comments.xml"/><Relationship Id="rId12" Type="http://schemas.openxmlformats.org/officeDocument/2006/relationships/hyperlink" Target="http://tcga-data.nci.nih.gov/tcga/dataAccessMatrix.htm?mode=ApplyFilter&amp;showMatrix=true&amp;diseaseType=BRCA&amp;tumorNormal=TN&amp;tumorNormal=T&amp;tumorNormal=NT&amp;platformType=12&amp;platformType=7&amp;platformType=41" TargetMode="External"/><Relationship Id="rId17" Type="http://schemas.openxmlformats.org/officeDocument/2006/relationships/hyperlink" Target="http://tcga-data.nci.nih.gov/tcga/dataAccessMatrix.htm?mode=ApplyFilter&amp;showMatrix=true&amp;diseaseType=OV&amp;tumorNormal=TN&amp;tumorNormal=T&amp;tumorNormal=N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tcga-data.nci.nih.gov/tcga/dataAccessMatrix.htm?mode=ApplyFilter&amp;showMatrix=true&amp;diseaseType=BRCA&amp;tumorNormal=TN&amp;tumorNormal=T&amp;tumorNormal=NT&amp;platformType=6&amp;platformType=28" TargetMode="External"/><Relationship Id="rId20" Type="http://schemas.openxmlformats.org/officeDocument/2006/relationships/hyperlink" Target="http://tcga-data.nci.nih.gov/tcga/dataAccessMatrix.htm?mode=ApplyFilter&amp;showMatrix=true&amp;diseaseType=OV&amp;tumorNormal=TN&amp;tumorNormal=T&amp;tumorNormal=NT&amp;platformType=2&amp;platformType=4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cga-data.nci.nih.gov/tcga/dataAccessMatrix.htm?mode=ApplyFilter&amp;showMatrix=true&amp;diseaseType=BRCA&amp;tumorNormal=TN&amp;tumorNormal=T&amp;tumorNormal=NT"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tcga-data.nci.nih.gov/tcga/dataAccessMatrix.htm?mode=ApplyFilter&amp;showMatrix=true&amp;diseaseType=BRCA&amp;tumorNormal=TN&amp;tumorNormal=T&amp;tumorNormal=NT&amp;platformType=3&amp;platformType=5&amp;platformType=27&amp;platformType=38&amp;platformType=43" TargetMode="External"/><Relationship Id="rId23" Type="http://schemas.openxmlformats.org/officeDocument/2006/relationships/image" Target="media/image3.emf"/><Relationship Id="rId28" Type="http://schemas.microsoft.com/office/2011/relationships/people" Target="people.xml"/><Relationship Id="rId10" Type="http://schemas.openxmlformats.org/officeDocument/2006/relationships/image" Target="media/image2.emf"/><Relationship Id="rId19" Type="http://schemas.openxmlformats.org/officeDocument/2006/relationships/hyperlink" Target="http://tcga-data.nci.nih.gov/tcga/dataAccessMatrix.htm?mode=ApplyFilter&amp;showMatrix=true&amp;diseaseType=OV&amp;tumorNormal=TN&amp;tumorNormal=T&amp;tumorNormal=NT&amp;platformType=1&amp;platformType=4&amp;platformType=40"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tcga-data.nci.nih.gov/tcga/dataAccessMatrix.htm?mode=ApplyFilter&amp;showMatrix=true&amp;diseaseType=BRCA&amp;tumorNormal=TN&amp;tumorNormal=T&amp;tumorNormal=NT&amp;platformType=2&amp;platformType=42" TargetMode="External"/><Relationship Id="rId22" Type="http://schemas.openxmlformats.org/officeDocument/2006/relationships/hyperlink" Target="http://tcga-data.nci.nih.gov/tcga/dataAccessMatrix.htm?mode=ApplyFilter&amp;showMatrix=true&amp;diseaseType=OV&amp;tumorNormal=TN&amp;tumorNormal=T&amp;tumorNormal=NT&amp;platformType=6&amp;platformType=28"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4885</Words>
  <Characters>27848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32668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Qike Li</dc:creator>
  <cp:keywords/>
  <dc:description/>
  <cp:lastModifiedBy>Dominic LaRoche</cp:lastModifiedBy>
  <cp:revision>6</cp:revision>
  <dcterms:created xsi:type="dcterms:W3CDTF">2015-12-03T02:13:00Z</dcterms:created>
  <dcterms:modified xsi:type="dcterms:W3CDTF">2015-12-03T15:43:00Z</dcterms:modified>
</cp:coreProperties>
</file>