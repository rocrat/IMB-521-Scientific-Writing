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0A938" w14:textId="0178530A" w:rsidR="00650D8B" w:rsidRPr="00650D8B" w:rsidRDefault="005F647B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Approach</w:t>
      </w:r>
    </w:p>
    <w:p w14:paraId="1398860A" w14:textId="22B3F39E" w:rsidR="00621F78" w:rsidRDefault="00621F78" w:rsidP="00621F78">
      <w:pPr>
        <w:spacing w:before="120"/>
        <w:rPr>
          <w:rFonts w:ascii="Arial" w:hAnsi="Arial" w:cs="Arial"/>
          <w:sz w:val="22"/>
          <w:szCs w:val="22"/>
        </w:rPr>
      </w:pPr>
      <w:r w:rsidRPr="002C6BA3">
        <w:rPr>
          <w:rFonts w:ascii="Arial" w:hAnsi="Arial" w:cs="Arial"/>
          <w:b/>
          <w:i/>
          <w:sz w:val="22"/>
          <w:szCs w:val="22"/>
        </w:rPr>
        <w:t xml:space="preserve">Aim 1: Integrate ENCODE data to prioritize SNP pairs with cooperative mechanisms for </w:t>
      </w:r>
      <w:r w:rsidRPr="003B7291">
        <w:rPr>
          <w:rFonts w:ascii="Arial" w:hAnsi="Arial" w:cs="Arial"/>
          <w:b/>
          <w:i/>
          <w:noProof/>
          <w:sz w:val="22"/>
          <w:szCs w:val="22"/>
        </w:rPr>
        <w:t xml:space="preserve">each </w:t>
      </w:r>
      <w:r w:rsidRPr="002C6BA3">
        <w:rPr>
          <w:rFonts w:ascii="Arial" w:hAnsi="Arial" w:cs="Arial"/>
          <w:b/>
          <w:i/>
          <w:sz w:val="22"/>
          <w:szCs w:val="22"/>
        </w:rPr>
        <w:t>complex disease</w:t>
      </w:r>
      <w:r w:rsidRPr="007656FF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86"/>
      </w:tblGrid>
      <w:tr w:rsidR="00CF0664" w14:paraId="039677D4" w14:textId="77777777" w:rsidTr="00B07546">
        <w:trPr>
          <w:trHeight w:val="397"/>
        </w:trPr>
        <w:tc>
          <w:tcPr>
            <w:tcW w:w="4086" w:type="dxa"/>
          </w:tcPr>
          <w:p w14:paraId="394ABF37" w14:textId="1E91B2CD" w:rsidR="00CF0664" w:rsidRPr="009421BC" w:rsidRDefault="002240D8" w:rsidP="00995974">
            <w:pPr>
              <w:rPr>
                <w:rFonts w:ascii="Arial" w:eastAsia="SimSun" w:hAnsi="Arial"/>
                <w:b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hint="eastAsia"/>
                <w:b/>
                <w:noProof/>
                <w:sz w:val="20"/>
                <w:szCs w:val="20"/>
              </w:rPr>
              <w:drawing>
                <wp:inline distT="0" distB="0" distL="0" distR="0" wp14:anchorId="6DDD160F" wp14:editId="55357EE7">
                  <wp:extent cx="1981200" cy="25718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948" cy="257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3FBB" w14:paraId="24C0539A" w14:textId="77777777" w:rsidTr="00B07546">
        <w:trPr>
          <w:trHeight w:val="397"/>
        </w:trPr>
        <w:tc>
          <w:tcPr>
            <w:tcW w:w="4086" w:type="dxa"/>
          </w:tcPr>
          <w:p w14:paraId="206383B4" w14:textId="536F4F78" w:rsidR="00703FBB" w:rsidRPr="00703FBB" w:rsidRDefault="00703FBB" w:rsidP="00995974">
            <w:pPr>
              <w:rPr>
                <w:rFonts w:ascii="Arial" w:eastAsia="SimSun" w:hAnsi="Arial"/>
                <w:sz w:val="20"/>
                <w:szCs w:val="20"/>
                <w:lang w:eastAsia="zh-CN"/>
              </w:rPr>
            </w:pPr>
            <w:r w:rsidRPr="009421BC">
              <w:rPr>
                <w:rFonts w:ascii="Arial" w:eastAsia="SimSun" w:hAnsi="Arial" w:hint="eastAsia"/>
                <w:b/>
                <w:sz w:val="20"/>
                <w:szCs w:val="20"/>
                <w:lang w:eastAsia="zh-CN"/>
              </w:rPr>
              <w:t>Figure 1</w:t>
            </w:r>
            <w:r w:rsidRPr="00703FBB">
              <w:rPr>
                <w:rFonts w:ascii="Arial" w:eastAsia="SimSun" w:hAnsi="Arial" w:hint="eastAsia"/>
                <w:sz w:val="20"/>
                <w:szCs w:val="20"/>
                <w:lang w:eastAsia="zh-CN"/>
              </w:rPr>
              <w:t xml:space="preserve">. </w:t>
            </w:r>
            <w:r w:rsidR="009421BC" w:rsidRPr="009421BC">
              <w:rPr>
                <w:rFonts w:ascii="Arial" w:eastAsia="SimSun" w:hAnsi="Arial"/>
                <w:b/>
                <w:sz w:val="20"/>
                <w:szCs w:val="20"/>
                <w:lang w:eastAsia="zh-CN"/>
              </w:rPr>
              <w:t>Example MFA results</w:t>
            </w:r>
            <w:r w:rsidR="009421BC">
              <w:rPr>
                <w:rFonts w:ascii="Arial" w:eastAsia="SimSun" w:hAnsi="Arial"/>
                <w:sz w:val="20"/>
                <w:szCs w:val="20"/>
                <w:lang w:eastAsia="zh-CN"/>
              </w:rPr>
              <w:t xml:space="preserve">. </w:t>
            </w:r>
            <w:r w:rsidR="00CA1DF4">
              <w:rPr>
                <w:rFonts w:ascii="Arial" w:eastAsia="SimSun" w:hAnsi="Arial" w:hint="eastAsia"/>
                <w:sz w:val="20"/>
                <w:szCs w:val="20"/>
                <w:lang w:eastAsia="zh-CN"/>
              </w:rPr>
              <w:t xml:space="preserve">First two factors of disease-associated </w:t>
            </w:r>
            <w:r w:rsidRPr="00703FBB">
              <w:rPr>
                <w:rFonts w:ascii="Arial" w:eastAsia="SimSun" w:hAnsi="Arial" w:hint="eastAsia"/>
                <w:sz w:val="20"/>
                <w:szCs w:val="20"/>
                <w:lang w:eastAsia="zh-CN"/>
              </w:rPr>
              <w:t>SNP</w:t>
            </w:r>
            <w:r w:rsidR="00CA1DF4">
              <w:rPr>
                <w:rFonts w:ascii="Arial" w:eastAsia="SimSun" w:hAnsi="Arial" w:hint="eastAsia"/>
                <w:sz w:val="20"/>
                <w:szCs w:val="20"/>
                <w:lang w:eastAsia="zh-CN"/>
              </w:rPr>
              <w:t>s</w:t>
            </w:r>
            <w:r w:rsidRPr="00703FBB">
              <w:rPr>
                <w:rFonts w:ascii="Arial" w:eastAsia="SimSun" w:hAnsi="Arial" w:hint="eastAsia"/>
                <w:sz w:val="20"/>
                <w:szCs w:val="20"/>
                <w:lang w:eastAsia="zh-CN"/>
              </w:rPr>
              <w:t xml:space="preserve"> on</w:t>
            </w:r>
            <w:r w:rsidR="00CA1DF4">
              <w:rPr>
                <w:rFonts w:ascii="Arial" w:eastAsia="SimSun" w:hAnsi="Arial" w:hint="eastAsia"/>
                <w:sz w:val="20"/>
                <w:szCs w:val="20"/>
                <w:lang w:eastAsia="zh-CN"/>
              </w:rPr>
              <w:t xml:space="preserve"> chromosome 6</w:t>
            </w:r>
            <w:r w:rsidRPr="00703FBB">
              <w:rPr>
                <w:rFonts w:ascii="Arial" w:eastAsia="SimSun" w:hAnsi="Arial" w:hint="eastAsia"/>
                <w:sz w:val="20"/>
                <w:szCs w:val="20"/>
                <w:lang w:eastAsia="zh-CN"/>
              </w:rPr>
              <w:t xml:space="preserve"> </w:t>
            </w:r>
            <w:r w:rsidR="001D327A">
              <w:rPr>
                <w:rFonts w:ascii="Arial" w:eastAsia="SimSun" w:hAnsi="Arial" w:hint="eastAsia"/>
                <w:sz w:val="20"/>
                <w:szCs w:val="20"/>
                <w:lang w:eastAsia="zh-CN"/>
              </w:rPr>
              <w:t>from</w:t>
            </w:r>
            <w:r w:rsidR="00822535">
              <w:rPr>
                <w:rFonts w:ascii="Arial" w:eastAsia="SimSun" w:hAnsi="Arial" w:hint="eastAsia"/>
                <w:sz w:val="20"/>
                <w:szCs w:val="20"/>
                <w:lang w:eastAsia="zh-CN"/>
              </w:rPr>
              <w:t xml:space="preserve"> five replicates of </w:t>
            </w:r>
            <w:r w:rsidR="00822535">
              <w:rPr>
                <w:rFonts w:ascii="Arial" w:eastAsia="SimSun" w:hAnsi="Arial"/>
                <w:sz w:val="20"/>
                <w:szCs w:val="20"/>
                <w:lang w:eastAsia="zh-CN"/>
              </w:rPr>
              <w:t>chromatin</w:t>
            </w:r>
            <w:r w:rsidR="00822535">
              <w:rPr>
                <w:rFonts w:ascii="Arial" w:eastAsia="SimSun" w:hAnsi="Arial" w:hint="eastAsia"/>
                <w:sz w:val="20"/>
                <w:szCs w:val="20"/>
                <w:lang w:eastAsia="zh-CN"/>
              </w:rPr>
              <w:t xml:space="preserve"> accessibility</w:t>
            </w:r>
            <w:r w:rsidR="00822535">
              <w:rPr>
                <w:rFonts w:ascii="Arial" w:eastAsia="SimSun" w:hAnsi="Arial"/>
                <w:sz w:val="20"/>
                <w:szCs w:val="20"/>
                <w:lang w:eastAsia="zh-CN"/>
              </w:rPr>
              <w:t xml:space="preserve"> data</w:t>
            </w:r>
            <w:r w:rsidRPr="00703FBB">
              <w:rPr>
                <w:rFonts w:ascii="Arial" w:eastAsia="SimSun" w:hAnsi="Arial" w:hint="eastAsia"/>
                <w:sz w:val="20"/>
                <w:szCs w:val="20"/>
                <w:lang w:eastAsia="zh-CN"/>
              </w:rPr>
              <w:t xml:space="preserve"> and five TFs (16 replicates in total). </w:t>
            </w:r>
            <w:r w:rsidR="001D327A">
              <w:rPr>
                <w:rFonts w:ascii="Arial" w:eastAsia="SimSun" w:hAnsi="Arial"/>
                <w:sz w:val="20"/>
                <w:szCs w:val="20"/>
                <w:lang w:eastAsia="zh-CN"/>
              </w:rPr>
              <w:t>The cluste</w:t>
            </w:r>
            <w:r w:rsidR="00995974">
              <w:rPr>
                <w:rFonts w:ascii="Arial" w:eastAsia="SimSun" w:hAnsi="Arial"/>
                <w:sz w:val="20"/>
                <w:szCs w:val="20"/>
                <w:lang w:eastAsia="zh-CN"/>
              </w:rPr>
              <w:t xml:space="preserve">rs of SNPs are LD </w:t>
            </w:r>
            <w:r w:rsidR="00995974" w:rsidRPr="006449BA">
              <w:rPr>
                <w:rFonts w:ascii="Arial" w:eastAsia="SimSun" w:hAnsi="Arial"/>
                <w:noProof/>
                <w:sz w:val="20"/>
                <w:szCs w:val="20"/>
                <w:lang w:eastAsia="zh-CN"/>
              </w:rPr>
              <w:t>SNPs</w:t>
            </w:r>
            <w:r w:rsidR="00995974">
              <w:rPr>
                <w:rFonts w:ascii="Arial" w:eastAsia="SimSun" w:hAnsi="Arial"/>
                <w:sz w:val="20"/>
                <w:szCs w:val="20"/>
                <w:lang w:eastAsia="zh-CN"/>
              </w:rPr>
              <w:t xml:space="preserve"> or </w:t>
            </w:r>
            <w:r w:rsidR="002C0100">
              <w:rPr>
                <w:rFonts w:ascii="Arial" w:eastAsia="SimSun" w:hAnsi="Arial"/>
                <w:noProof/>
                <w:sz w:val="20"/>
                <w:szCs w:val="20"/>
                <w:lang w:eastAsia="zh-CN"/>
              </w:rPr>
              <w:t>independent cooperative</w:t>
            </w:r>
            <w:r w:rsidR="00995974">
              <w:rPr>
                <w:rFonts w:ascii="Arial" w:eastAsia="SimSun" w:hAnsi="Arial"/>
                <w:sz w:val="20"/>
                <w:szCs w:val="20"/>
                <w:lang w:eastAsia="zh-CN"/>
              </w:rPr>
              <w:t xml:space="preserve"> SNPs</w:t>
            </w:r>
            <w:r w:rsidR="001D327A">
              <w:rPr>
                <w:rFonts w:ascii="Arial" w:eastAsia="SimSun" w:hAnsi="Arial"/>
                <w:sz w:val="20"/>
                <w:szCs w:val="20"/>
                <w:lang w:eastAsia="zh-CN"/>
              </w:rPr>
              <w:t>.</w:t>
            </w:r>
          </w:p>
        </w:tc>
      </w:tr>
      <w:tr w:rsidR="004841A3" w14:paraId="437B6292" w14:textId="77777777" w:rsidTr="00B07546">
        <w:trPr>
          <w:trHeight w:val="397"/>
          <w:ins w:id="0" w:author="Dominic LaRoche" w:date="2015-10-28T14:39:00Z"/>
        </w:trPr>
        <w:tc>
          <w:tcPr>
            <w:tcW w:w="4086" w:type="dxa"/>
          </w:tcPr>
          <w:p w14:paraId="181A4951" w14:textId="77777777" w:rsidR="004841A3" w:rsidRPr="009421BC" w:rsidRDefault="004841A3" w:rsidP="00995974">
            <w:pPr>
              <w:rPr>
                <w:ins w:id="1" w:author="Dominic LaRoche" w:date="2015-10-28T14:39:00Z"/>
                <w:rFonts w:ascii="Arial" w:eastAsia="SimSun" w:hAnsi="Arial" w:hint="eastAsia"/>
                <w:b/>
                <w:sz w:val="20"/>
                <w:szCs w:val="20"/>
                <w:lang w:eastAsia="zh-CN"/>
              </w:rPr>
            </w:pPr>
          </w:p>
        </w:tc>
      </w:tr>
    </w:tbl>
    <w:p w14:paraId="071A4B69" w14:textId="4F5D1083" w:rsidR="005A7870" w:rsidRPr="005A7870" w:rsidRDefault="00D74381" w:rsidP="00D74381">
      <w:pPr>
        <w:rPr>
          <w:rFonts w:ascii="Arial" w:eastAsia="SimSun" w:hAnsi="Arial"/>
          <w:sz w:val="22"/>
          <w:szCs w:val="22"/>
          <w:lang w:eastAsia="zh-CN"/>
        </w:rPr>
      </w:pPr>
      <w:r w:rsidRPr="005F647B">
        <w:rPr>
          <w:rFonts w:ascii="Arial" w:hAnsi="Arial"/>
          <w:i/>
          <w:sz w:val="22"/>
          <w:szCs w:val="22"/>
        </w:rPr>
        <w:t>Preliminary results</w:t>
      </w:r>
      <w:r>
        <w:rPr>
          <w:rFonts w:ascii="Arial" w:hAnsi="Arial"/>
          <w:i/>
          <w:sz w:val="22"/>
          <w:szCs w:val="22"/>
        </w:rPr>
        <w:t>:</w:t>
      </w:r>
      <w:r w:rsidR="00215326">
        <w:rPr>
          <w:rFonts w:ascii="Arial" w:hAnsi="Arial"/>
          <w:i/>
          <w:sz w:val="22"/>
          <w:szCs w:val="22"/>
        </w:rPr>
        <w:t xml:space="preserve"> </w:t>
      </w:r>
      <w:r w:rsidR="00F36F59" w:rsidRPr="00F36F59">
        <w:rPr>
          <w:rFonts w:ascii="Arial" w:hAnsi="Arial"/>
          <w:sz w:val="22"/>
          <w:szCs w:val="22"/>
        </w:rPr>
        <w:t>The functi</w:t>
      </w:r>
      <w:r w:rsidR="00BD2060">
        <w:rPr>
          <w:rFonts w:ascii="Arial" w:hAnsi="Arial"/>
          <w:sz w:val="22"/>
          <w:szCs w:val="22"/>
        </w:rPr>
        <w:t>onal linkage among</w:t>
      </w:r>
      <w:r w:rsidR="00F36F59">
        <w:rPr>
          <w:rFonts w:ascii="Arial" w:hAnsi="Arial"/>
          <w:sz w:val="22"/>
          <w:szCs w:val="22"/>
        </w:rPr>
        <w:t xml:space="preserve"> multiple independent </w:t>
      </w:r>
      <w:r w:rsidR="00BD2060">
        <w:rPr>
          <w:rFonts w:ascii="Arial" w:hAnsi="Arial"/>
          <w:sz w:val="22"/>
          <w:szCs w:val="22"/>
        </w:rPr>
        <w:t xml:space="preserve">SNPs associated </w:t>
      </w:r>
      <w:ins w:id="2" w:author="Dominic LaRoche" w:date="2015-10-28T14:32:00Z">
        <w:r w:rsidR="00E72C07">
          <w:rPr>
            <w:rFonts w:ascii="Arial" w:hAnsi="Arial"/>
            <w:sz w:val="22"/>
            <w:szCs w:val="22"/>
          </w:rPr>
          <w:t>with</w:t>
        </w:r>
      </w:ins>
      <w:del w:id="3" w:author="Dominic LaRoche" w:date="2015-10-28T14:32:00Z">
        <w:r w:rsidR="00BD2060" w:rsidDel="00E72C07">
          <w:rPr>
            <w:rFonts w:ascii="Arial" w:hAnsi="Arial"/>
            <w:sz w:val="22"/>
            <w:szCs w:val="22"/>
          </w:rPr>
          <w:delText>for</w:delText>
        </w:r>
      </w:del>
      <w:r w:rsidR="00F36F59" w:rsidRPr="00F36F59">
        <w:rPr>
          <w:rFonts w:ascii="Arial" w:hAnsi="Arial"/>
          <w:sz w:val="22"/>
          <w:szCs w:val="22"/>
        </w:rPr>
        <w:t xml:space="preserve"> the same</w:t>
      </w:r>
      <w:r w:rsidR="00A35D12">
        <w:rPr>
          <w:rFonts w:ascii="Arial" w:hAnsi="Arial"/>
          <w:sz w:val="22"/>
          <w:szCs w:val="22"/>
        </w:rPr>
        <w:t xml:space="preserve"> complex diseases is largely unknown. </w:t>
      </w:r>
      <w:commentRangeStart w:id="4"/>
      <w:r w:rsidR="00BD2060">
        <w:rPr>
          <w:rFonts w:ascii="Arial" w:hAnsi="Arial"/>
          <w:sz w:val="22"/>
          <w:szCs w:val="22"/>
        </w:rPr>
        <w:t xml:space="preserve">Our preliminary studies on </w:t>
      </w:r>
      <w:proofErr w:type="spellStart"/>
      <w:r w:rsidR="00BD2060">
        <w:rPr>
          <w:rFonts w:ascii="Arial" w:hAnsi="Arial"/>
          <w:sz w:val="22"/>
          <w:szCs w:val="22"/>
        </w:rPr>
        <w:t>eQTL</w:t>
      </w:r>
      <w:proofErr w:type="spellEnd"/>
      <w:r w:rsidR="00BD2060">
        <w:rPr>
          <w:rFonts w:ascii="Arial" w:hAnsi="Arial"/>
          <w:sz w:val="22"/>
          <w:szCs w:val="22"/>
        </w:rPr>
        <w:t xml:space="preserve"> data of </w:t>
      </w:r>
      <w:proofErr w:type="spellStart"/>
      <w:r w:rsidR="00BD2060">
        <w:rPr>
          <w:rFonts w:ascii="Arial" w:hAnsi="Arial"/>
          <w:sz w:val="22"/>
          <w:szCs w:val="22"/>
        </w:rPr>
        <w:t>lymphoblastoid</w:t>
      </w:r>
      <w:proofErr w:type="spellEnd"/>
      <w:r w:rsidR="00BD2060">
        <w:rPr>
          <w:rFonts w:ascii="Arial" w:hAnsi="Arial"/>
          <w:sz w:val="22"/>
          <w:szCs w:val="22"/>
        </w:rPr>
        <w:t xml:space="preserve"> cell lines suggested</w:t>
      </w:r>
      <w:r w:rsidR="00A35D12">
        <w:rPr>
          <w:rFonts w:ascii="Arial" w:hAnsi="Arial"/>
          <w:sz w:val="22"/>
          <w:szCs w:val="22"/>
        </w:rPr>
        <w:t xml:space="preserve"> that SNPs associated with the same diseases are more likely to be similar with each other in the biological process</w:t>
      </w:r>
      <w:r w:rsidR="00BD2060">
        <w:rPr>
          <w:rFonts w:ascii="Arial" w:hAnsi="Arial"/>
          <w:sz w:val="22"/>
          <w:szCs w:val="22"/>
        </w:rPr>
        <w:t>es and molecular functions in</w:t>
      </w:r>
      <w:r w:rsidR="00A35D12">
        <w:rPr>
          <w:rFonts w:ascii="Arial" w:hAnsi="Arial"/>
          <w:sz w:val="22"/>
          <w:szCs w:val="22"/>
        </w:rPr>
        <w:t xml:space="preserve"> their downstream genes</w:t>
      </w:r>
      <w:r w:rsidR="00BD2060">
        <w:rPr>
          <w:rFonts w:ascii="Arial" w:hAnsi="Arial"/>
          <w:sz w:val="22"/>
          <w:szCs w:val="22"/>
        </w:rPr>
        <w:t xml:space="preserve"> perturbed by these SNPs</w:t>
      </w:r>
      <w:commentRangeEnd w:id="4"/>
      <w:r w:rsidR="00E72C07">
        <w:rPr>
          <w:rStyle w:val="CommentReference"/>
        </w:rPr>
        <w:commentReference w:id="4"/>
      </w:r>
      <w:r w:rsidR="00A35D12">
        <w:rPr>
          <w:rFonts w:ascii="Arial" w:hAnsi="Arial"/>
          <w:sz w:val="22"/>
          <w:szCs w:val="22"/>
        </w:rPr>
        <w:t>. These cooperative mec</w:t>
      </w:r>
      <w:r w:rsidR="002F4422">
        <w:rPr>
          <w:rFonts w:ascii="Arial" w:hAnsi="Arial"/>
          <w:sz w:val="22"/>
          <w:szCs w:val="22"/>
        </w:rPr>
        <w:t>hanisms between SNPs may</w:t>
      </w:r>
      <w:r w:rsidR="002F4422">
        <w:rPr>
          <w:rFonts w:ascii="Arial" w:eastAsia="SimSun" w:hAnsi="Arial" w:hint="eastAsia"/>
          <w:sz w:val="22"/>
          <w:szCs w:val="22"/>
          <w:lang w:eastAsia="zh-CN"/>
        </w:rPr>
        <w:t xml:space="preserve"> contribute</w:t>
      </w:r>
      <w:r w:rsidR="00A35D12">
        <w:rPr>
          <w:rFonts w:ascii="Arial" w:hAnsi="Arial"/>
          <w:sz w:val="22"/>
          <w:szCs w:val="22"/>
        </w:rPr>
        <w:t xml:space="preserve"> </w:t>
      </w:r>
      <w:r w:rsidR="00BD2060">
        <w:rPr>
          <w:rFonts w:ascii="Arial" w:hAnsi="Arial"/>
          <w:sz w:val="22"/>
          <w:szCs w:val="22"/>
        </w:rPr>
        <w:t xml:space="preserve">to </w:t>
      </w:r>
      <w:r w:rsidR="00A35D12">
        <w:rPr>
          <w:rFonts w:ascii="Arial" w:hAnsi="Arial"/>
          <w:sz w:val="22"/>
          <w:szCs w:val="22"/>
        </w:rPr>
        <w:t xml:space="preserve">the causal mechanisms of complex diseases. Indeed, </w:t>
      </w:r>
      <w:r w:rsidR="004C2E0D">
        <w:rPr>
          <w:rFonts w:ascii="Arial" w:hAnsi="Arial"/>
          <w:sz w:val="22"/>
          <w:szCs w:val="22"/>
        </w:rPr>
        <w:t xml:space="preserve">using both classic genetics and machine learning methods on case-control patient data, </w:t>
      </w:r>
      <w:r w:rsidR="00A35D12">
        <w:rPr>
          <w:rFonts w:ascii="Arial" w:hAnsi="Arial"/>
          <w:sz w:val="22"/>
          <w:szCs w:val="22"/>
        </w:rPr>
        <w:t xml:space="preserve">we found many </w:t>
      </w:r>
      <w:r w:rsidR="00BD2060">
        <w:rPr>
          <w:rFonts w:ascii="Arial" w:hAnsi="Arial"/>
          <w:sz w:val="22"/>
          <w:szCs w:val="22"/>
        </w:rPr>
        <w:t xml:space="preserve">statistical significant </w:t>
      </w:r>
      <w:r w:rsidR="00A35D12">
        <w:rPr>
          <w:rFonts w:ascii="Arial" w:hAnsi="Arial"/>
          <w:sz w:val="22"/>
          <w:szCs w:val="22"/>
        </w:rPr>
        <w:t>cooperative SNPs</w:t>
      </w:r>
      <w:r w:rsidR="00BD2060">
        <w:rPr>
          <w:rFonts w:ascii="Arial" w:hAnsi="Arial"/>
          <w:sz w:val="22"/>
          <w:szCs w:val="22"/>
        </w:rPr>
        <w:t xml:space="preserve"> have</w:t>
      </w:r>
      <w:r w:rsidR="00A35D12">
        <w:rPr>
          <w:rFonts w:ascii="Arial" w:hAnsi="Arial"/>
          <w:sz w:val="22"/>
          <w:szCs w:val="22"/>
        </w:rPr>
        <w:t xml:space="preserve"> epistatic</w:t>
      </w:r>
      <w:r w:rsidR="00BD2060">
        <w:rPr>
          <w:rFonts w:ascii="Arial" w:hAnsi="Arial"/>
          <w:sz w:val="22"/>
          <w:szCs w:val="22"/>
        </w:rPr>
        <w:t xml:space="preserve"> effects</w:t>
      </w:r>
      <w:r w:rsidR="004C2E0D">
        <w:rPr>
          <w:rFonts w:ascii="Arial" w:hAnsi="Arial"/>
          <w:sz w:val="22"/>
          <w:szCs w:val="22"/>
        </w:rPr>
        <w:t xml:space="preserve">. Since </w:t>
      </w:r>
      <w:proofErr w:type="spellStart"/>
      <w:r w:rsidR="004C2E0D">
        <w:rPr>
          <w:rFonts w:ascii="Arial" w:hAnsi="Arial"/>
          <w:sz w:val="22"/>
          <w:szCs w:val="22"/>
        </w:rPr>
        <w:t>eQTL</w:t>
      </w:r>
      <w:proofErr w:type="spellEnd"/>
      <w:r w:rsidR="004C2E0D">
        <w:rPr>
          <w:rFonts w:ascii="Arial" w:hAnsi="Arial"/>
          <w:sz w:val="22"/>
          <w:szCs w:val="22"/>
        </w:rPr>
        <w:t xml:space="preserve"> associations cannot indicate </w:t>
      </w:r>
      <w:r w:rsidR="00C607A7">
        <w:rPr>
          <w:rFonts w:ascii="Arial" w:hAnsi="Arial"/>
          <w:sz w:val="22"/>
          <w:szCs w:val="22"/>
        </w:rPr>
        <w:t>causal relationship, we endeavor to identify causal SNPs and their cooperative</w:t>
      </w:r>
      <w:r w:rsidR="004C2E0D">
        <w:rPr>
          <w:rFonts w:ascii="Arial" w:hAnsi="Arial"/>
          <w:sz w:val="22"/>
          <w:szCs w:val="22"/>
        </w:rPr>
        <w:t xml:space="preserve"> biological</w:t>
      </w:r>
      <w:r w:rsidR="00C607A7">
        <w:rPr>
          <w:rFonts w:ascii="Arial" w:hAnsi="Arial"/>
          <w:sz w:val="22"/>
          <w:szCs w:val="22"/>
        </w:rPr>
        <w:t xml:space="preserve"> mechanisms</w:t>
      </w:r>
      <w:r w:rsidR="004C2E0D">
        <w:rPr>
          <w:rFonts w:ascii="Arial" w:hAnsi="Arial"/>
          <w:sz w:val="22"/>
          <w:szCs w:val="22"/>
        </w:rPr>
        <w:t xml:space="preserve"> at play</w:t>
      </w:r>
      <w:commentRangeStart w:id="5"/>
      <w:r w:rsidR="004C2E0D">
        <w:rPr>
          <w:rFonts w:ascii="Arial" w:hAnsi="Arial"/>
          <w:sz w:val="22"/>
          <w:szCs w:val="22"/>
        </w:rPr>
        <w:t>. We extend our study on SNPs to their</w:t>
      </w:r>
      <w:r w:rsidR="00C607A7">
        <w:rPr>
          <w:rFonts w:ascii="Arial" w:hAnsi="Arial"/>
          <w:sz w:val="22"/>
          <w:szCs w:val="22"/>
        </w:rPr>
        <w:t xml:space="preserve"> high linkage disequilibrium</w:t>
      </w:r>
      <w:r w:rsidR="004C2E0D">
        <w:rPr>
          <w:rFonts w:ascii="Arial" w:hAnsi="Arial"/>
          <w:sz w:val="22"/>
          <w:szCs w:val="22"/>
        </w:rPr>
        <w:t xml:space="preserve"> regions</w:t>
      </w:r>
      <w:r w:rsidR="00C607A7">
        <w:rPr>
          <w:rFonts w:ascii="Arial" w:hAnsi="Arial"/>
          <w:sz w:val="22"/>
          <w:szCs w:val="22"/>
        </w:rPr>
        <w:t xml:space="preserve"> (</w:t>
      </w:r>
      <w:r w:rsidR="00A36DF7">
        <w:rPr>
          <w:rFonts w:ascii="Arial" w:hAnsi="Arial"/>
          <w:sz w:val="22"/>
          <w:szCs w:val="22"/>
        </w:rPr>
        <w:t xml:space="preserve">LD; </w:t>
      </w:r>
      <w:r w:rsidR="007B1564">
        <w:rPr>
          <w:rFonts w:ascii="Arial" w:hAnsi="Arial"/>
          <w:sz w:val="22"/>
          <w:szCs w:val="22"/>
        </w:rPr>
        <w:t xml:space="preserve">correlation </w:t>
      </w:r>
      <w:r w:rsidR="00C607A7">
        <w:rPr>
          <w:rFonts w:ascii="Arial" w:hAnsi="Arial"/>
          <w:sz w:val="22"/>
          <w:szCs w:val="22"/>
        </w:rPr>
        <w:t>r</w:t>
      </w:r>
      <w:r w:rsidR="00C607A7" w:rsidRPr="007B1564">
        <w:rPr>
          <w:rFonts w:ascii="Arial" w:hAnsi="Arial"/>
          <w:sz w:val="22"/>
          <w:szCs w:val="22"/>
          <w:vertAlign w:val="superscript"/>
        </w:rPr>
        <w:t>2</w:t>
      </w:r>
      <w:r w:rsidR="004C2E0D">
        <w:rPr>
          <w:rFonts w:ascii="Arial" w:hAnsi="Arial"/>
          <w:sz w:val="22"/>
          <w:szCs w:val="22"/>
        </w:rPr>
        <w:t>&gt;0.8) since SNPs in the LD regions</w:t>
      </w:r>
      <w:r w:rsidR="00C607A7">
        <w:rPr>
          <w:rFonts w:ascii="Arial" w:hAnsi="Arial"/>
          <w:sz w:val="22"/>
          <w:szCs w:val="22"/>
        </w:rPr>
        <w:t xml:space="preserve"> are associated with the</w:t>
      </w:r>
      <w:r w:rsidR="004C2E0D">
        <w:rPr>
          <w:rFonts w:ascii="Arial" w:hAnsi="Arial"/>
          <w:sz w:val="22"/>
          <w:szCs w:val="22"/>
        </w:rPr>
        <w:t xml:space="preserve"> same diseases equivalently with the proxy SNPs tested</w:t>
      </w:r>
      <w:r w:rsidR="00C607A7">
        <w:rPr>
          <w:rFonts w:ascii="Arial" w:hAnsi="Arial"/>
          <w:sz w:val="22"/>
          <w:szCs w:val="22"/>
        </w:rPr>
        <w:t xml:space="preserve"> in GWAS</w:t>
      </w:r>
      <w:commentRangeEnd w:id="5"/>
      <w:r w:rsidR="00E72C07">
        <w:rPr>
          <w:rStyle w:val="CommentReference"/>
        </w:rPr>
        <w:commentReference w:id="5"/>
      </w:r>
      <w:r w:rsidR="00C607A7">
        <w:rPr>
          <w:rFonts w:ascii="Arial" w:hAnsi="Arial"/>
          <w:sz w:val="22"/>
          <w:szCs w:val="22"/>
        </w:rPr>
        <w:t>. Our preliminary results</w:t>
      </w:r>
      <w:r w:rsidR="004C2E0D">
        <w:rPr>
          <w:rFonts w:ascii="Arial" w:hAnsi="Arial"/>
          <w:sz w:val="22"/>
          <w:szCs w:val="22"/>
        </w:rPr>
        <w:t xml:space="preserve"> on </w:t>
      </w:r>
      <w:commentRangeStart w:id="6"/>
      <w:r w:rsidR="004C2E0D">
        <w:rPr>
          <w:rFonts w:ascii="Arial" w:hAnsi="Arial"/>
          <w:sz w:val="22"/>
          <w:szCs w:val="22"/>
        </w:rPr>
        <w:t>these SNPs</w:t>
      </w:r>
      <w:r w:rsidR="00C607A7">
        <w:rPr>
          <w:rFonts w:ascii="Arial" w:hAnsi="Arial"/>
          <w:sz w:val="22"/>
          <w:szCs w:val="22"/>
        </w:rPr>
        <w:t xml:space="preserve"> </w:t>
      </w:r>
      <w:commentRangeEnd w:id="6"/>
      <w:r w:rsidR="00E72C07">
        <w:rPr>
          <w:rStyle w:val="CommentReference"/>
        </w:rPr>
        <w:commentReference w:id="6"/>
      </w:r>
      <w:r w:rsidR="00C607A7">
        <w:rPr>
          <w:rFonts w:ascii="Arial" w:hAnsi="Arial"/>
          <w:sz w:val="22"/>
          <w:szCs w:val="22"/>
        </w:rPr>
        <w:t>using multiple factor analysis</w:t>
      </w:r>
      <w:r w:rsidR="004C2E0D">
        <w:rPr>
          <w:rFonts w:ascii="Arial" w:hAnsi="Arial"/>
          <w:sz w:val="22"/>
          <w:szCs w:val="22"/>
        </w:rPr>
        <w:t xml:space="preserve"> (MFA)</w:t>
      </w:r>
      <w:r w:rsidR="00C607A7">
        <w:rPr>
          <w:rFonts w:ascii="Arial" w:hAnsi="Arial"/>
          <w:sz w:val="22"/>
          <w:szCs w:val="22"/>
        </w:rPr>
        <w:t xml:space="preserve"> </w:t>
      </w:r>
      <w:commentRangeStart w:id="7"/>
      <w:r w:rsidR="00822535">
        <w:rPr>
          <w:rFonts w:ascii="Arial" w:hAnsi="Arial"/>
          <w:sz w:val="22"/>
          <w:szCs w:val="22"/>
        </w:rPr>
        <w:t>on chromatin accessibility</w:t>
      </w:r>
      <w:r w:rsidR="00D0742B">
        <w:rPr>
          <w:rFonts w:ascii="Arial" w:hAnsi="Arial"/>
          <w:sz w:val="22"/>
          <w:szCs w:val="22"/>
        </w:rPr>
        <w:t xml:space="preserve"> and transcription factor binding of</w:t>
      </w:r>
      <w:r w:rsidR="004C2E0D">
        <w:rPr>
          <w:rFonts w:ascii="Arial" w:hAnsi="Arial"/>
          <w:sz w:val="22"/>
          <w:szCs w:val="22"/>
        </w:rPr>
        <w:t xml:space="preserve"> B-lymphocyte cell line GM12878 </w:t>
      </w:r>
      <w:commentRangeEnd w:id="7"/>
      <w:r w:rsidR="00E72C07">
        <w:rPr>
          <w:rStyle w:val="CommentReference"/>
        </w:rPr>
        <w:commentReference w:id="7"/>
      </w:r>
      <w:r w:rsidR="004C2E0D">
        <w:rPr>
          <w:rFonts w:ascii="Arial" w:hAnsi="Arial"/>
          <w:sz w:val="22"/>
          <w:szCs w:val="22"/>
        </w:rPr>
        <w:t>indicate</w:t>
      </w:r>
      <w:r w:rsidR="00822535">
        <w:rPr>
          <w:rFonts w:ascii="Arial" w:hAnsi="Arial"/>
          <w:sz w:val="22"/>
          <w:szCs w:val="22"/>
        </w:rPr>
        <w:t xml:space="preserve"> cooperative</w:t>
      </w:r>
      <w:r w:rsidR="00C607A7">
        <w:rPr>
          <w:rFonts w:ascii="Arial" w:hAnsi="Arial"/>
          <w:sz w:val="22"/>
          <w:szCs w:val="22"/>
        </w:rPr>
        <w:t xml:space="preserve"> SNPs</w:t>
      </w:r>
      <w:r w:rsidR="00822535">
        <w:rPr>
          <w:rFonts w:ascii="Arial" w:hAnsi="Arial"/>
          <w:sz w:val="22"/>
          <w:szCs w:val="22"/>
        </w:rPr>
        <w:t xml:space="preserve"> with LD</w:t>
      </w:r>
      <w:r w:rsidR="00C607A7">
        <w:rPr>
          <w:rFonts w:ascii="Arial" w:hAnsi="Arial"/>
          <w:sz w:val="22"/>
          <w:szCs w:val="22"/>
        </w:rPr>
        <w:t xml:space="preserve"> tend to cluster together for the same disease, or same disease class </w:t>
      </w:r>
      <w:r w:rsidR="00C607A7" w:rsidRPr="00822535">
        <w:rPr>
          <w:rFonts w:ascii="Arial" w:hAnsi="Arial"/>
          <w:sz w:val="22"/>
          <w:szCs w:val="22"/>
        </w:rPr>
        <w:t>(Figure 1).</w:t>
      </w:r>
      <w:r w:rsidR="00C607A7">
        <w:rPr>
          <w:rFonts w:ascii="Arial" w:hAnsi="Arial"/>
          <w:sz w:val="22"/>
          <w:szCs w:val="22"/>
        </w:rPr>
        <w:t xml:space="preserve"> </w:t>
      </w:r>
      <w:r w:rsidR="004C2E0D">
        <w:rPr>
          <w:rFonts w:ascii="Arial" w:hAnsi="Arial"/>
          <w:sz w:val="22"/>
          <w:szCs w:val="22"/>
        </w:rPr>
        <w:t>The preliminary work</w:t>
      </w:r>
      <w:r w:rsidR="00182DA7">
        <w:rPr>
          <w:rFonts w:ascii="Arial" w:hAnsi="Arial"/>
          <w:sz w:val="22"/>
          <w:szCs w:val="22"/>
        </w:rPr>
        <w:t xml:space="preserve"> also demonstrated the efficiency</w:t>
      </w:r>
      <w:r w:rsidR="004C2E0D">
        <w:rPr>
          <w:rFonts w:ascii="Arial" w:hAnsi="Arial"/>
          <w:sz w:val="22"/>
          <w:szCs w:val="22"/>
        </w:rPr>
        <w:t xml:space="preserve"> of the MFA algorithm </w:t>
      </w:r>
      <w:del w:id="8" w:author="Dominic LaRoche" w:date="2015-10-28T14:39:00Z">
        <w:r w:rsidR="004C2E0D" w:rsidDel="004841A3">
          <w:rPr>
            <w:rFonts w:ascii="Arial" w:hAnsi="Arial"/>
            <w:sz w:val="22"/>
            <w:szCs w:val="22"/>
          </w:rPr>
          <w:delText>by using</w:delText>
        </w:r>
      </w:del>
      <w:ins w:id="9" w:author="Dominic LaRoche" w:date="2015-10-28T14:39:00Z">
        <w:r w:rsidR="004841A3">
          <w:rPr>
            <w:rFonts w:ascii="Arial" w:hAnsi="Arial"/>
            <w:sz w:val="22"/>
            <w:szCs w:val="22"/>
          </w:rPr>
          <w:t>completing</w:t>
        </w:r>
      </w:ins>
      <w:r w:rsidR="004C2E0D">
        <w:rPr>
          <w:rFonts w:ascii="Arial" w:hAnsi="Arial"/>
          <w:sz w:val="22"/>
          <w:szCs w:val="22"/>
        </w:rPr>
        <w:t xml:space="preserve"> within 2 minutes for a genome-wide analysis</w:t>
      </w:r>
      <w:r w:rsidR="00B81EA1">
        <w:rPr>
          <w:rFonts w:ascii="Arial" w:hAnsi="Arial"/>
          <w:sz w:val="22"/>
          <w:szCs w:val="22"/>
        </w:rPr>
        <w:t xml:space="preserve"> on a desktop computer</w:t>
      </w:r>
      <w:r w:rsidR="004C2E0D">
        <w:rPr>
          <w:rFonts w:ascii="Arial" w:hAnsi="Arial"/>
          <w:sz w:val="22"/>
          <w:szCs w:val="22"/>
        </w:rPr>
        <w:t>.</w:t>
      </w:r>
    </w:p>
    <w:p w14:paraId="119459B1" w14:textId="4F388979" w:rsidR="005F647B" w:rsidRDefault="005F647B" w:rsidP="00A6193F">
      <w:pPr>
        <w:spacing w:before="200"/>
        <w:rPr>
          <w:rFonts w:ascii="Arial" w:hAnsi="Arial" w:cs="Arial"/>
          <w:sz w:val="22"/>
          <w:szCs w:val="22"/>
        </w:rPr>
      </w:pPr>
      <w:r w:rsidRPr="005F647B">
        <w:rPr>
          <w:rFonts w:ascii="Arial" w:hAnsi="Arial" w:cs="Arial"/>
          <w:i/>
          <w:sz w:val="22"/>
          <w:szCs w:val="22"/>
        </w:rPr>
        <w:t>Hypothesis and rationale</w:t>
      </w:r>
      <w:r w:rsidR="00D74381">
        <w:rPr>
          <w:rFonts w:ascii="Arial" w:hAnsi="Arial" w:cs="Arial"/>
          <w:sz w:val="22"/>
          <w:szCs w:val="22"/>
        </w:rPr>
        <w:t>:</w:t>
      </w:r>
      <w:r w:rsidR="0026688E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24198F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750EA2">
        <w:rPr>
          <w:rFonts w:ascii="Arial" w:hAnsi="Arial" w:cs="Arial"/>
          <w:sz w:val="22"/>
          <w:szCs w:val="22"/>
          <w:lang w:eastAsia="zh-CN"/>
        </w:rPr>
        <w:t>interplay mechanisms of multiple independent SNPs for complex disease</w:t>
      </w:r>
      <w:r w:rsidR="00182DA7">
        <w:rPr>
          <w:rFonts w:ascii="Arial" w:hAnsi="Arial" w:cs="Arial"/>
          <w:sz w:val="22"/>
          <w:szCs w:val="22"/>
          <w:lang w:eastAsia="zh-CN"/>
        </w:rPr>
        <w:t>s</w:t>
      </w:r>
      <w:r w:rsidR="00750EA2">
        <w:rPr>
          <w:rFonts w:ascii="Arial" w:hAnsi="Arial" w:cs="Arial"/>
          <w:sz w:val="22"/>
          <w:szCs w:val="22"/>
          <w:lang w:eastAsia="zh-CN"/>
        </w:rPr>
        <w:t xml:space="preserve"> are largely unknown. </w:t>
      </w:r>
      <w:commentRangeStart w:id="10"/>
      <w:r w:rsidR="00750EA2">
        <w:rPr>
          <w:rFonts w:ascii="Arial" w:hAnsi="Arial" w:cs="Arial"/>
          <w:sz w:val="22"/>
          <w:szCs w:val="22"/>
          <w:lang w:eastAsia="zh-CN"/>
        </w:rPr>
        <w:t>Classic genetics methods are unabl</w:t>
      </w:r>
      <w:r w:rsidR="00182DA7">
        <w:rPr>
          <w:rFonts w:ascii="Arial" w:hAnsi="Arial" w:cs="Arial"/>
          <w:sz w:val="22"/>
          <w:szCs w:val="22"/>
          <w:lang w:eastAsia="zh-CN"/>
        </w:rPr>
        <w:t>e to detect epistasis among candidate SNPs due to</w:t>
      </w:r>
      <w:r w:rsidR="00750EA2">
        <w:rPr>
          <w:rFonts w:ascii="Arial" w:hAnsi="Arial" w:cs="Arial"/>
          <w:sz w:val="22"/>
          <w:szCs w:val="22"/>
          <w:lang w:eastAsia="zh-CN"/>
        </w:rPr>
        <w:t xml:space="preserve"> vast number of combi</w:t>
      </w:r>
      <w:r w:rsidR="00182DA7">
        <w:rPr>
          <w:rFonts w:ascii="Arial" w:hAnsi="Arial" w:cs="Arial"/>
          <w:sz w:val="22"/>
          <w:szCs w:val="22"/>
          <w:lang w:eastAsia="zh-CN"/>
        </w:rPr>
        <w:t>nations (up to trillion pairs</w:t>
      </w:r>
      <w:r w:rsidR="00750EA2">
        <w:rPr>
          <w:rFonts w:ascii="Arial" w:hAnsi="Arial" w:cs="Arial"/>
          <w:sz w:val="22"/>
          <w:szCs w:val="22"/>
          <w:lang w:eastAsia="zh-CN"/>
        </w:rPr>
        <w:t xml:space="preserve">). </w:t>
      </w:r>
      <w:proofErr w:type="spellStart"/>
      <w:proofErr w:type="gramStart"/>
      <w:r w:rsidR="00750EA2">
        <w:rPr>
          <w:rFonts w:ascii="Arial" w:hAnsi="Arial" w:cs="Arial"/>
          <w:sz w:val="22"/>
          <w:szCs w:val="22"/>
          <w:lang w:eastAsia="zh-CN"/>
        </w:rPr>
        <w:t>eQTL</w:t>
      </w:r>
      <w:proofErr w:type="spellEnd"/>
      <w:proofErr w:type="gramEnd"/>
      <w:r w:rsidR="00750EA2">
        <w:rPr>
          <w:rFonts w:ascii="Arial" w:hAnsi="Arial" w:cs="Arial"/>
          <w:sz w:val="22"/>
          <w:szCs w:val="22"/>
          <w:lang w:eastAsia="zh-CN"/>
        </w:rPr>
        <w:t xml:space="preserve"> data allows unveiling the functional linkage among SNPs for complex disease but are unable to distinguish </w:t>
      </w:r>
      <w:ins w:id="11" w:author="Dominic LaRoche" w:date="2015-10-28T14:42:00Z">
        <w:r w:rsidR="004841A3">
          <w:rPr>
            <w:rFonts w:ascii="Arial" w:hAnsi="Arial" w:cs="Arial"/>
            <w:sz w:val="22"/>
            <w:szCs w:val="22"/>
            <w:lang w:eastAsia="zh-CN"/>
          </w:rPr>
          <w:t xml:space="preserve">between </w:t>
        </w:r>
      </w:ins>
      <w:r w:rsidR="00182DA7">
        <w:rPr>
          <w:rFonts w:ascii="Arial" w:hAnsi="Arial" w:cs="Arial"/>
          <w:sz w:val="22"/>
          <w:szCs w:val="22"/>
          <w:lang w:eastAsia="zh-CN"/>
        </w:rPr>
        <w:t>con</w:t>
      </w:r>
      <w:r w:rsidR="00750EA2">
        <w:rPr>
          <w:rFonts w:ascii="Arial" w:hAnsi="Arial" w:cs="Arial"/>
          <w:sz w:val="22"/>
          <w:szCs w:val="22"/>
          <w:lang w:eastAsia="zh-CN"/>
        </w:rPr>
        <w:t xml:space="preserve">founders and causal </w:t>
      </w:r>
      <w:del w:id="12" w:author="Dominic LaRoche" w:date="2015-10-28T14:42:00Z">
        <w:r w:rsidR="00750EA2" w:rsidDel="004841A3">
          <w:rPr>
            <w:rFonts w:ascii="Arial" w:hAnsi="Arial" w:cs="Arial"/>
            <w:sz w:val="22"/>
            <w:szCs w:val="22"/>
            <w:lang w:eastAsia="zh-CN"/>
          </w:rPr>
          <w:delText>ones</w:delText>
        </w:r>
      </w:del>
      <w:commentRangeEnd w:id="10"/>
      <w:ins w:id="13" w:author="Dominic LaRoche" w:date="2015-10-28T14:42:00Z">
        <w:r w:rsidR="004841A3">
          <w:rPr>
            <w:rFonts w:ascii="Arial" w:hAnsi="Arial" w:cs="Arial"/>
            <w:sz w:val="22"/>
            <w:szCs w:val="22"/>
            <w:lang w:eastAsia="zh-CN"/>
          </w:rPr>
          <w:t>SNP</w:t>
        </w:r>
        <w:r w:rsidR="004841A3">
          <w:rPr>
            <w:rFonts w:ascii="Arial" w:hAnsi="Arial" w:cs="Arial"/>
            <w:sz w:val="22"/>
            <w:szCs w:val="22"/>
            <w:lang w:eastAsia="zh-CN"/>
          </w:rPr>
          <w:t>s</w:t>
        </w:r>
      </w:ins>
      <w:r w:rsidR="004841A3">
        <w:rPr>
          <w:rStyle w:val="CommentReference"/>
        </w:rPr>
        <w:commentReference w:id="10"/>
      </w:r>
      <w:r w:rsidR="00750EA2">
        <w:rPr>
          <w:rFonts w:ascii="Arial" w:hAnsi="Arial" w:cs="Arial"/>
          <w:sz w:val="22"/>
          <w:szCs w:val="22"/>
          <w:lang w:eastAsia="zh-CN"/>
        </w:rPr>
        <w:t xml:space="preserve">.  </w:t>
      </w:r>
      <w:ins w:id="14" w:author="Dominic LaRoche" w:date="2015-10-28T14:42:00Z">
        <w:r w:rsidR="004841A3">
          <w:rPr>
            <w:rFonts w:ascii="Arial" w:hAnsi="Arial" w:cs="Arial"/>
            <w:sz w:val="22"/>
            <w:szCs w:val="22"/>
            <w:lang w:eastAsia="zh-CN"/>
          </w:rPr>
          <w:t xml:space="preserve">The </w:t>
        </w:r>
      </w:ins>
      <w:r w:rsidR="00750EA2">
        <w:rPr>
          <w:rFonts w:ascii="Arial" w:hAnsi="Arial" w:cs="Arial"/>
          <w:sz w:val="22"/>
          <w:szCs w:val="22"/>
          <w:lang w:eastAsia="zh-CN"/>
        </w:rPr>
        <w:t>ENCODE</w:t>
      </w:r>
      <w:r w:rsidR="00182DA7">
        <w:rPr>
          <w:rFonts w:ascii="Arial" w:hAnsi="Arial" w:cs="Arial"/>
          <w:sz w:val="22"/>
          <w:szCs w:val="22"/>
          <w:lang w:eastAsia="zh-CN"/>
        </w:rPr>
        <w:t xml:space="preserve"> project generated</w:t>
      </w:r>
      <w:r w:rsidR="00750EA2">
        <w:rPr>
          <w:rFonts w:ascii="Arial" w:hAnsi="Arial" w:cs="Arial"/>
          <w:sz w:val="22"/>
          <w:szCs w:val="22"/>
          <w:lang w:eastAsia="zh-CN"/>
        </w:rPr>
        <w:t xml:space="preserve"> abundant functional annotations</w:t>
      </w:r>
      <w:r w:rsidR="00B20F85">
        <w:rPr>
          <w:rFonts w:ascii="Arial" w:hAnsi="Arial" w:cs="Arial"/>
          <w:sz w:val="22"/>
          <w:szCs w:val="22"/>
          <w:lang w:eastAsia="zh-CN"/>
        </w:rPr>
        <w:t xml:space="preserve"> for DNA on</w:t>
      </w:r>
      <w:r w:rsidR="00750EA2">
        <w:rPr>
          <w:rFonts w:ascii="Arial" w:hAnsi="Arial" w:cs="Arial"/>
          <w:sz w:val="22"/>
          <w:szCs w:val="22"/>
          <w:lang w:eastAsia="zh-CN"/>
        </w:rPr>
        <w:t xml:space="preserve"> multiple scales and are</w:t>
      </w:r>
      <w:r w:rsidR="00B20F85">
        <w:rPr>
          <w:rFonts w:ascii="Arial" w:hAnsi="Arial" w:cs="Arial"/>
          <w:sz w:val="22"/>
          <w:szCs w:val="22"/>
          <w:lang w:eastAsia="zh-CN"/>
        </w:rPr>
        <w:t xml:space="preserve"> thus</w:t>
      </w:r>
      <w:r w:rsidR="00750EA2">
        <w:rPr>
          <w:rFonts w:ascii="Arial" w:hAnsi="Arial" w:cs="Arial"/>
          <w:sz w:val="22"/>
          <w:szCs w:val="22"/>
          <w:lang w:eastAsia="zh-CN"/>
        </w:rPr>
        <w:t xml:space="preserve"> promising to unveil the causal</w:t>
      </w:r>
      <w:r w:rsidR="00B20F85">
        <w:rPr>
          <w:rFonts w:ascii="Arial" w:hAnsi="Arial" w:cs="Arial"/>
          <w:sz w:val="22"/>
          <w:szCs w:val="22"/>
          <w:lang w:eastAsia="zh-CN"/>
        </w:rPr>
        <w:t xml:space="preserve"> SNPs and their interactions</w:t>
      </w:r>
      <w:r w:rsidR="00750EA2">
        <w:rPr>
          <w:rFonts w:ascii="Arial" w:hAnsi="Arial" w:cs="Arial"/>
          <w:sz w:val="22"/>
          <w:szCs w:val="22"/>
          <w:lang w:eastAsia="zh-CN"/>
        </w:rPr>
        <w:t>.</w:t>
      </w:r>
      <w:r w:rsidR="0083773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50EA2">
        <w:rPr>
          <w:rFonts w:ascii="Arial" w:hAnsi="Arial" w:cs="Arial"/>
          <w:sz w:val="22"/>
          <w:szCs w:val="22"/>
          <w:lang w:eastAsia="zh-CN"/>
        </w:rPr>
        <w:t xml:space="preserve">Our objective </w:t>
      </w:r>
      <w:del w:id="15" w:author="Dominic LaRoche" w:date="2015-10-28T14:41:00Z">
        <w:r w:rsidR="00750EA2" w:rsidDel="004841A3">
          <w:rPr>
            <w:rFonts w:ascii="Arial" w:hAnsi="Arial" w:cs="Arial"/>
            <w:sz w:val="22"/>
            <w:szCs w:val="22"/>
            <w:lang w:eastAsia="zh-CN"/>
          </w:rPr>
          <w:delText xml:space="preserve">in this aim </w:delText>
        </w:r>
      </w:del>
      <w:r w:rsidR="00750EA2">
        <w:rPr>
          <w:rFonts w:ascii="Arial" w:hAnsi="Arial" w:cs="Arial"/>
          <w:sz w:val="22"/>
          <w:szCs w:val="22"/>
          <w:lang w:eastAsia="zh-CN"/>
        </w:rPr>
        <w:t>is to identify functional and cooperative SNPs for complex diseases</w:t>
      </w:r>
      <w:r w:rsidR="00B20F85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20F85">
        <w:rPr>
          <w:rFonts w:ascii="Arial" w:hAnsi="Arial" w:cs="Arial"/>
          <w:sz w:val="22"/>
          <w:szCs w:val="22"/>
        </w:rPr>
        <w:t>for more accurate diagnosis</w:t>
      </w:r>
      <w:r w:rsidR="00750EA2">
        <w:rPr>
          <w:rFonts w:ascii="Arial" w:hAnsi="Arial" w:cs="Arial"/>
          <w:sz w:val="22"/>
          <w:szCs w:val="22"/>
          <w:lang w:eastAsia="zh-CN"/>
        </w:rPr>
        <w:t xml:space="preserve">. </w:t>
      </w:r>
      <w:commentRangeStart w:id="16"/>
      <w:r w:rsidR="0026688E" w:rsidRPr="003A3264">
        <w:rPr>
          <w:rFonts w:ascii="Arial" w:hAnsi="Arial" w:cs="Arial"/>
          <w:i/>
          <w:sz w:val="22"/>
          <w:szCs w:val="22"/>
        </w:rPr>
        <w:t>We hypothesize that cooperative SNPs</w:t>
      </w:r>
      <w:r w:rsidR="00750EA2" w:rsidRPr="003A3264">
        <w:rPr>
          <w:rFonts w:ascii="Arial" w:hAnsi="Arial" w:cs="Arial"/>
          <w:i/>
          <w:sz w:val="22"/>
          <w:szCs w:val="22"/>
        </w:rPr>
        <w:t xml:space="preserve"> of the same complex disease should be</w:t>
      </w:r>
      <w:r w:rsidR="0026688E" w:rsidRPr="003A3264">
        <w:rPr>
          <w:rFonts w:ascii="Arial" w:hAnsi="Arial" w:cs="Arial"/>
          <w:i/>
          <w:sz w:val="22"/>
          <w:szCs w:val="22"/>
        </w:rPr>
        <w:t xml:space="preserve"> similar to each other on multiple hidden, </w:t>
      </w:r>
      <w:r w:rsidR="00750EA2" w:rsidRPr="003A3264">
        <w:rPr>
          <w:rFonts w:ascii="Arial" w:hAnsi="Arial" w:cs="Arial"/>
          <w:i/>
          <w:sz w:val="22"/>
          <w:szCs w:val="22"/>
        </w:rPr>
        <w:t>unrelated factors that drive</w:t>
      </w:r>
      <w:r w:rsidR="0026688E" w:rsidRPr="003A3264">
        <w:rPr>
          <w:rFonts w:ascii="Arial" w:hAnsi="Arial" w:cs="Arial"/>
          <w:i/>
          <w:sz w:val="22"/>
          <w:szCs w:val="22"/>
        </w:rPr>
        <w:t xml:space="preserve"> the results of the multiple omics assays in ENCODE.</w:t>
      </w:r>
      <w:r w:rsidR="00750EA2">
        <w:rPr>
          <w:rFonts w:ascii="Arial" w:hAnsi="Arial" w:cs="Arial"/>
          <w:sz w:val="22"/>
          <w:szCs w:val="22"/>
        </w:rPr>
        <w:t xml:space="preserve"> </w:t>
      </w:r>
      <w:commentRangeEnd w:id="16"/>
      <w:r w:rsidR="004841A3">
        <w:rPr>
          <w:rStyle w:val="CommentReference"/>
        </w:rPr>
        <w:commentReference w:id="16"/>
      </w:r>
      <w:r w:rsidR="00750EA2">
        <w:rPr>
          <w:rFonts w:ascii="Arial" w:hAnsi="Arial" w:cs="Arial"/>
          <w:sz w:val="22"/>
          <w:szCs w:val="22"/>
        </w:rPr>
        <w:t xml:space="preserve">We will use multiple factor analysis that is available in R </w:t>
      </w:r>
      <w:r w:rsidR="00B20F85">
        <w:rPr>
          <w:rFonts w:ascii="Arial" w:hAnsi="Arial" w:cs="Arial"/>
          <w:sz w:val="22"/>
          <w:szCs w:val="22"/>
        </w:rPr>
        <w:t>to identify</w:t>
      </w:r>
      <w:r w:rsidR="00750EA2">
        <w:rPr>
          <w:rFonts w:ascii="Arial" w:hAnsi="Arial" w:cs="Arial"/>
          <w:sz w:val="22"/>
          <w:szCs w:val="22"/>
        </w:rPr>
        <w:t xml:space="preserve"> the unknown driving factors and measure the similarity</w:t>
      </w:r>
      <w:r w:rsidR="00B20F85">
        <w:rPr>
          <w:rFonts w:ascii="Arial" w:hAnsi="Arial" w:cs="Arial"/>
          <w:sz w:val="22"/>
          <w:szCs w:val="22"/>
        </w:rPr>
        <w:t xml:space="preserve"> (or their equivalent distance)</w:t>
      </w:r>
      <w:r w:rsidR="00750EA2">
        <w:rPr>
          <w:rFonts w:ascii="Arial" w:hAnsi="Arial" w:cs="Arial"/>
          <w:sz w:val="22"/>
          <w:szCs w:val="22"/>
        </w:rPr>
        <w:t xml:space="preserve"> on these factors for any pair of candidate SNP pairs</w:t>
      </w:r>
      <w:r w:rsidR="00B20F85">
        <w:rPr>
          <w:rFonts w:ascii="Arial" w:hAnsi="Arial" w:cs="Arial"/>
          <w:sz w:val="22"/>
          <w:szCs w:val="22"/>
        </w:rPr>
        <w:t xml:space="preserve"> by using</w:t>
      </w:r>
      <w:r w:rsidR="00837737">
        <w:rPr>
          <w:rFonts w:ascii="Arial" w:hAnsi="Arial" w:cs="Arial"/>
          <w:sz w:val="22"/>
          <w:szCs w:val="22"/>
        </w:rPr>
        <w:t xml:space="preserve"> multiple scale assays on hundreds of cell lines in ENCODE</w:t>
      </w:r>
      <w:r w:rsidR="00750EA2">
        <w:rPr>
          <w:rFonts w:ascii="Arial" w:hAnsi="Arial" w:cs="Arial"/>
          <w:sz w:val="22"/>
          <w:szCs w:val="22"/>
        </w:rPr>
        <w:t xml:space="preserve">. </w:t>
      </w:r>
      <w:del w:id="17" w:author="Dominic LaRoche" w:date="2015-10-28T14:43:00Z">
        <w:r w:rsidR="00837737" w:rsidDel="004841A3">
          <w:rPr>
            <w:rFonts w:ascii="Arial" w:hAnsi="Arial" w:cs="Arial"/>
            <w:sz w:val="22"/>
            <w:szCs w:val="22"/>
          </w:rPr>
          <w:delText>The rationale of this aim is that t</w:delText>
        </w:r>
      </w:del>
      <w:ins w:id="18" w:author="Dominic LaRoche" w:date="2015-10-28T14:43:00Z">
        <w:r w:rsidR="004841A3">
          <w:rPr>
            <w:rFonts w:ascii="Arial" w:hAnsi="Arial" w:cs="Arial"/>
            <w:sz w:val="22"/>
            <w:szCs w:val="22"/>
          </w:rPr>
          <w:t>T</w:t>
        </w:r>
      </w:ins>
      <w:r w:rsidR="00837737">
        <w:rPr>
          <w:rFonts w:ascii="Arial" w:hAnsi="Arial" w:cs="Arial"/>
          <w:sz w:val="22"/>
          <w:szCs w:val="22"/>
        </w:rPr>
        <w:t xml:space="preserve">he successful completion </w:t>
      </w:r>
      <w:ins w:id="19" w:author="Dominic LaRoche" w:date="2015-10-28T14:43:00Z">
        <w:r w:rsidR="004841A3">
          <w:rPr>
            <w:rFonts w:ascii="Arial" w:hAnsi="Arial" w:cs="Arial"/>
            <w:sz w:val="22"/>
            <w:szCs w:val="22"/>
          </w:rPr>
          <w:t xml:space="preserve">of this aim </w:t>
        </w:r>
      </w:ins>
      <w:r w:rsidR="00837737">
        <w:rPr>
          <w:rFonts w:ascii="Arial" w:hAnsi="Arial" w:cs="Arial"/>
          <w:sz w:val="22"/>
          <w:szCs w:val="22"/>
        </w:rPr>
        <w:t>will fill the gap of unknown systematic mechanisms of complex diseases</w:t>
      </w:r>
      <w:ins w:id="20" w:author="Dominic LaRoche" w:date="2015-10-28T14:43:00Z">
        <w:r w:rsidR="004841A3">
          <w:rPr>
            <w:rFonts w:ascii="Arial" w:hAnsi="Arial" w:cs="Arial"/>
            <w:sz w:val="22"/>
            <w:szCs w:val="22"/>
          </w:rPr>
          <w:t xml:space="preserve"> and</w:t>
        </w:r>
      </w:ins>
      <w:del w:id="21" w:author="Dominic LaRoche" w:date="2015-10-28T14:43:00Z">
        <w:r w:rsidR="00837737" w:rsidDel="004841A3">
          <w:rPr>
            <w:rFonts w:ascii="Arial" w:hAnsi="Arial" w:cs="Arial"/>
            <w:sz w:val="22"/>
            <w:szCs w:val="22"/>
          </w:rPr>
          <w:delText>,</w:delText>
        </w:r>
      </w:del>
      <w:r w:rsidR="00837737">
        <w:rPr>
          <w:rFonts w:ascii="Arial" w:hAnsi="Arial" w:cs="Arial"/>
          <w:sz w:val="22"/>
          <w:szCs w:val="22"/>
        </w:rPr>
        <w:t xml:space="preserve"> generate many testable biomarkers for d</w:t>
      </w:r>
      <w:r w:rsidR="00B20F85">
        <w:rPr>
          <w:rFonts w:ascii="Arial" w:hAnsi="Arial" w:cs="Arial"/>
          <w:sz w:val="22"/>
          <w:szCs w:val="22"/>
        </w:rPr>
        <w:t>iagnosis of complex diseases. Upon</w:t>
      </w:r>
      <w:r w:rsidR="00837737">
        <w:rPr>
          <w:rFonts w:ascii="Arial" w:hAnsi="Arial" w:cs="Arial"/>
          <w:sz w:val="22"/>
          <w:szCs w:val="22"/>
        </w:rPr>
        <w:t xml:space="preserve"> the completion of this aim, it is our expectation that we will </w:t>
      </w:r>
      <w:del w:id="22" w:author="Dominic LaRoche" w:date="2015-10-28T14:44:00Z">
        <w:r w:rsidR="00837737" w:rsidDel="004841A3">
          <w:rPr>
            <w:rFonts w:ascii="Arial" w:hAnsi="Arial" w:cs="Arial"/>
            <w:sz w:val="22"/>
            <w:szCs w:val="22"/>
          </w:rPr>
          <w:delText xml:space="preserve">generate </w:delText>
        </w:r>
      </w:del>
      <w:ins w:id="23" w:author="Dominic LaRoche" w:date="2015-10-28T14:44:00Z">
        <w:r w:rsidR="004841A3">
          <w:rPr>
            <w:rFonts w:ascii="Arial" w:hAnsi="Arial" w:cs="Arial"/>
            <w:sz w:val="22"/>
            <w:szCs w:val="22"/>
          </w:rPr>
          <w:t>identify</w:t>
        </w:r>
        <w:r w:rsidR="004841A3">
          <w:rPr>
            <w:rFonts w:ascii="Arial" w:hAnsi="Arial" w:cs="Arial"/>
            <w:sz w:val="22"/>
            <w:szCs w:val="22"/>
          </w:rPr>
          <w:t xml:space="preserve"> </w:t>
        </w:r>
      </w:ins>
      <w:r w:rsidR="00837737">
        <w:rPr>
          <w:rFonts w:ascii="Arial" w:hAnsi="Arial" w:cs="Arial"/>
          <w:sz w:val="22"/>
          <w:szCs w:val="22"/>
        </w:rPr>
        <w:t xml:space="preserve">hundreds of functionally cooperative SNPs for complex diseases, </w:t>
      </w:r>
      <w:del w:id="24" w:author="Dominic LaRoche" w:date="2015-10-28T14:44:00Z">
        <w:r w:rsidR="00837737" w:rsidDel="004841A3">
          <w:rPr>
            <w:rFonts w:ascii="Arial" w:hAnsi="Arial" w:cs="Arial"/>
            <w:sz w:val="22"/>
            <w:szCs w:val="22"/>
          </w:rPr>
          <w:delText xml:space="preserve">which would </w:delText>
        </w:r>
      </w:del>
      <w:r w:rsidR="00837737">
        <w:rPr>
          <w:rFonts w:ascii="Arial" w:hAnsi="Arial" w:cs="Arial"/>
          <w:sz w:val="22"/>
          <w:szCs w:val="22"/>
        </w:rPr>
        <w:t>allow</w:t>
      </w:r>
      <w:ins w:id="25" w:author="Dominic LaRoche" w:date="2015-10-28T14:44:00Z">
        <w:r w:rsidR="004841A3">
          <w:rPr>
            <w:rFonts w:ascii="Arial" w:hAnsi="Arial" w:cs="Arial"/>
            <w:sz w:val="22"/>
            <w:szCs w:val="22"/>
          </w:rPr>
          <w:t>ing</w:t>
        </w:r>
      </w:ins>
      <w:r w:rsidR="00837737">
        <w:rPr>
          <w:rFonts w:ascii="Arial" w:hAnsi="Arial" w:cs="Arial"/>
          <w:sz w:val="22"/>
          <w:szCs w:val="22"/>
        </w:rPr>
        <w:t xml:space="preserve"> high throughput discovery and validation of </w:t>
      </w:r>
      <w:del w:id="26" w:author="Dominic LaRoche" w:date="2015-10-28T14:44:00Z">
        <w:r w:rsidR="00837737" w:rsidDel="004841A3">
          <w:rPr>
            <w:rFonts w:ascii="Arial" w:hAnsi="Arial" w:cs="Arial"/>
            <w:sz w:val="22"/>
            <w:szCs w:val="22"/>
          </w:rPr>
          <w:delText>the</w:delText>
        </w:r>
      </w:del>
      <w:r w:rsidR="00837737">
        <w:rPr>
          <w:rFonts w:ascii="Arial" w:hAnsi="Arial" w:cs="Arial"/>
          <w:sz w:val="22"/>
          <w:szCs w:val="22"/>
        </w:rPr>
        <w:t xml:space="preserve"> epistasis for the first time. </w:t>
      </w:r>
    </w:p>
    <w:p w14:paraId="50CA4D01" w14:textId="0958984F" w:rsidR="002D5A66" w:rsidRDefault="002D5A66" w:rsidP="00FB14FF">
      <w:pPr>
        <w:spacing w:before="120"/>
        <w:rPr>
          <w:rFonts w:ascii="Arial" w:hAnsi="Arial" w:cs="Arial"/>
          <w:i/>
          <w:sz w:val="22"/>
          <w:szCs w:val="22"/>
        </w:rPr>
      </w:pPr>
      <w:r w:rsidRPr="002D5A66">
        <w:rPr>
          <w:rFonts w:ascii="Arial" w:hAnsi="Arial" w:cs="Arial"/>
          <w:i/>
          <w:sz w:val="22"/>
          <w:szCs w:val="22"/>
        </w:rPr>
        <w:t>Approach</w:t>
      </w:r>
      <w:r w:rsidR="00C51056">
        <w:rPr>
          <w:rFonts w:ascii="Arial" w:hAnsi="Arial" w:cs="Arial"/>
          <w:i/>
          <w:sz w:val="22"/>
          <w:szCs w:val="22"/>
        </w:rPr>
        <w:t xml:space="preserve"> </w:t>
      </w:r>
    </w:p>
    <w:p w14:paraId="3301B929" w14:textId="26D7D1FD" w:rsidR="00401FCD" w:rsidRPr="00E666EF" w:rsidRDefault="00652347" w:rsidP="003A320B">
      <w:pPr>
        <w:spacing w:before="120"/>
        <w:rPr>
          <w:b/>
          <w:noProof/>
          <w:sz w:val="20"/>
          <w:szCs w:val="20"/>
        </w:rPr>
      </w:pPr>
      <w:r w:rsidRPr="00652347">
        <w:rPr>
          <w:noProof/>
        </w:rPr>
        <w:drawing>
          <wp:anchor distT="0" distB="0" distL="114300" distR="114300" simplePos="0" relativeHeight="251658240" behindDoc="1" locked="0" layoutInCell="1" allowOverlap="1" wp14:anchorId="0AFA86C1" wp14:editId="005A6E0A">
            <wp:simplePos x="0" y="0"/>
            <wp:positionH relativeFrom="column">
              <wp:posOffset>-19050</wp:posOffset>
            </wp:positionH>
            <wp:positionV relativeFrom="paragraph">
              <wp:posOffset>48895</wp:posOffset>
            </wp:positionV>
            <wp:extent cx="4328160" cy="1268730"/>
            <wp:effectExtent l="0" t="0" r="0" b="7620"/>
            <wp:wrapTight wrapText="bothSides">
              <wp:wrapPolygon edited="0">
                <wp:start x="0" y="0"/>
                <wp:lineTo x="0" y="21405"/>
                <wp:lineTo x="21486" y="21405"/>
                <wp:lineTo x="214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8D4" w:rsidRPr="004E755F">
        <w:rPr>
          <w:rFonts w:ascii="Arial" w:hAnsi="Arial" w:cs="Arial"/>
          <w:b/>
          <w:sz w:val="20"/>
          <w:szCs w:val="20"/>
        </w:rPr>
        <w:t xml:space="preserve">Fig. 2. </w:t>
      </w:r>
      <w:r w:rsidR="004F251A" w:rsidRPr="004E755F">
        <w:rPr>
          <w:rFonts w:ascii="Arial" w:hAnsi="Arial" w:cs="Arial"/>
          <w:b/>
          <w:sz w:val="20"/>
          <w:szCs w:val="20"/>
        </w:rPr>
        <w:t>Processing flow</w:t>
      </w:r>
      <w:r w:rsidR="000978D4" w:rsidRPr="004E755F">
        <w:rPr>
          <w:rFonts w:ascii="Arial" w:hAnsi="Arial" w:cs="Arial"/>
          <w:b/>
          <w:sz w:val="20"/>
          <w:szCs w:val="20"/>
        </w:rPr>
        <w:t xml:space="preserve"> of Aim 1</w:t>
      </w:r>
      <w:r w:rsidR="00340FB7" w:rsidRPr="004E755F">
        <w:rPr>
          <w:rFonts w:ascii="Arial" w:hAnsi="Arial" w:cs="Arial"/>
          <w:b/>
          <w:sz w:val="20"/>
          <w:szCs w:val="20"/>
        </w:rPr>
        <w:t xml:space="preserve"> for a</w:t>
      </w:r>
      <w:r w:rsidR="004F251A" w:rsidRPr="004E755F">
        <w:rPr>
          <w:rFonts w:ascii="Arial" w:hAnsi="Arial" w:cs="Arial"/>
          <w:b/>
          <w:sz w:val="20"/>
          <w:szCs w:val="20"/>
        </w:rPr>
        <w:t xml:space="preserve"> cell type</w:t>
      </w:r>
      <w:r w:rsidR="000978D4" w:rsidRPr="00BD2060">
        <w:rPr>
          <w:rFonts w:ascii="Arial" w:hAnsi="Arial" w:cs="Arial"/>
          <w:sz w:val="20"/>
          <w:szCs w:val="20"/>
        </w:rPr>
        <w:t>.</w:t>
      </w:r>
      <w:r w:rsidR="004F251A" w:rsidRPr="00BD2060">
        <w:rPr>
          <w:rFonts w:ascii="Arial" w:hAnsi="Arial" w:cs="Arial"/>
          <w:sz w:val="20"/>
          <w:szCs w:val="20"/>
        </w:rPr>
        <w:t xml:space="preserve"> </w:t>
      </w:r>
      <w:r w:rsidR="004F251A" w:rsidRPr="002F4422">
        <w:rPr>
          <w:rFonts w:ascii="Arial" w:hAnsi="Arial" w:cs="Arial"/>
          <w:noProof/>
          <w:sz w:val="20"/>
          <w:szCs w:val="20"/>
        </w:rPr>
        <w:t>It con</w:t>
      </w:r>
      <w:r w:rsidR="002F4422" w:rsidRPr="002F4422">
        <w:rPr>
          <w:rFonts w:ascii="Arial" w:hAnsi="Arial" w:cs="Arial"/>
          <w:noProof/>
          <w:sz w:val="20"/>
          <w:szCs w:val="20"/>
        </w:rPr>
        <w:t>sists of three steps</w:t>
      </w:r>
      <w:r w:rsidR="002F4422">
        <w:rPr>
          <w:rFonts w:ascii="Arial" w:eastAsia="SimSun" w:hAnsi="Arial" w:cs="Arial" w:hint="eastAsia"/>
          <w:noProof/>
          <w:sz w:val="20"/>
          <w:szCs w:val="20"/>
          <w:lang w:eastAsia="zh-CN"/>
        </w:rPr>
        <w:t>:</w:t>
      </w:r>
      <w:r w:rsidR="002F4422">
        <w:rPr>
          <w:rFonts w:ascii="Arial" w:hAnsi="Arial" w:cs="Arial"/>
          <w:noProof/>
          <w:sz w:val="20"/>
          <w:szCs w:val="20"/>
        </w:rPr>
        <w:t xml:space="preserve"> 1) </w:t>
      </w:r>
      <w:r w:rsidR="002F4422">
        <w:rPr>
          <w:rFonts w:ascii="Arial" w:eastAsia="SimSun" w:hAnsi="Arial" w:cs="Arial" w:hint="eastAsia"/>
          <w:noProof/>
          <w:sz w:val="20"/>
          <w:szCs w:val="20"/>
          <w:lang w:eastAsia="zh-CN"/>
        </w:rPr>
        <w:t>P</w:t>
      </w:r>
      <w:r w:rsidR="00340FB7" w:rsidRPr="002F4422">
        <w:rPr>
          <w:rFonts w:ascii="Arial" w:hAnsi="Arial" w:cs="Arial"/>
          <w:noProof/>
          <w:sz w:val="20"/>
          <w:szCs w:val="20"/>
        </w:rPr>
        <w:t>roject</w:t>
      </w:r>
      <w:r w:rsidR="004F251A" w:rsidRPr="002F4422">
        <w:rPr>
          <w:rFonts w:ascii="Arial" w:hAnsi="Arial" w:cs="Arial"/>
          <w:noProof/>
          <w:sz w:val="20"/>
          <w:szCs w:val="20"/>
        </w:rPr>
        <w:t xml:space="preserve"> multi-scale ENCODE data of a</w:t>
      </w:r>
      <w:r w:rsidR="00340FB7" w:rsidRPr="002F4422">
        <w:rPr>
          <w:rFonts w:ascii="Arial" w:hAnsi="Arial" w:cs="Arial"/>
          <w:noProof/>
          <w:sz w:val="20"/>
          <w:szCs w:val="20"/>
        </w:rPr>
        <w:t xml:space="preserve"> cell line to a data matrix to the</w:t>
      </w:r>
      <w:r w:rsidR="004F251A" w:rsidRPr="002F4422">
        <w:rPr>
          <w:rFonts w:ascii="Arial" w:hAnsi="Arial" w:cs="Arial"/>
          <w:noProof/>
          <w:sz w:val="20"/>
          <w:szCs w:val="20"/>
        </w:rPr>
        <w:t xml:space="preserve"> </w:t>
      </w:r>
      <w:r w:rsidR="00340FB7" w:rsidRPr="002F4422">
        <w:rPr>
          <w:rFonts w:ascii="Arial" w:hAnsi="Arial" w:cs="Arial"/>
          <w:noProof/>
          <w:sz w:val="20"/>
          <w:szCs w:val="20"/>
        </w:rPr>
        <w:t>SNP level</w:t>
      </w:r>
      <w:r w:rsidR="002F4422">
        <w:rPr>
          <w:rFonts w:ascii="Arial" w:eastAsia="SimSun" w:hAnsi="Arial" w:cs="Arial" w:hint="eastAsia"/>
          <w:noProof/>
          <w:sz w:val="20"/>
          <w:szCs w:val="20"/>
          <w:lang w:eastAsia="zh-CN"/>
        </w:rPr>
        <w:t>.</w:t>
      </w:r>
      <w:r w:rsidR="002F4422">
        <w:rPr>
          <w:rFonts w:ascii="Arial" w:hAnsi="Arial" w:cs="Arial"/>
          <w:noProof/>
          <w:sz w:val="20"/>
          <w:szCs w:val="20"/>
        </w:rPr>
        <w:t xml:space="preserve"> 2) </w:t>
      </w:r>
      <w:r w:rsidR="002F4422">
        <w:rPr>
          <w:rFonts w:ascii="Arial" w:eastAsia="SimSun" w:hAnsi="Arial" w:cs="Arial" w:hint="eastAsia"/>
          <w:noProof/>
          <w:sz w:val="20"/>
          <w:szCs w:val="20"/>
          <w:lang w:eastAsia="zh-CN"/>
        </w:rPr>
        <w:t>M</w:t>
      </w:r>
      <w:r w:rsidR="00340FB7" w:rsidRPr="002F4422">
        <w:rPr>
          <w:rFonts w:ascii="Arial" w:hAnsi="Arial" w:cs="Arial"/>
          <w:noProof/>
          <w:sz w:val="20"/>
          <w:szCs w:val="20"/>
        </w:rPr>
        <w:t xml:space="preserve">ap studied </w:t>
      </w:r>
      <w:r w:rsidR="002F4422">
        <w:rPr>
          <w:rFonts w:ascii="Arial" w:hAnsi="Arial" w:cs="Arial"/>
          <w:noProof/>
          <w:sz w:val="20"/>
          <w:szCs w:val="20"/>
        </w:rPr>
        <w:t xml:space="preserve">SNPs </w:t>
      </w:r>
      <w:r w:rsidR="002F4422">
        <w:rPr>
          <w:rFonts w:ascii="Arial" w:eastAsia="SimSun" w:hAnsi="Arial" w:cs="Arial" w:hint="eastAsia"/>
          <w:noProof/>
          <w:sz w:val="20"/>
          <w:szCs w:val="20"/>
          <w:lang w:eastAsia="zh-CN"/>
        </w:rPr>
        <w:t>of</w:t>
      </w:r>
      <w:r w:rsidR="00340FB7" w:rsidRPr="002F4422">
        <w:rPr>
          <w:rFonts w:ascii="Arial" w:hAnsi="Arial" w:cs="Arial"/>
          <w:noProof/>
          <w:sz w:val="20"/>
          <w:szCs w:val="20"/>
        </w:rPr>
        <w:t xml:space="preserve"> the cell line </w:t>
      </w:r>
      <w:r w:rsidR="002C0100" w:rsidRPr="002F4422">
        <w:rPr>
          <w:rFonts w:ascii="Arial" w:hAnsi="Arial" w:cs="Arial"/>
          <w:noProof/>
          <w:sz w:val="20"/>
          <w:szCs w:val="20"/>
        </w:rPr>
        <w:t>to several major factors</w:t>
      </w:r>
      <w:r w:rsidR="002F4422">
        <w:rPr>
          <w:rFonts w:ascii="Arial" w:eastAsia="SimSun" w:hAnsi="Arial" w:cs="Arial" w:hint="eastAsia"/>
          <w:noProof/>
          <w:sz w:val="20"/>
          <w:szCs w:val="20"/>
          <w:lang w:eastAsia="zh-CN"/>
        </w:rPr>
        <w:t xml:space="preserve"> using multiple factor analysis.</w:t>
      </w:r>
      <w:r w:rsidR="002C0100" w:rsidRPr="002F4422">
        <w:rPr>
          <w:rFonts w:ascii="Arial" w:eastAsia="SimSun" w:hAnsi="Arial" w:cs="Arial" w:hint="eastAsia"/>
          <w:noProof/>
          <w:sz w:val="20"/>
          <w:szCs w:val="20"/>
          <w:lang w:eastAsia="zh-CN"/>
        </w:rPr>
        <w:t xml:space="preserve"> </w:t>
      </w:r>
      <w:r w:rsidR="002F4422">
        <w:rPr>
          <w:rFonts w:ascii="Arial" w:hAnsi="Arial" w:cs="Arial"/>
          <w:noProof/>
          <w:sz w:val="20"/>
          <w:szCs w:val="20"/>
        </w:rPr>
        <w:t xml:space="preserve"> 3) </w:t>
      </w:r>
      <w:r w:rsidR="002F4422">
        <w:rPr>
          <w:rFonts w:ascii="Arial" w:eastAsia="SimSun" w:hAnsi="Arial" w:cs="Arial" w:hint="eastAsia"/>
          <w:noProof/>
          <w:sz w:val="20"/>
          <w:szCs w:val="20"/>
          <w:lang w:eastAsia="zh-CN"/>
        </w:rPr>
        <w:t>A</w:t>
      </w:r>
      <w:r w:rsidR="004F251A" w:rsidRPr="002F4422">
        <w:rPr>
          <w:rFonts w:ascii="Arial" w:hAnsi="Arial" w:cs="Arial"/>
          <w:noProof/>
          <w:sz w:val="20"/>
          <w:szCs w:val="20"/>
        </w:rPr>
        <w:t xml:space="preserve">verage </w:t>
      </w:r>
      <w:r w:rsidR="00340FB7" w:rsidRPr="002F4422">
        <w:rPr>
          <w:rFonts w:ascii="Arial" w:hAnsi="Arial" w:cs="Arial"/>
          <w:noProof/>
          <w:sz w:val="20"/>
          <w:szCs w:val="20"/>
        </w:rPr>
        <w:t>the distance of a SNP pair on all cells of the same type and conduct</w:t>
      </w:r>
      <w:r w:rsidR="004F251A" w:rsidRPr="002F4422">
        <w:rPr>
          <w:rFonts w:ascii="Arial" w:hAnsi="Arial" w:cs="Arial"/>
          <w:noProof/>
          <w:sz w:val="20"/>
          <w:szCs w:val="20"/>
        </w:rPr>
        <w:t xml:space="preserve"> bootstrap for</w:t>
      </w:r>
      <w:r w:rsidR="00340FB7" w:rsidRPr="002F4422">
        <w:rPr>
          <w:rFonts w:ascii="Arial" w:hAnsi="Arial" w:cs="Arial"/>
          <w:noProof/>
          <w:sz w:val="20"/>
          <w:szCs w:val="20"/>
        </w:rPr>
        <w:t xml:space="preserve"> </w:t>
      </w:r>
      <w:r w:rsidR="004F251A" w:rsidRPr="002F4422">
        <w:rPr>
          <w:rFonts w:ascii="Arial" w:hAnsi="Arial" w:cs="Arial"/>
          <w:noProof/>
          <w:sz w:val="20"/>
          <w:szCs w:val="20"/>
        </w:rPr>
        <w:t>statistical significance.</w:t>
      </w:r>
      <w:r w:rsidR="004F251A" w:rsidRPr="00BD2060">
        <w:rPr>
          <w:rFonts w:ascii="Arial" w:hAnsi="Arial" w:cs="Arial"/>
          <w:sz w:val="20"/>
          <w:szCs w:val="20"/>
        </w:rPr>
        <w:t xml:space="preserve">  </w:t>
      </w:r>
    </w:p>
    <w:p w14:paraId="666DEBBF" w14:textId="0DC50972" w:rsidR="00621F78" w:rsidRDefault="00E55264" w:rsidP="00621F78">
      <w:pPr>
        <w:spacing w:before="120"/>
        <w:rPr>
          <w:rFonts w:ascii="Arial" w:hAnsi="Arial" w:cs="Arial"/>
          <w:b/>
          <w:sz w:val="22"/>
          <w:szCs w:val="22"/>
        </w:rPr>
      </w:pPr>
      <w:r w:rsidRPr="00F36559">
        <w:rPr>
          <w:rFonts w:ascii="Arial" w:hAnsi="Arial" w:cs="Arial"/>
          <w:b/>
          <w:sz w:val="22"/>
          <w:szCs w:val="22"/>
          <w:lang w:eastAsia="zh-CN"/>
        </w:rPr>
        <w:lastRenderedPageBreak/>
        <w:t xml:space="preserve">SA </w:t>
      </w:r>
      <w:r w:rsidR="00621F78" w:rsidRPr="00F36559">
        <w:rPr>
          <w:rFonts w:ascii="Arial" w:hAnsi="Arial" w:cs="Arial"/>
          <w:b/>
          <w:sz w:val="22"/>
          <w:szCs w:val="22"/>
        </w:rPr>
        <w:t>1.1 Calculate the overa</w:t>
      </w:r>
      <w:r w:rsidR="008E1A84">
        <w:rPr>
          <w:rFonts w:ascii="Arial" w:hAnsi="Arial" w:cs="Arial"/>
          <w:b/>
          <w:sz w:val="22"/>
          <w:szCs w:val="22"/>
        </w:rPr>
        <w:t>ll ENCODE similarity for pairs of disease associated SNPs</w:t>
      </w:r>
      <w:r w:rsidR="000B1A72">
        <w:rPr>
          <w:rFonts w:ascii="Arial" w:hAnsi="Arial" w:cs="Arial"/>
          <w:b/>
          <w:sz w:val="22"/>
          <w:szCs w:val="22"/>
        </w:rPr>
        <w:t xml:space="preserve"> using multiple factor analysis</w:t>
      </w:r>
    </w:p>
    <w:p w14:paraId="6A8AF8DC" w14:textId="118F5947" w:rsidR="00847B3A" w:rsidRDefault="00DA52BA" w:rsidP="00DA52BA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will employ</w:t>
      </w:r>
      <w:r w:rsidR="0009697F">
        <w:rPr>
          <w:rFonts w:ascii="Arial" w:hAnsi="Arial" w:cs="Arial"/>
          <w:sz w:val="22"/>
          <w:szCs w:val="22"/>
        </w:rPr>
        <w:t xml:space="preserve"> three types of data as input for this aim:</w:t>
      </w:r>
      <w:r w:rsidR="005C0CFA">
        <w:rPr>
          <w:rFonts w:ascii="Arial" w:hAnsi="Arial" w:cs="Arial"/>
          <w:sz w:val="22"/>
          <w:szCs w:val="22"/>
        </w:rPr>
        <w:t xml:space="preserve"> SNP-disease associations, SNP linkage disequilibrium, and ENCODE functional repository</w:t>
      </w:r>
      <w:r w:rsidR="009421BC">
        <w:rPr>
          <w:rFonts w:ascii="Arial" w:hAnsi="Arial" w:cs="Arial"/>
          <w:sz w:val="22"/>
          <w:szCs w:val="22"/>
        </w:rPr>
        <w:t xml:space="preserve"> (Figure 2)</w:t>
      </w:r>
      <w:r w:rsidR="005C0CFA">
        <w:rPr>
          <w:rFonts w:ascii="Arial" w:hAnsi="Arial" w:cs="Arial"/>
          <w:sz w:val="22"/>
          <w:szCs w:val="22"/>
        </w:rPr>
        <w:t>. First, we will download disease associated SNPs from National Human Genome Research Institute (NHGRI) GW</w:t>
      </w:r>
      <w:r w:rsidR="0009697F">
        <w:rPr>
          <w:rFonts w:ascii="Arial" w:hAnsi="Arial" w:cs="Arial"/>
          <w:sz w:val="22"/>
          <w:szCs w:val="22"/>
        </w:rPr>
        <w:t>AS catalog. This catalog consists of</w:t>
      </w:r>
      <w:r w:rsidR="005C0CFA">
        <w:rPr>
          <w:rFonts w:ascii="Arial" w:hAnsi="Arial" w:cs="Arial"/>
          <w:sz w:val="22"/>
          <w:szCs w:val="22"/>
        </w:rPr>
        <w:t xml:space="preserve"> the la</w:t>
      </w:r>
      <w:r w:rsidR="0009697F">
        <w:rPr>
          <w:rFonts w:ascii="Arial" w:hAnsi="Arial" w:cs="Arial"/>
          <w:sz w:val="22"/>
          <w:szCs w:val="22"/>
        </w:rPr>
        <w:t>test results across almost all the</w:t>
      </w:r>
      <w:r w:rsidR="005C0CFA">
        <w:rPr>
          <w:rFonts w:ascii="Arial" w:hAnsi="Arial" w:cs="Arial"/>
          <w:sz w:val="22"/>
          <w:szCs w:val="22"/>
        </w:rPr>
        <w:t xml:space="preserve"> GWAS studies. It comprise of 1200+ dise</w:t>
      </w:r>
      <w:r w:rsidR="0009697F">
        <w:rPr>
          <w:rFonts w:ascii="Arial" w:hAnsi="Arial" w:cs="Arial"/>
          <w:sz w:val="22"/>
          <w:szCs w:val="22"/>
        </w:rPr>
        <w:t>ases and 15,000 SNPs</w:t>
      </w:r>
      <w:r w:rsidR="00D54186">
        <w:rPr>
          <w:rFonts w:ascii="Arial" w:hAnsi="Arial" w:cs="Arial"/>
          <w:sz w:val="22"/>
          <w:szCs w:val="22"/>
        </w:rPr>
        <w:t xml:space="preserve"> (lead SNPs)</w:t>
      </w:r>
      <w:r w:rsidR="0009697F">
        <w:rPr>
          <w:rFonts w:ascii="Arial" w:hAnsi="Arial" w:cs="Arial"/>
          <w:sz w:val="22"/>
          <w:szCs w:val="22"/>
        </w:rPr>
        <w:t xml:space="preserve"> up to Oct.</w:t>
      </w:r>
      <w:r w:rsidR="005C0CFA">
        <w:rPr>
          <w:rFonts w:ascii="Arial" w:hAnsi="Arial" w:cs="Arial"/>
          <w:sz w:val="22"/>
          <w:szCs w:val="22"/>
        </w:rPr>
        <w:t xml:space="preserve"> 2015. Second, we will download data from </w:t>
      </w:r>
      <w:r w:rsidR="0009697F">
        <w:rPr>
          <w:rFonts w:ascii="Arial" w:hAnsi="Arial" w:cs="Arial"/>
          <w:sz w:val="22"/>
          <w:szCs w:val="22"/>
        </w:rPr>
        <w:t xml:space="preserve">the </w:t>
      </w:r>
      <w:r w:rsidR="005C0CFA">
        <w:rPr>
          <w:rFonts w:ascii="Arial" w:hAnsi="Arial" w:cs="Arial"/>
          <w:sz w:val="22"/>
          <w:szCs w:val="22"/>
        </w:rPr>
        <w:t>1000 genome project and calculate the linkage disequilibrium</w:t>
      </w:r>
      <w:r w:rsidR="00D54186">
        <w:rPr>
          <w:rFonts w:ascii="Arial" w:hAnsi="Arial" w:cs="Arial"/>
          <w:sz w:val="22"/>
          <w:szCs w:val="22"/>
        </w:rPr>
        <w:t xml:space="preserve"> for all lead</w:t>
      </w:r>
      <w:r w:rsidR="0009697F">
        <w:rPr>
          <w:rFonts w:ascii="Arial" w:hAnsi="Arial" w:cs="Arial"/>
          <w:sz w:val="22"/>
          <w:szCs w:val="22"/>
        </w:rPr>
        <w:t xml:space="preserve"> SNPs on major populations, specifically</w:t>
      </w:r>
      <w:r w:rsidR="005C0CFA">
        <w:rPr>
          <w:rFonts w:ascii="Arial" w:hAnsi="Arial" w:cs="Arial"/>
          <w:sz w:val="22"/>
          <w:szCs w:val="22"/>
        </w:rPr>
        <w:t xml:space="preserve"> Caucasian, African American, Hispanic and Asian. Using an in house</w:t>
      </w:r>
      <w:del w:id="27" w:author="Dominic LaRoche" w:date="2015-10-28T14:45:00Z">
        <w:r w:rsidR="005C0CFA" w:rsidDel="006F5201">
          <w:rPr>
            <w:rFonts w:ascii="Arial" w:hAnsi="Arial" w:cs="Arial"/>
            <w:sz w:val="22"/>
            <w:szCs w:val="22"/>
          </w:rPr>
          <w:delText xml:space="preserve"> built</w:delText>
        </w:r>
      </w:del>
      <w:r w:rsidR="005C0CF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5C0CFA">
        <w:rPr>
          <w:rFonts w:ascii="Arial" w:hAnsi="Arial" w:cs="Arial"/>
          <w:sz w:val="22"/>
          <w:szCs w:val="22"/>
        </w:rPr>
        <w:t>pipeline</w:t>
      </w:r>
      <w:r w:rsidR="00D54186">
        <w:rPr>
          <w:rFonts w:ascii="Arial" w:hAnsi="Arial" w:cs="Arial"/>
          <w:sz w:val="22"/>
          <w:szCs w:val="22"/>
        </w:rPr>
        <w:t xml:space="preserve"> </w:t>
      </w:r>
      <w:proofErr w:type="gramEnd"/>
      <w:del w:id="28" w:author="Dominic LaRoche" w:date="2015-10-28T14:45:00Z">
        <w:r w:rsidR="00D54186" w:rsidDel="006F5201">
          <w:rPr>
            <w:rFonts w:ascii="Arial" w:hAnsi="Arial" w:cs="Arial"/>
            <w:sz w:val="22"/>
            <w:szCs w:val="22"/>
          </w:rPr>
          <w:delText>built on the</w:delText>
        </w:r>
        <w:r w:rsidR="005429F1" w:rsidDel="006F5201">
          <w:rPr>
            <w:rFonts w:ascii="Arial" w:hAnsi="Arial" w:cs="Arial"/>
            <w:sz w:val="22"/>
            <w:szCs w:val="22"/>
          </w:rPr>
          <w:delText xml:space="preserve"> PLINK package</w:delText>
        </w:r>
      </w:del>
      <w:r w:rsidR="005C0CFA">
        <w:rPr>
          <w:rFonts w:ascii="Arial" w:hAnsi="Arial" w:cs="Arial"/>
          <w:sz w:val="22"/>
          <w:szCs w:val="22"/>
        </w:rPr>
        <w:t>, we will extract</w:t>
      </w:r>
      <w:ins w:id="29" w:author="Dominic LaRoche" w:date="2015-10-28T14:46:00Z">
        <w:r w:rsidR="006F5201">
          <w:rPr>
            <w:rFonts w:ascii="Arial" w:hAnsi="Arial" w:cs="Arial"/>
            <w:sz w:val="22"/>
            <w:szCs w:val="22"/>
          </w:rPr>
          <w:t xml:space="preserve"> over 15k</w:t>
        </w:r>
      </w:ins>
      <w:r w:rsidR="005C0CFA">
        <w:rPr>
          <w:rFonts w:ascii="Arial" w:hAnsi="Arial" w:cs="Arial"/>
          <w:sz w:val="22"/>
          <w:szCs w:val="22"/>
        </w:rPr>
        <w:t xml:space="preserve"> SNPs with strong disequilibrium (r</w:t>
      </w:r>
      <w:r w:rsidR="005C0CFA" w:rsidRPr="005C0CFA">
        <w:rPr>
          <w:rFonts w:ascii="Arial" w:hAnsi="Arial" w:cs="Arial"/>
          <w:sz w:val="22"/>
          <w:szCs w:val="22"/>
          <w:vertAlign w:val="superscript"/>
        </w:rPr>
        <w:t>2</w:t>
      </w:r>
      <w:r w:rsidR="005C0CFA">
        <w:rPr>
          <w:rFonts w:ascii="Arial" w:hAnsi="Arial" w:cs="Arial"/>
          <w:sz w:val="22"/>
          <w:szCs w:val="22"/>
        </w:rPr>
        <w:t>&gt;0.8)</w:t>
      </w:r>
      <w:del w:id="30" w:author="Dominic LaRoche" w:date="2015-10-28T14:46:00Z">
        <w:r w:rsidR="005C0CFA" w:rsidDel="006F5201">
          <w:rPr>
            <w:rFonts w:ascii="Arial" w:hAnsi="Arial" w:cs="Arial"/>
            <w:sz w:val="22"/>
            <w:szCs w:val="22"/>
          </w:rPr>
          <w:delText xml:space="preserve"> to</w:delText>
        </w:r>
        <w:r w:rsidR="00D54186" w:rsidDel="006F5201">
          <w:rPr>
            <w:rFonts w:ascii="Arial" w:hAnsi="Arial" w:cs="Arial"/>
            <w:sz w:val="22"/>
            <w:szCs w:val="22"/>
          </w:rPr>
          <w:delText xml:space="preserve"> above</w:delText>
        </w:r>
        <w:r w:rsidR="00E4768A" w:rsidDel="006F5201">
          <w:rPr>
            <w:rFonts w:ascii="Arial" w:hAnsi="Arial" w:cs="Arial"/>
            <w:sz w:val="22"/>
            <w:szCs w:val="22"/>
          </w:rPr>
          <w:delText xml:space="preserve"> </w:delText>
        </w:r>
        <w:r w:rsidR="00D54186" w:rsidDel="006F5201">
          <w:rPr>
            <w:rFonts w:ascii="Arial" w:hAnsi="Arial" w:cs="Arial"/>
            <w:sz w:val="22"/>
            <w:szCs w:val="22"/>
          </w:rPr>
          <w:delText xml:space="preserve">15K </w:delText>
        </w:r>
        <w:r w:rsidR="00E4768A" w:rsidDel="006F5201">
          <w:rPr>
            <w:rFonts w:ascii="Arial" w:hAnsi="Arial" w:cs="Arial"/>
            <w:sz w:val="22"/>
            <w:szCs w:val="22"/>
          </w:rPr>
          <w:delText>SNPs</w:delText>
        </w:r>
      </w:del>
      <w:r w:rsidR="00E4768A">
        <w:rPr>
          <w:rFonts w:ascii="Arial" w:hAnsi="Arial" w:cs="Arial"/>
          <w:sz w:val="22"/>
          <w:szCs w:val="22"/>
        </w:rPr>
        <w:t xml:space="preserve">. </w:t>
      </w:r>
      <w:r w:rsidR="005C0CFA">
        <w:rPr>
          <w:rFonts w:ascii="Arial" w:hAnsi="Arial" w:cs="Arial"/>
          <w:sz w:val="22"/>
          <w:szCs w:val="22"/>
        </w:rPr>
        <w:t>SNPs with strong linkage disequilibrium</w:t>
      </w:r>
      <w:r w:rsidR="00E4768A">
        <w:rPr>
          <w:rFonts w:ascii="Arial" w:hAnsi="Arial" w:cs="Arial"/>
          <w:sz w:val="22"/>
          <w:szCs w:val="22"/>
        </w:rPr>
        <w:t xml:space="preserve"> to </w:t>
      </w:r>
      <w:r w:rsidR="00D54186">
        <w:rPr>
          <w:rFonts w:ascii="Arial" w:hAnsi="Arial" w:cs="Arial"/>
          <w:sz w:val="22"/>
          <w:szCs w:val="22"/>
        </w:rPr>
        <w:t>lead SNPs are also</w:t>
      </w:r>
      <w:r w:rsidR="00E4768A">
        <w:rPr>
          <w:rFonts w:ascii="Arial" w:hAnsi="Arial" w:cs="Arial"/>
          <w:sz w:val="22"/>
          <w:szCs w:val="22"/>
        </w:rPr>
        <w:t xml:space="preserve"> likely to associate with the diseases, some </w:t>
      </w:r>
      <w:r w:rsidR="00D54186">
        <w:rPr>
          <w:rFonts w:ascii="Arial" w:hAnsi="Arial" w:cs="Arial"/>
          <w:sz w:val="22"/>
          <w:szCs w:val="22"/>
        </w:rPr>
        <w:t>of which</w:t>
      </w:r>
      <w:r w:rsidR="00E4768A">
        <w:rPr>
          <w:rFonts w:ascii="Arial" w:hAnsi="Arial" w:cs="Arial"/>
          <w:sz w:val="22"/>
          <w:szCs w:val="22"/>
        </w:rPr>
        <w:t xml:space="preserve"> </w:t>
      </w:r>
      <w:del w:id="31" w:author="Dominic LaRoche" w:date="2015-10-28T14:46:00Z">
        <w:r w:rsidR="00E4768A" w:rsidDel="006F5201">
          <w:rPr>
            <w:rFonts w:ascii="Arial" w:hAnsi="Arial" w:cs="Arial"/>
            <w:sz w:val="22"/>
            <w:szCs w:val="22"/>
          </w:rPr>
          <w:delText>are</w:delText>
        </w:r>
        <w:r w:rsidR="00D54186" w:rsidDel="006F5201">
          <w:rPr>
            <w:rFonts w:ascii="Arial" w:hAnsi="Arial" w:cs="Arial"/>
            <w:sz w:val="22"/>
            <w:szCs w:val="22"/>
          </w:rPr>
          <w:delText xml:space="preserve"> even more likely to play</w:delText>
        </w:r>
      </w:del>
      <w:ins w:id="32" w:author="Dominic LaRoche" w:date="2015-10-28T14:46:00Z">
        <w:r w:rsidR="006F5201">
          <w:rPr>
            <w:rFonts w:ascii="Arial" w:hAnsi="Arial" w:cs="Arial"/>
            <w:sz w:val="22"/>
            <w:szCs w:val="22"/>
          </w:rPr>
          <w:t>may have more</w:t>
        </w:r>
      </w:ins>
      <w:r w:rsidR="00D54186">
        <w:rPr>
          <w:rFonts w:ascii="Arial" w:hAnsi="Arial" w:cs="Arial"/>
          <w:sz w:val="22"/>
          <w:szCs w:val="22"/>
        </w:rPr>
        <w:t xml:space="preserve"> functional roles than the corresponding</w:t>
      </w:r>
      <w:r w:rsidR="00E4768A">
        <w:rPr>
          <w:rFonts w:ascii="Arial" w:hAnsi="Arial" w:cs="Arial"/>
          <w:sz w:val="22"/>
          <w:szCs w:val="22"/>
        </w:rPr>
        <w:t xml:space="preserve"> </w:t>
      </w:r>
      <w:r w:rsidR="00D54186">
        <w:rPr>
          <w:rFonts w:ascii="Arial" w:hAnsi="Arial" w:cs="Arial"/>
          <w:sz w:val="22"/>
          <w:szCs w:val="22"/>
        </w:rPr>
        <w:t xml:space="preserve">lead </w:t>
      </w:r>
      <w:r w:rsidR="00E4768A">
        <w:rPr>
          <w:rFonts w:ascii="Arial" w:hAnsi="Arial" w:cs="Arial"/>
          <w:sz w:val="22"/>
          <w:szCs w:val="22"/>
        </w:rPr>
        <w:t>SNPs [Ref]. Third, we will collect major assays from ENCODE data repository</w:t>
      </w:r>
      <w:commentRangeStart w:id="33"/>
      <w:r w:rsidR="00E4768A">
        <w:rPr>
          <w:rFonts w:ascii="Arial" w:hAnsi="Arial" w:cs="Arial"/>
          <w:sz w:val="22"/>
          <w:szCs w:val="22"/>
        </w:rPr>
        <w:t xml:space="preserve">, including but not limited </w:t>
      </w:r>
      <w:r w:rsidR="00E4768A" w:rsidRPr="002F4422">
        <w:rPr>
          <w:rFonts w:ascii="Arial" w:hAnsi="Arial" w:cs="Arial"/>
          <w:noProof/>
          <w:sz w:val="22"/>
          <w:szCs w:val="22"/>
        </w:rPr>
        <w:t>to</w:t>
      </w:r>
      <w:r w:rsidR="002F4422" w:rsidRPr="002F4422">
        <w:rPr>
          <w:rFonts w:ascii="Arial" w:eastAsia="SimSun" w:hAnsi="Arial" w:cs="Arial" w:hint="eastAsia"/>
          <w:noProof/>
          <w:sz w:val="22"/>
          <w:szCs w:val="22"/>
          <w:lang w:eastAsia="zh-CN"/>
        </w:rPr>
        <w:t xml:space="preserve"> </w:t>
      </w:r>
      <w:r w:rsidR="002F4422">
        <w:rPr>
          <w:rFonts w:ascii="Arial" w:eastAsia="SimSun" w:hAnsi="Arial" w:cs="Arial" w:hint="eastAsia"/>
          <w:noProof/>
          <w:sz w:val="22"/>
          <w:szCs w:val="22"/>
          <w:lang w:eastAsia="zh-CN"/>
        </w:rPr>
        <w:t>the</w:t>
      </w:r>
      <w:r w:rsidR="00126CE5" w:rsidRPr="002F4422">
        <w:rPr>
          <w:rFonts w:ascii="Arial" w:hAnsi="Arial" w:cs="Arial"/>
          <w:noProof/>
          <w:sz w:val="22"/>
          <w:szCs w:val="22"/>
        </w:rPr>
        <w:t xml:space="preserve"> DNASE</w:t>
      </w:r>
      <w:r w:rsidR="00126CE5">
        <w:rPr>
          <w:rFonts w:ascii="Arial" w:hAnsi="Arial" w:cs="Arial"/>
          <w:sz w:val="22"/>
          <w:szCs w:val="22"/>
        </w:rPr>
        <w:t xml:space="preserve"> I hypersensitive site</w:t>
      </w:r>
      <w:r w:rsidR="002F4422">
        <w:rPr>
          <w:rFonts w:ascii="Arial" w:eastAsia="SimSun" w:hAnsi="Arial" w:cs="Arial" w:hint="eastAsia"/>
          <w:sz w:val="22"/>
          <w:szCs w:val="22"/>
          <w:lang w:eastAsia="zh-CN"/>
        </w:rPr>
        <w:t xml:space="preserve"> assay</w:t>
      </w:r>
      <w:r w:rsidR="00126CE5">
        <w:rPr>
          <w:rFonts w:ascii="Arial" w:hAnsi="Arial" w:cs="Arial"/>
          <w:sz w:val="22"/>
          <w:szCs w:val="22"/>
        </w:rPr>
        <w:t>,</w:t>
      </w:r>
      <w:r w:rsidR="00E4768A">
        <w:rPr>
          <w:rFonts w:ascii="Arial" w:hAnsi="Arial" w:cs="Arial"/>
          <w:sz w:val="22"/>
          <w:szCs w:val="22"/>
        </w:rPr>
        <w:t xml:space="preserve"> histone modification</w:t>
      </w:r>
      <w:r w:rsidR="002F4422">
        <w:rPr>
          <w:rFonts w:ascii="Arial" w:eastAsia="SimSun" w:hAnsi="Arial" w:cs="Arial" w:hint="eastAsia"/>
          <w:sz w:val="22"/>
          <w:szCs w:val="22"/>
          <w:lang w:eastAsia="zh-CN"/>
        </w:rPr>
        <w:t xml:space="preserve"> and</w:t>
      </w:r>
      <w:r w:rsidR="00E4768A">
        <w:rPr>
          <w:rFonts w:ascii="Arial" w:hAnsi="Arial" w:cs="Arial"/>
          <w:sz w:val="22"/>
          <w:szCs w:val="22"/>
        </w:rPr>
        <w:t xml:space="preserve"> transcription binding</w:t>
      </w:r>
      <w:r w:rsidR="002F4422">
        <w:rPr>
          <w:rFonts w:ascii="Arial" w:eastAsia="SimSun" w:hAnsi="Arial" w:cs="Arial" w:hint="eastAsia"/>
          <w:sz w:val="22"/>
          <w:szCs w:val="22"/>
          <w:lang w:eastAsia="zh-CN"/>
        </w:rPr>
        <w:t xml:space="preserve"> by Chip-</w:t>
      </w:r>
      <w:proofErr w:type="spellStart"/>
      <w:r w:rsidR="002F4422">
        <w:rPr>
          <w:rFonts w:ascii="Arial" w:eastAsia="SimSun" w:hAnsi="Arial" w:cs="Arial" w:hint="eastAsia"/>
          <w:sz w:val="22"/>
          <w:szCs w:val="22"/>
          <w:lang w:eastAsia="zh-CN"/>
        </w:rPr>
        <w:t>seq</w:t>
      </w:r>
      <w:proofErr w:type="spellEnd"/>
      <w:r w:rsidR="00E4768A">
        <w:rPr>
          <w:rFonts w:ascii="Arial" w:hAnsi="Arial" w:cs="Arial"/>
          <w:sz w:val="22"/>
          <w:szCs w:val="22"/>
        </w:rPr>
        <w:t xml:space="preserve">, </w:t>
      </w:r>
      <w:r w:rsidR="002F4422">
        <w:rPr>
          <w:rFonts w:ascii="Arial" w:hAnsi="Arial" w:cs="Arial"/>
          <w:sz w:val="22"/>
          <w:szCs w:val="22"/>
        </w:rPr>
        <w:t>and RNA-seq</w:t>
      </w:r>
      <w:commentRangeEnd w:id="33"/>
      <w:r w:rsidR="000756CD">
        <w:rPr>
          <w:rStyle w:val="CommentReference"/>
        </w:rPr>
        <w:commentReference w:id="33"/>
      </w:r>
      <w:r w:rsidR="0089251B">
        <w:rPr>
          <w:rFonts w:ascii="Arial" w:hAnsi="Arial" w:cs="Arial"/>
          <w:sz w:val="22"/>
          <w:szCs w:val="22"/>
        </w:rPr>
        <w:t xml:space="preserve">. </w:t>
      </w:r>
      <w:del w:id="34" w:author="Dominic LaRoche [2]" w:date="2015-10-22T09:20:00Z">
        <w:r w:rsidR="0089251B" w:rsidDel="000756CD">
          <w:rPr>
            <w:rFonts w:ascii="Arial" w:hAnsi="Arial" w:cs="Arial"/>
            <w:sz w:val="22"/>
            <w:szCs w:val="22"/>
          </w:rPr>
          <w:delText>Although comprising</w:delText>
        </w:r>
        <w:r w:rsidR="008A7EAF" w:rsidDel="000756CD">
          <w:rPr>
            <w:rFonts w:ascii="Arial" w:hAnsi="Arial" w:cs="Arial"/>
            <w:sz w:val="22"/>
            <w:szCs w:val="22"/>
          </w:rPr>
          <w:delText xml:space="preserve"> multiple assays on </w:delText>
        </w:r>
        <w:r w:rsidR="0089251B" w:rsidDel="000756CD">
          <w:rPr>
            <w:rFonts w:ascii="Arial" w:hAnsi="Arial" w:cs="Arial"/>
            <w:sz w:val="22"/>
            <w:szCs w:val="22"/>
          </w:rPr>
          <w:delText xml:space="preserve">over one </w:delText>
        </w:r>
        <w:r w:rsidR="008A7EAF" w:rsidDel="000756CD">
          <w:rPr>
            <w:rFonts w:ascii="Arial" w:hAnsi="Arial" w:cs="Arial"/>
            <w:sz w:val="22"/>
            <w:szCs w:val="22"/>
          </w:rPr>
          <w:delText xml:space="preserve">hundred </w:delText>
        </w:r>
        <w:r w:rsidR="0089251B" w:rsidDel="000756CD">
          <w:rPr>
            <w:rFonts w:ascii="Arial" w:hAnsi="Arial" w:cs="Arial"/>
            <w:sz w:val="22"/>
            <w:szCs w:val="22"/>
          </w:rPr>
          <w:delText>cell lines, functional assays in ENCODE</w:delText>
        </w:r>
        <w:r w:rsidR="008A7EAF" w:rsidDel="000756CD">
          <w:rPr>
            <w:rFonts w:ascii="Arial" w:hAnsi="Arial" w:cs="Arial"/>
            <w:sz w:val="22"/>
            <w:szCs w:val="22"/>
          </w:rPr>
          <w:delText xml:space="preserve"> w</w:delText>
        </w:r>
        <w:r w:rsidR="0089251B" w:rsidDel="000756CD">
          <w:rPr>
            <w:rFonts w:ascii="Arial" w:hAnsi="Arial" w:cs="Arial"/>
            <w:sz w:val="22"/>
            <w:szCs w:val="22"/>
          </w:rPr>
          <w:delText>ere highly sparse, relying</w:delText>
        </w:r>
        <w:r w:rsidR="008A7EAF" w:rsidDel="000756CD">
          <w:rPr>
            <w:rFonts w:ascii="Arial" w:hAnsi="Arial" w:cs="Arial"/>
            <w:sz w:val="22"/>
            <w:szCs w:val="22"/>
          </w:rPr>
          <w:delText xml:space="preserve"> on the investigators’ interests and reso</w:delText>
        </w:r>
        <w:r w:rsidR="0022130F" w:rsidDel="000756CD">
          <w:rPr>
            <w:rFonts w:ascii="Arial" w:hAnsi="Arial" w:cs="Arial"/>
            <w:sz w:val="22"/>
            <w:szCs w:val="22"/>
          </w:rPr>
          <w:delText>urces</w:delText>
        </w:r>
      </w:del>
      <w:ins w:id="35" w:author="Dominic LaRoche [2]" w:date="2015-10-22T09:20:00Z">
        <w:r w:rsidR="000756CD">
          <w:rPr>
            <w:rFonts w:ascii="Arial" w:hAnsi="Arial" w:cs="Arial"/>
            <w:sz w:val="22"/>
            <w:szCs w:val="22"/>
          </w:rPr>
          <w:t>We found relatively few functional assays in ENCODE even tho</w:t>
        </w:r>
      </w:ins>
      <w:ins w:id="36" w:author="Dominic LaRoche [2]" w:date="2015-10-22T09:22:00Z">
        <w:r w:rsidR="000756CD">
          <w:rPr>
            <w:rFonts w:ascii="Arial" w:hAnsi="Arial" w:cs="Arial"/>
            <w:sz w:val="22"/>
            <w:szCs w:val="22"/>
          </w:rPr>
          <w:t xml:space="preserve">ugh </w:t>
        </w:r>
      </w:ins>
      <w:ins w:id="37" w:author="Dominic LaRoche [2]" w:date="2015-10-22T09:23:00Z">
        <w:r w:rsidR="000756CD">
          <w:rPr>
            <w:rFonts w:ascii="Arial" w:hAnsi="Arial" w:cs="Arial"/>
            <w:sz w:val="22"/>
            <w:szCs w:val="22"/>
          </w:rPr>
          <w:t>these assays were based on multiple cell lines and over 100 cell lines</w:t>
        </w:r>
      </w:ins>
      <w:r w:rsidR="0022130F">
        <w:rPr>
          <w:rFonts w:ascii="Arial" w:hAnsi="Arial" w:cs="Arial"/>
          <w:sz w:val="22"/>
          <w:szCs w:val="22"/>
        </w:rPr>
        <w:t xml:space="preserve">. </w:t>
      </w:r>
      <w:r w:rsidR="002C0100">
        <w:rPr>
          <w:rFonts w:ascii="Arial" w:eastAsia="SimSun" w:hAnsi="Arial" w:cs="Arial" w:hint="eastAsia"/>
          <w:sz w:val="22"/>
          <w:szCs w:val="22"/>
          <w:lang w:eastAsia="zh-CN"/>
        </w:rPr>
        <w:t>We tailor o</w:t>
      </w:r>
      <w:r w:rsidR="0022130F">
        <w:rPr>
          <w:rFonts w:ascii="Arial" w:hAnsi="Arial" w:cs="Arial"/>
          <w:sz w:val="22"/>
          <w:szCs w:val="22"/>
        </w:rPr>
        <w:t xml:space="preserve">ur approach </w:t>
      </w:r>
      <w:r w:rsidR="002C0100">
        <w:rPr>
          <w:rFonts w:ascii="Arial" w:eastAsia="SimSun" w:hAnsi="Arial" w:cs="Arial" w:hint="eastAsia"/>
          <w:sz w:val="22"/>
          <w:szCs w:val="22"/>
          <w:lang w:eastAsia="zh-CN"/>
        </w:rPr>
        <w:t xml:space="preserve">specifically </w:t>
      </w:r>
      <w:r w:rsidR="0022130F">
        <w:rPr>
          <w:rFonts w:ascii="Arial" w:hAnsi="Arial" w:cs="Arial"/>
          <w:sz w:val="22"/>
          <w:szCs w:val="22"/>
        </w:rPr>
        <w:t>for</w:t>
      </w:r>
      <w:r w:rsidR="008A7EAF">
        <w:rPr>
          <w:rFonts w:ascii="Arial" w:hAnsi="Arial" w:cs="Arial"/>
          <w:sz w:val="22"/>
          <w:szCs w:val="22"/>
        </w:rPr>
        <w:t xml:space="preserve"> </w:t>
      </w:r>
      <w:r w:rsidR="0022130F">
        <w:rPr>
          <w:rFonts w:ascii="Arial" w:hAnsi="Arial" w:cs="Arial"/>
          <w:sz w:val="22"/>
          <w:szCs w:val="22"/>
        </w:rPr>
        <w:t>this challenge. We will employ the existing resources</w:t>
      </w:r>
      <w:r w:rsidR="008A7EAF">
        <w:rPr>
          <w:rFonts w:ascii="Arial" w:hAnsi="Arial" w:cs="Arial"/>
          <w:sz w:val="22"/>
          <w:szCs w:val="22"/>
        </w:rPr>
        <w:t xml:space="preserve"> </w:t>
      </w:r>
      <w:r w:rsidR="0022130F">
        <w:rPr>
          <w:rFonts w:ascii="Arial" w:hAnsi="Arial" w:cs="Arial"/>
          <w:sz w:val="22"/>
          <w:szCs w:val="22"/>
        </w:rPr>
        <w:t>as much as possible for each cell type, some of which</w:t>
      </w:r>
      <w:r w:rsidR="008A7EAF">
        <w:rPr>
          <w:rFonts w:ascii="Arial" w:hAnsi="Arial" w:cs="Arial"/>
          <w:sz w:val="22"/>
          <w:szCs w:val="22"/>
        </w:rPr>
        <w:t xml:space="preserve"> have multiple individuals</w:t>
      </w:r>
      <w:del w:id="38" w:author="Dominic LaRoche [2]" w:date="2015-10-22T09:25:00Z">
        <w:r w:rsidR="008A7EAF" w:rsidDel="000756CD">
          <w:rPr>
            <w:rFonts w:ascii="Arial" w:hAnsi="Arial" w:cs="Arial"/>
            <w:sz w:val="22"/>
            <w:szCs w:val="22"/>
          </w:rPr>
          <w:delText xml:space="preserve"> such as </w:delText>
        </w:r>
        <w:r w:rsidR="008A7EAF" w:rsidDel="000756CD">
          <w:rPr>
            <w:rFonts w:ascii="Arial" w:hAnsi="Arial"/>
            <w:sz w:val="22"/>
            <w:szCs w:val="22"/>
          </w:rPr>
          <w:delText>lymphoblastoid cell lines and several cancer cell lines</w:delText>
        </w:r>
      </w:del>
      <w:r w:rsidR="008A7EAF">
        <w:rPr>
          <w:rFonts w:ascii="Arial" w:hAnsi="Arial" w:cs="Arial"/>
          <w:sz w:val="22"/>
          <w:szCs w:val="22"/>
        </w:rPr>
        <w:t>.  For each cell line, we will map the signals</w:t>
      </w:r>
      <w:r w:rsidR="00C62ADE">
        <w:rPr>
          <w:rFonts w:ascii="Arial" w:hAnsi="Arial" w:cs="Arial"/>
          <w:sz w:val="22"/>
          <w:szCs w:val="22"/>
        </w:rPr>
        <w:t xml:space="preserve"> on DNA, many of which span a </w:t>
      </w:r>
      <w:r w:rsidR="008A7EAF">
        <w:rPr>
          <w:rFonts w:ascii="Arial" w:hAnsi="Arial" w:cs="Arial"/>
          <w:sz w:val="22"/>
          <w:szCs w:val="22"/>
        </w:rPr>
        <w:t>smal</w:t>
      </w:r>
      <w:r w:rsidR="00C62ADE">
        <w:rPr>
          <w:rFonts w:ascii="Arial" w:hAnsi="Arial" w:cs="Arial"/>
          <w:sz w:val="22"/>
          <w:szCs w:val="22"/>
        </w:rPr>
        <w:t>l region, to the SNPs these signals cover</w:t>
      </w:r>
      <w:r w:rsidR="008A7EAF">
        <w:rPr>
          <w:rFonts w:ascii="Arial" w:hAnsi="Arial" w:cs="Arial"/>
          <w:sz w:val="22"/>
          <w:szCs w:val="22"/>
        </w:rPr>
        <w:t>. We hypothesize</w:t>
      </w:r>
      <w:r w:rsidR="00F36C76">
        <w:rPr>
          <w:rFonts w:ascii="Arial" w:hAnsi="Arial" w:cs="Arial"/>
          <w:sz w:val="22"/>
          <w:szCs w:val="22"/>
        </w:rPr>
        <w:t xml:space="preserve"> that</w:t>
      </w:r>
      <w:r w:rsidR="008A7EAF">
        <w:rPr>
          <w:rFonts w:ascii="Arial" w:hAnsi="Arial" w:cs="Arial"/>
          <w:sz w:val="22"/>
          <w:szCs w:val="22"/>
        </w:rPr>
        <w:t xml:space="preserve"> the function of the SNPs are very related to the </w:t>
      </w:r>
      <w:ins w:id="39" w:author="Dominic LaRoche [2]" w:date="2015-10-22T09:26:00Z">
        <w:r w:rsidR="000756CD">
          <w:rPr>
            <w:rFonts w:ascii="Arial" w:hAnsi="Arial" w:cs="Arial"/>
            <w:sz w:val="22"/>
            <w:szCs w:val="22"/>
          </w:rPr>
          <w:t xml:space="preserve">proximate </w:t>
        </w:r>
      </w:ins>
      <w:r w:rsidR="008A7EAF">
        <w:rPr>
          <w:rFonts w:ascii="Arial" w:hAnsi="Arial" w:cs="Arial"/>
          <w:sz w:val="22"/>
          <w:szCs w:val="22"/>
        </w:rPr>
        <w:t>s</w:t>
      </w:r>
      <w:r w:rsidR="001C1AF5">
        <w:rPr>
          <w:rFonts w:ascii="Arial" w:hAnsi="Arial" w:cs="Arial"/>
          <w:sz w:val="22"/>
          <w:szCs w:val="22"/>
        </w:rPr>
        <w:t xml:space="preserve">ignal </w:t>
      </w:r>
      <w:del w:id="40" w:author="Dominic LaRoche [2]" w:date="2015-10-22T09:26:00Z">
        <w:r w:rsidR="001C1AF5" w:rsidDel="000756CD">
          <w:rPr>
            <w:rFonts w:ascii="Arial" w:hAnsi="Arial" w:cs="Arial"/>
            <w:sz w:val="22"/>
            <w:szCs w:val="22"/>
          </w:rPr>
          <w:delText>around</w:delText>
        </w:r>
      </w:del>
      <w:r w:rsidR="001C1AF5">
        <w:rPr>
          <w:rFonts w:ascii="Arial" w:hAnsi="Arial" w:cs="Arial"/>
          <w:sz w:val="22"/>
          <w:szCs w:val="22"/>
        </w:rPr>
        <w:t>, since the SNP</w:t>
      </w:r>
      <w:del w:id="41" w:author="Dominic LaRoche [2]" w:date="2015-10-22T09:27:00Z">
        <w:r w:rsidR="001C1AF5" w:rsidDel="000756CD">
          <w:rPr>
            <w:rFonts w:ascii="Arial" w:eastAsia="SimSun" w:hAnsi="Arial" w:cs="Arial" w:hint="eastAsia"/>
            <w:sz w:val="22"/>
            <w:szCs w:val="22"/>
            <w:lang w:eastAsia="zh-CN"/>
          </w:rPr>
          <w:delText>,</w:delText>
        </w:r>
        <w:r w:rsidR="00191D46" w:rsidDel="000756CD">
          <w:rPr>
            <w:rFonts w:ascii="Arial" w:hAnsi="Arial" w:cs="Arial"/>
            <w:sz w:val="22"/>
            <w:szCs w:val="22"/>
          </w:rPr>
          <w:delText xml:space="preserve"> specifically</w:delText>
        </w:r>
      </w:del>
      <w:ins w:id="42" w:author="Dominic LaRoche [2]" w:date="2015-10-22T09:27:00Z">
        <w:r w:rsidR="000756CD">
          <w:rPr>
            <w:rFonts w:ascii="Arial" w:hAnsi="Arial" w:cs="Arial"/>
            <w:sz w:val="22"/>
            <w:szCs w:val="22"/>
          </w:rPr>
          <w:t xml:space="preserve"> </w:t>
        </w:r>
        <w:r w:rsidR="000756CD">
          <w:rPr>
            <w:rFonts w:ascii="Arial" w:eastAsia="SimSun" w:hAnsi="Arial" w:cs="Arial"/>
            <w:sz w:val="22"/>
            <w:szCs w:val="22"/>
            <w:lang w:eastAsia="zh-CN"/>
          </w:rPr>
          <w:t>for</w:t>
        </w:r>
      </w:ins>
      <w:r w:rsidR="00191D46">
        <w:rPr>
          <w:rFonts w:ascii="Arial" w:hAnsi="Arial" w:cs="Arial"/>
          <w:sz w:val="22"/>
          <w:szCs w:val="22"/>
        </w:rPr>
        <w:t xml:space="preserve"> the minor allele</w:t>
      </w:r>
      <w:ins w:id="43" w:author="Dominic LaRoche [2]" w:date="2015-10-22T09:28:00Z">
        <w:r w:rsidR="00914380">
          <w:rPr>
            <w:rFonts w:ascii="Arial" w:hAnsi="Arial" w:cs="Arial"/>
            <w:sz w:val="22"/>
            <w:szCs w:val="22"/>
          </w:rPr>
          <w:t xml:space="preserve"> is likely to</w:t>
        </w:r>
      </w:ins>
      <w:del w:id="44" w:author="Dominic LaRoche [2]" w:date="2015-10-22T09:27:00Z">
        <w:r w:rsidR="00191D46" w:rsidDel="000756CD">
          <w:rPr>
            <w:rFonts w:ascii="Arial" w:hAnsi="Arial" w:cs="Arial"/>
            <w:sz w:val="22"/>
            <w:szCs w:val="22"/>
          </w:rPr>
          <w:delText>,</w:delText>
        </w:r>
      </w:del>
      <w:del w:id="45" w:author="Dominic LaRoche [2]" w:date="2015-10-22T09:28:00Z">
        <w:r w:rsidR="00191D46" w:rsidDel="00914380">
          <w:rPr>
            <w:rFonts w:ascii="Arial" w:hAnsi="Arial" w:cs="Arial"/>
            <w:sz w:val="22"/>
            <w:szCs w:val="22"/>
          </w:rPr>
          <w:delText xml:space="preserve"> will</w:delText>
        </w:r>
      </w:del>
      <w:r w:rsidR="00191D46">
        <w:rPr>
          <w:rFonts w:ascii="Arial" w:hAnsi="Arial" w:cs="Arial"/>
          <w:sz w:val="22"/>
          <w:szCs w:val="22"/>
        </w:rPr>
        <w:t xml:space="preserve"> perturb the signals of the regions </w:t>
      </w:r>
      <w:del w:id="46" w:author="Dominic LaRoche [2]" w:date="2015-10-22T09:28:00Z">
        <w:r w:rsidR="00191D46" w:rsidDel="00914380">
          <w:rPr>
            <w:rFonts w:ascii="Arial" w:hAnsi="Arial" w:cs="Arial"/>
            <w:sz w:val="22"/>
            <w:szCs w:val="22"/>
          </w:rPr>
          <w:delText xml:space="preserve">in most cases </w:delText>
        </w:r>
      </w:del>
      <w:r w:rsidR="00191D46">
        <w:rPr>
          <w:rFonts w:ascii="Arial" w:hAnsi="Arial" w:cs="Arial"/>
          <w:sz w:val="22"/>
          <w:szCs w:val="22"/>
        </w:rPr>
        <w:t>if the SNP is functional. Finally</w:t>
      </w:r>
      <w:r w:rsidR="008A7EAF">
        <w:rPr>
          <w:rFonts w:ascii="Arial" w:hAnsi="Arial" w:cs="Arial"/>
          <w:sz w:val="22"/>
          <w:szCs w:val="22"/>
        </w:rPr>
        <w:t xml:space="preserve">, </w:t>
      </w:r>
      <w:del w:id="47" w:author="Dominic LaRoche [2]" w:date="2015-10-22T09:33:00Z">
        <w:r w:rsidR="008A7EAF" w:rsidDel="00914380">
          <w:rPr>
            <w:rFonts w:ascii="Arial" w:hAnsi="Arial" w:cs="Arial"/>
            <w:sz w:val="22"/>
            <w:szCs w:val="22"/>
          </w:rPr>
          <w:delText>for a specific cell line,</w:delText>
        </w:r>
      </w:del>
      <w:r w:rsidR="00191D46">
        <w:rPr>
          <w:rFonts w:ascii="Arial" w:hAnsi="Arial" w:cs="Arial"/>
          <w:sz w:val="22"/>
          <w:szCs w:val="22"/>
        </w:rPr>
        <w:t xml:space="preserve"> we </w:t>
      </w:r>
      <w:ins w:id="48" w:author="Dominic LaRoche [2]" w:date="2015-10-22T09:34:00Z">
        <w:r w:rsidR="00914380">
          <w:rPr>
            <w:rFonts w:ascii="Arial" w:hAnsi="Arial" w:cs="Arial"/>
            <w:sz w:val="22"/>
            <w:szCs w:val="22"/>
          </w:rPr>
          <w:t xml:space="preserve">will </w:t>
        </w:r>
      </w:ins>
      <w:r w:rsidR="00191D46">
        <w:rPr>
          <w:rFonts w:ascii="Arial" w:hAnsi="Arial" w:cs="Arial"/>
          <w:sz w:val="22"/>
          <w:szCs w:val="22"/>
        </w:rPr>
        <w:t>generate</w:t>
      </w:r>
      <w:r w:rsidR="008A7EAF">
        <w:rPr>
          <w:rFonts w:ascii="Arial" w:hAnsi="Arial" w:cs="Arial"/>
          <w:sz w:val="22"/>
          <w:szCs w:val="22"/>
        </w:rPr>
        <w:t xml:space="preserve"> a matrix</w:t>
      </w:r>
      <w:r w:rsidR="00191D46">
        <w:rPr>
          <w:rFonts w:ascii="Arial" w:hAnsi="Arial" w:cs="Arial"/>
          <w:sz w:val="22"/>
          <w:szCs w:val="22"/>
        </w:rPr>
        <w:t xml:space="preserve"> for all studied lead and LD SNPs</w:t>
      </w:r>
      <w:ins w:id="49" w:author="Dominic LaRoche [2]" w:date="2015-10-22T09:33:00Z">
        <w:r w:rsidR="00914380">
          <w:rPr>
            <w:rFonts w:ascii="Arial" w:hAnsi="Arial" w:cs="Arial"/>
            <w:sz w:val="22"/>
            <w:szCs w:val="22"/>
          </w:rPr>
          <w:t xml:space="preserve"> for each specific cell line</w:t>
        </w:r>
      </w:ins>
      <w:del w:id="50" w:author="Dominic LaRoche [2]" w:date="2015-10-22T09:34:00Z">
        <w:r w:rsidR="00191D46" w:rsidDel="00914380">
          <w:rPr>
            <w:rFonts w:ascii="Arial" w:hAnsi="Arial" w:cs="Arial"/>
            <w:sz w:val="22"/>
            <w:szCs w:val="22"/>
          </w:rPr>
          <w:delText>,</w:delText>
        </w:r>
      </w:del>
      <w:r w:rsidR="00191D46">
        <w:rPr>
          <w:rFonts w:ascii="Arial" w:hAnsi="Arial" w:cs="Arial"/>
          <w:sz w:val="22"/>
          <w:szCs w:val="22"/>
        </w:rPr>
        <w:t xml:space="preserve"> consisting groups of available assays for these SNPs</w:t>
      </w:r>
      <w:del w:id="51" w:author="Dominic LaRoche [2]" w:date="2015-10-22T09:34:00Z">
        <w:r w:rsidR="008A7EAF" w:rsidDel="00914380">
          <w:rPr>
            <w:rFonts w:ascii="Arial" w:hAnsi="Arial" w:cs="Arial"/>
            <w:sz w:val="22"/>
            <w:szCs w:val="22"/>
          </w:rPr>
          <w:delText>,</w:delText>
        </w:r>
      </w:del>
      <w:r w:rsidR="00191D46">
        <w:rPr>
          <w:rFonts w:ascii="Arial" w:hAnsi="Arial" w:cs="Arial"/>
          <w:sz w:val="22"/>
          <w:szCs w:val="22"/>
        </w:rPr>
        <w:t xml:space="preserve"> with each assay in a </w:t>
      </w:r>
      <w:r w:rsidR="008A7EAF">
        <w:rPr>
          <w:rFonts w:ascii="Arial" w:hAnsi="Arial" w:cs="Arial"/>
          <w:sz w:val="22"/>
          <w:szCs w:val="22"/>
        </w:rPr>
        <w:t>column</w:t>
      </w:r>
      <w:r w:rsidR="00191D46">
        <w:rPr>
          <w:rFonts w:ascii="Arial" w:hAnsi="Arial" w:cs="Arial"/>
          <w:sz w:val="22"/>
          <w:szCs w:val="22"/>
        </w:rPr>
        <w:t xml:space="preserve"> (Figure 2)</w:t>
      </w:r>
      <w:r w:rsidR="008A7EAF">
        <w:rPr>
          <w:rFonts w:ascii="Arial" w:hAnsi="Arial" w:cs="Arial"/>
          <w:sz w:val="22"/>
          <w:szCs w:val="22"/>
        </w:rPr>
        <w:t xml:space="preserve">. </w:t>
      </w:r>
    </w:p>
    <w:p w14:paraId="2A62B39A" w14:textId="49C9535A" w:rsidR="00261711" w:rsidRDefault="00DA52BA" w:rsidP="00DA52BA">
      <w:pPr>
        <w:spacing w:before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will apply multiple factor analysis on</w:t>
      </w:r>
      <w:ins w:id="52" w:author="Dominic LaRoche [2]" w:date="2015-10-22T09:35:00Z">
        <w:r w:rsidR="00914380">
          <w:rPr>
            <w:rFonts w:ascii="Arial" w:hAnsi="Arial" w:cs="Arial"/>
            <w:sz w:val="22"/>
            <w:szCs w:val="22"/>
          </w:rPr>
          <w:t xml:space="preserve"> the</w:t>
        </w:r>
      </w:ins>
      <w:r>
        <w:rPr>
          <w:rFonts w:ascii="Arial" w:hAnsi="Arial" w:cs="Arial"/>
          <w:sz w:val="22"/>
          <w:szCs w:val="22"/>
        </w:rPr>
        <w:t xml:space="preserve"> above SNP matrices. We will combine the evidence from multiple cell lines of the same </w:t>
      </w:r>
      <w:r w:rsidR="008E531F">
        <w:rPr>
          <w:rFonts w:ascii="Arial" w:hAnsi="Arial" w:cs="Arial"/>
          <w:sz w:val="22"/>
          <w:szCs w:val="22"/>
        </w:rPr>
        <w:t>type but handle distinct</w:t>
      </w:r>
      <w:ins w:id="53" w:author="Dominic LaRoche [2]" w:date="2015-10-22T09:35:00Z">
        <w:r w:rsidR="00914380">
          <w:rPr>
            <w:rFonts w:ascii="Arial" w:hAnsi="Arial" w:cs="Arial"/>
            <w:sz w:val="22"/>
            <w:szCs w:val="22"/>
          </w:rPr>
          <w:t xml:space="preserve"> cell lines</w:t>
        </w:r>
      </w:ins>
      <w:r w:rsidR="008E531F">
        <w:rPr>
          <w:rFonts w:ascii="Arial" w:hAnsi="Arial" w:cs="Arial"/>
          <w:sz w:val="22"/>
          <w:szCs w:val="22"/>
        </w:rPr>
        <w:t xml:space="preserve"> separately</w:t>
      </w:r>
      <w:del w:id="54" w:author="Dominic LaRoche [2]" w:date="2015-10-22T09:35:00Z">
        <w:r w:rsidR="008E531F" w:rsidDel="00914380">
          <w:rPr>
            <w:rFonts w:ascii="Arial" w:hAnsi="Arial" w:cs="Arial"/>
            <w:sz w:val="22"/>
            <w:szCs w:val="22"/>
          </w:rPr>
          <w:delText>, including Sub Aim 1.2</w:delText>
        </w:r>
      </w:del>
      <w:r w:rsidR="008E531F">
        <w:rPr>
          <w:rFonts w:ascii="Arial" w:hAnsi="Arial" w:cs="Arial"/>
          <w:sz w:val="22"/>
          <w:szCs w:val="22"/>
        </w:rPr>
        <w:t>.  For a specific cell line, w</w:t>
      </w:r>
      <w:r>
        <w:rPr>
          <w:rFonts w:ascii="Arial" w:hAnsi="Arial" w:cs="Arial"/>
          <w:sz w:val="22"/>
          <w:szCs w:val="22"/>
        </w:rPr>
        <w:t>e will apply</w:t>
      </w:r>
      <w:r w:rsidR="00724557">
        <w:rPr>
          <w:rFonts w:ascii="Arial" w:hAnsi="Arial" w:cs="Arial"/>
          <w:sz w:val="22"/>
          <w:szCs w:val="22"/>
        </w:rPr>
        <w:t xml:space="preserve"> multiple factor analysis</w:t>
      </w:r>
      <w:r>
        <w:rPr>
          <w:rFonts w:ascii="Arial" w:hAnsi="Arial" w:cs="Arial"/>
          <w:sz w:val="22"/>
          <w:szCs w:val="22"/>
        </w:rPr>
        <w:t xml:space="preserve"> </w:t>
      </w:r>
      <w:r w:rsidR="008E531F">
        <w:rPr>
          <w:rFonts w:ascii="Arial" w:hAnsi="Arial" w:cs="Arial"/>
          <w:sz w:val="22"/>
          <w:szCs w:val="22"/>
        </w:rPr>
        <w:t>on</w:t>
      </w:r>
      <w:r w:rsidR="00724557">
        <w:rPr>
          <w:rFonts w:ascii="Arial" w:hAnsi="Arial" w:cs="Arial"/>
          <w:sz w:val="22"/>
          <w:szCs w:val="22"/>
        </w:rPr>
        <w:t xml:space="preserve"> multiple group</w:t>
      </w:r>
      <w:r w:rsidR="008E531F">
        <w:rPr>
          <w:rFonts w:ascii="Arial" w:hAnsi="Arial" w:cs="Arial"/>
          <w:sz w:val="22"/>
          <w:szCs w:val="22"/>
        </w:rPr>
        <w:t xml:space="preserve">s of assays for the function similarity of any pair of SNPs of </w:t>
      </w:r>
      <w:commentRangeStart w:id="55"/>
      <w:r w:rsidR="008E531F">
        <w:rPr>
          <w:rFonts w:ascii="Arial" w:hAnsi="Arial" w:cs="Arial"/>
          <w:sz w:val="22"/>
          <w:szCs w:val="22"/>
        </w:rPr>
        <w:t>our interest</w:t>
      </w:r>
      <w:commentRangeEnd w:id="55"/>
      <w:r w:rsidR="00914380">
        <w:rPr>
          <w:rStyle w:val="CommentReference"/>
        </w:rPr>
        <w:commentReference w:id="55"/>
      </w:r>
      <w:r w:rsidR="00724557">
        <w:rPr>
          <w:rFonts w:ascii="Arial" w:hAnsi="Arial" w:cs="Arial"/>
          <w:sz w:val="22"/>
          <w:szCs w:val="22"/>
        </w:rPr>
        <w:t>. Multiple factor analysis</w:t>
      </w:r>
      <w:r w:rsidR="00261711">
        <w:rPr>
          <w:rFonts w:ascii="Arial" w:hAnsi="Arial" w:cs="Arial"/>
          <w:sz w:val="22"/>
          <w:szCs w:val="22"/>
        </w:rPr>
        <w:t xml:space="preserve"> (MFA)</w:t>
      </w:r>
      <w:r w:rsidR="00724557">
        <w:rPr>
          <w:rFonts w:ascii="Arial" w:hAnsi="Arial" w:cs="Arial"/>
          <w:sz w:val="22"/>
          <w:szCs w:val="22"/>
        </w:rPr>
        <w:t xml:space="preserve"> is a</w:t>
      </w:r>
      <w:ins w:id="56" w:author="Dominic LaRoche [2]" w:date="2015-10-22T09:37:00Z">
        <w:r w:rsidR="00914380">
          <w:rPr>
            <w:rFonts w:ascii="Arial" w:hAnsi="Arial" w:cs="Arial"/>
            <w:sz w:val="22"/>
            <w:szCs w:val="22"/>
          </w:rPr>
          <w:t xml:space="preserve"> </w:t>
        </w:r>
        <w:r w:rsidR="003566EC">
          <w:rPr>
            <w:rFonts w:ascii="Arial" w:hAnsi="Arial" w:cs="Arial"/>
            <w:sz w:val="22"/>
            <w:szCs w:val="22"/>
          </w:rPr>
          <w:t>well-established</w:t>
        </w:r>
      </w:ins>
      <w:del w:id="57" w:author="Dominic LaRoche [2]" w:date="2015-10-22T09:37:00Z">
        <w:r w:rsidR="00724557" w:rsidDel="00914380">
          <w:rPr>
            <w:rFonts w:ascii="Arial" w:hAnsi="Arial" w:cs="Arial"/>
            <w:sz w:val="22"/>
            <w:szCs w:val="22"/>
          </w:rPr>
          <w:delText>n</w:delText>
        </w:r>
      </w:del>
      <w:r w:rsidR="00724557">
        <w:rPr>
          <w:rFonts w:ascii="Arial" w:hAnsi="Arial" w:cs="Arial"/>
          <w:sz w:val="22"/>
          <w:szCs w:val="22"/>
        </w:rPr>
        <w:t xml:space="preserve"> extension of factor analysis </w:t>
      </w:r>
      <w:del w:id="58" w:author="Dominic LaRoche [2]" w:date="2015-10-22T09:37:00Z">
        <w:r w:rsidR="00724557" w:rsidDel="00914380">
          <w:rPr>
            <w:rFonts w:ascii="Arial" w:hAnsi="Arial" w:cs="Arial"/>
            <w:sz w:val="22"/>
            <w:szCs w:val="22"/>
          </w:rPr>
          <w:delText xml:space="preserve">that is a classic methodology </w:delText>
        </w:r>
      </w:del>
      <w:r w:rsidR="00724557">
        <w:rPr>
          <w:rFonts w:ascii="Arial" w:hAnsi="Arial" w:cs="Arial"/>
          <w:sz w:val="22"/>
          <w:szCs w:val="22"/>
        </w:rPr>
        <w:t xml:space="preserve">in multiple variable analyses. </w:t>
      </w:r>
      <w:r w:rsidR="00261711">
        <w:rPr>
          <w:rFonts w:ascii="Arial" w:hAnsi="Arial" w:cs="Arial"/>
          <w:sz w:val="22"/>
          <w:szCs w:val="22"/>
        </w:rPr>
        <w:t xml:space="preserve">While factor analysis </w:t>
      </w:r>
      <w:r w:rsidR="00261711" w:rsidRPr="005C350C">
        <w:rPr>
          <w:rFonts w:ascii="Arial" w:hAnsi="Arial" w:cs="Arial"/>
          <w:noProof/>
          <w:sz w:val="22"/>
          <w:szCs w:val="22"/>
        </w:rPr>
        <w:t>is widely used</w:t>
      </w:r>
      <w:r w:rsidR="00261711">
        <w:rPr>
          <w:rFonts w:ascii="Arial" w:hAnsi="Arial" w:cs="Arial"/>
          <w:sz w:val="22"/>
          <w:szCs w:val="22"/>
        </w:rPr>
        <w:t xml:space="preserve"> in computational biology [ref], MFA has been infrequently used</w:t>
      </w:r>
      <w:r w:rsidR="008E531F">
        <w:rPr>
          <w:rFonts w:ascii="Arial" w:hAnsi="Arial" w:cs="Arial"/>
          <w:sz w:val="22"/>
          <w:szCs w:val="22"/>
        </w:rPr>
        <w:t xml:space="preserve"> </w:t>
      </w:r>
      <w:ins w:id="59" w:author="Dominic LaRoche [2]" w:date="2015-10-22T09:38:00Z">
        <w:r w:rsidR="003566EC">
          <w:rPr>
            <w:rFonts w:ascii="Arial" w:hAnsi="Arial" w:cs="Arial"/>
            <w:sz w:val="22"/>
            <w:szCs w:val="22"/>
          </w:rPr>
          <w:t xml:space="preserve">for </w:t>
        </w:r>
      </w:ins>
      <w:r w:rsidR="008E531F">
        <w:rPr>
          <w:rFonts w:ascii="Arial" w:hAnsi="Arial" w:cs="Arial"/>
          <w:sz w:val="22"/>
          <w:szCs w:val="22"/>
        </w:rPr>
        <w:t>epistasis analysis and data integration.</w:t>
      </w:r>
      <w:r w:rsidR="00261711">
        <w:rPr>
          <w:rFonts w:ascii="Arial" w:hAnsi="Arial" w:cs="Arial"/>
          <w:sz w:val="22"/>
          <w:szCs w:val="22"/>
        </w:rPr>
        <w:t xml:space="preserve"> </w:t>
      </w:r>
      <w:del w:id="60" w:author="Dominic LaRoche [2]" w:date="2015-10-22T09:38:00Z">
        <w:r w:rsidR="008E531F" w:rsidDel="003566EC">
          <w:rPr>
            <w:rFonts w:ascii="Arial" w:hAnsi="Arial" w:cs="Arial"/>
            <w:sz w:val="22"/>
            <w:szCs w:val="22"/>
          </w:rPr>
          <w:delText xml:space="preserve">However, it is an unexplored tool perfect for the </w:delText>
        </w:r>
        <w:r w:rsidR="008E531F" w:rsidRPr="002C0100" w:rsidDel="003566EC">
          <w:rPr>
            <w:rFonts w:ascii="Arial" w:hAnsi="Arial" w:cs="Arial"/>
            <w:noProof/>
            <w:sz w:val="22"/>
            <w:szCs w:val="22"/>
          </w:rPr>
          <w:delText>integrative</w:delText>
        </w:r>
        <w:r w:rsidR="002C0100" w:rsidRPr="002C0100" w:rsidDel="003566EC">
          <w:rPr>
            <w:rFonts w:ascii="Arial" w:eastAsia="SimSun" w:hAnsi="Arial" w:cs="Arial" w:hint="eastAsia"/>
            <w:noProof/>
            <w:sz w:val="22"/>
            <w:szCs w:val="22"/>
            <w:lang w:eastAsia="zh-CN"/>
          </w:rPr>
          <w:delText>l</w:delText>
        </w:r>
        <w:r w:rsidR="002C0100" w:rsidDel="003566EC">
          <w:rPr>
            <w:rFonts w:ascii="Arial" w:eastAsia="SimSun" w:hAnsi="Arial" w:cs="Arial" w:hint="eastAsia"/>
            <w:noProof/>
            <w:sz w:val="22"/>
            <w:szCs w:val="22"/>
            <w:lang w:eastAsia="zh-CN"/>
          </w:rPr>
          <w:delText>y</w:delText>
        </w:r>
        <w:r w:rsidR="008E531F" w:rsidRPr="002C0100" w:rsidDel="003566EC">
          <w:rPr>
            <w:rFonts w:ascii="Arial" w:hAnsi="Arial" w:cs="Arial"/>
            <w:noProof/>
            <w:sz w:val="22"/>
            <w:szCs w:val="22"/>
          </w:rPr>
          <w:delText xml:space="preserve"> epistatic</w:delText>
        </w:r>
        <w:r w:rsidR="008E531F" w:rsidDel="003566EC">
          <w:rPr>
            <w:rFonts w:ascii="Arial" w:hAnsi="Arial" w:cs="Arial"/>
            <w:sz w:val="22"/>
            <w:szCs w:val="22"/>
          </w:rPr>
          <w:delText xml:space="preserve"> analysis. </w:delText>
        </w:r>
      </w:del>
      <w:r w:rsidR="00724557">
        <w:rPr>
          <w:rFonts w:ascii="Arial" w:hAnsi="Arial" w:cs="Arial"/>
          <w:sz w:val="22"/>
          <w:szCs w:val="22"/>
        </w:rPr>
        <w:t>Considering t</w:t>
      </w:r>
      <w:r w:rsidR="008E531F">
        <w:rPr>
          <w:rFonts w:ascii="Arial" w:hAnsi="Arial" w:cs="Arial"/>
          <w:sz w:val="22"/>
          <w:szCs w:val="22"/>
        </w:rPr>
        <w:t>he scenario of multiple transcription factor binding</w:t>
      </w:r>
      <w:r w:rsidR="00724557">
        <w:rPr>
          <w:rFonts w:ascii="Arial" w:hAnsi="Arial" w:cs="Arial"/>
          <w:sz w:val="22"/>
          <w:szCs w:val="22"/>
        </w:rPr>
        <w:t xml:space="preserve"> assays of a cell</w:t>
      </w:r>
      <w:r w:rsidR="008E531F">
        <w:rPr>
          <w:rFonts w:ascii="Arial" w:hAnsi="Arial" w:cs="Arial"/>
          <w:sz w:val="22"/>
          <w:szCs w:val="22"/>
        </w:rPr>
        <w:t xml:space="preserve"> using Chip-</w:t>
      </w:r>
      <w:proofErr w:type="spellStart"/>
      <w:r w:rsidR="008E531F">
        <w:rPr>
          <w:rFonts w:ascii="Arial" w:hAnsi="Arial" w:cs="Arial"/>
          <w:sz w:val="22"/>
          <w:szCs w:val="22"/>
        </w:rPr>
        <w:t>seq</w:t>
      </w:r>
      <w:proofErr w:type="spellEnd"/>
      <w:r w:rsidR="00724557">
        <w:rPr>
          <w:rFonts w:ascii="Arial" w:hAnsi="Arial" w:cs="Arial"/>
          <w:sz w:val="22"/>
          <w:szCs w:val="22"/>
        </w:rPr>
        <w:t xml:space="preserve">, some </w:t>
      </w:r>
      <w:r w:rsidR="008E531F">
        <w:rPr>
          <w:rFonts w:ascii="Arial" w:hAnsi="Arial" w:cs="Arial"/>
          <w:sz w:val="22"/>
          <w:szCs w:val="22"/>
        </w:rPr>
        <w:t xml:space="preserve">TFs </w:t>
      </w:r>
      <w:r w:rsidR="00724557">
        <w:rPr>
          <w:rFonts w:ascii="Arial" w:hAnsi="Arial" w:cs="Arial"/>
          <w:sz w:val="22"/>
          <w:szCs w:val="22"/>
        </w:rPr>
        <w:t xml:space="preserve">may </w:t>
      </w:r>
      <w:r w:rsidR="002F4422">
        <w:rPr>
          <w:rFonts w:ascii="Arial" w:hAnsi="Arial" w:cs="Arial"/>
          <w:noProof/>
          <w:sz w:val="22"/>
          <w:szCs w:val="22"/>
        </w:rPr>
        <w:t>correlate</w:t>
      </w:r>
      <w:r w:rsidR="002F4422">
        <w:rPr>
          <w:rFonts w:ascii="Arial" w:eastAsia="SimSun" w:hAnsi="Arial" w:cs="Arial" w:hint="eastAsia"/>
          <w:noProof/>
          <w:sz w:val="22"/>
          <w:szCs w:val="22"/>
          <w:lang w:eastAsia="zh-CN"/>
        </w:rPr>
        <w:t xml:space="preserve"> with each other</w:t>
      </w:r>
      <w:r w:rsidR="002C0100" w:rsidRPr="002C0100">
        <w:rPr>
          <w:rFonts w:ascii="Arial" w:hAnsi="Arial" w:cs="Arial"/>
          <w:noProof/>
          <w:sz w:val="22"/>
          <w:szCs w:val="22"/>
        </w:rPr>
        <w:t>. T</w:t>
      </w:r>
      <w:r w:rsidR="00724557" w:rsidRPr="002C0100">
        <w:rPr>
          <w:rFonts w:ascii="Arial" w:hAnsi="Arial" w:cs="Arial"/>
          <w:noProof/>
          <w:sz w:val="22"/>
          <w:szCs w:val="22"/>
        </w:rPr>
        <w:t>hus</w:t>
      </w:r>
      <w:r w:rsidR="00724557">
        <w:rPr>
          <w:rFonts w:ascii="Arial" w:hAnsi="Arial" w:cs="Arial"/>
          <w:sz w:val="22"/>
          <w:szCs w:val="22"/>
        </w:rPr>
        <w:t>, factor analysis can</w:t>
      </w:r>
      <w:r w:rsidR="008E531F">
        <w:rPr>
          <w:rFonts w:ascii="Arial" w:hAnsi="Arial" w:cs="Arial"/>
          <w:sz w:val="22"/>
          <w:szCs w:val="22"/>
        </w:rPr>
        <w:t xml:space="preserve"> identify those</w:t>
      </w:r>
      <w:r w:rsidR="00261711">
        <w:rPr>
          <w:rFonts w:ascii="Arial" w:hAnsi="Arial" w:cs="Arial"/>
          <w:sz w:val="22"/>
          <w:szCs w:val="22"/>
        </w:rPr>
        <w:t xml:space="preserve"> uncorrelated factors (e.g. driving TF</w:t>
      </w:r>
      <w:r w:rsidR="008E531F">
        <w:rPr>
          <w:rFonts w:ascii="Arial" w:hAnsi="Arial" w:cs="Arial"/>
          <w:sz w:val="22"/>
          <w:szCs w:val="22"/>
        </w:rPr>
        <w:t>s) and</w:t>
      </w:r>
      <w:r w:rsidR="00261711">
        <w:rPr>
          <w:rFonts w:ascii="Arial" w:hAnsi="Arial" w:cs="Arial"/>
          <w:sz w:val="22"/>
          <w:szCs w:val="22"/>
        </w:rPr>
        <w:t xml:space="preserve"> represent the activities of all</w:t>
      </w:r>
      <w:r w:rsidR="008E531F">
        <w:rPr>
          <w:rFonts w:ascii="Arial" w:hAnsi="Arial" w:cs="Arial"/>
          <w:sz w:val="22"/>
          <w:szCs w:val="22"/>
        </w:rPr>
        <w:t xml:space="preserve"> assayed</w:t>
      </w:r>
      <w:r w:rsidR="00261711">
        <w:rPr>
          <w:rFonts w:ascii="Arial" w:hAnsi="Arial" w:cs="Arial"/>
          <w:sz w:val="22"/>
          <w:szCs w:val="22"/>
        </w:rPr>
        <w:t xml:space="preserve"> TF</w:t>
      </w:r>
      <w:r w:rsidR="008E531F">
        <w:rPr>
          <w:rFonts w:ascii="Arial" w:hAnsi="Arial" w:cs="Arial"/>
          <w:sz w:val="22"/>
          <w:szCs w:val="22"/>
        </w:rPr>
        <w:t>s</w:t>
      </w:r>
      <w:r w:rsidR="00261711">
        <w:rPr>
          <w:rFonts w:ascii="Arial" w:hAnsi="Arial" w:cs="Arial"/>
          <w:sz w:val="22"/>
          <w:szCs w:val="22"/>
        </w:rPr>
        <w:t>. Multiple factor analysis extends this met</w:t>
      </w:r>
      <w:r w:rsidR="008E531F">
        <w:rPr>
          <w:rFonts w:ascii="Arial" w:hAnsi="Arial" w:cs="Arial"/>
          <w:sz w:val="22"/>
          <w:szCs w:val="22"/>
        </w:rPr>
        <w:t>hodology and deals with</w:t>
      </w:r>
      <w:r w:rsidR="00261711">
        <w:rPr>
          <w:rFonts w:ascii="Arial" w:hAnsi="Arial" w:cs="Arial"/>
          <w:sz w:val="22"/>
          <w:szCs w:val="22"/>
        </w:rPr>
        <w:t xml:space="preserve"> distinct groups</w:t>
      </w:r>
      <w:r w:rsidR="008E531F">
        <w:rPr>
          <w:rFonts w:ascii="Arial" w:hAnsi="Arial" w:cs="Arial"/>
          <w:sz w:val="22"/>
          <w:szCs w:val="22"/>
        </w:rPr>
        <w:t xml:space="preserve"> of </w:t>
      </w:r>
      <w:r w:rsidR="008E531F" w:rsidRPr="002C0100">
        <w:rPr>
          <w:rFonts w:ascii="Arial" w:hAnsi="Arial" w:cs="Arial"/>
          <w:noProof/>
          <w:sz w:val="22"/>
          <w:szCs w:val="22"/>
        </w:rPr>
        <w:t>assays</w:t>
      </w:r>
      <w:r w:rsidR="008E531F">
        <w:rPr>
          <w:rFonts w:ascii="Arial" w:hAnsi="Arial" w:cs="Arial"/>
          <w:sz w:val="22"/>
          <w:szCs w:val="22"/>
        </w:rPr>
        <w:t xml:space="preserve"> and aims</w:t>
      </w:r>
      <w:r w:rsidR="00261711">
        <w:rPr>
          <w:rFonts w:ascii="Arial" w:hAnsi="Arial" w:cs="Arial"/>
          <w:sz w:val="22"/>
          <w:szCs w:val="22"/>
        </w:rPr>
        <w:t xml:space="preserve"> to avoid the dominance from a single group and</w:t>
      </w:r>
      <w:ins w:id="61" w:author="Dominic LaRoche [2]" w:date="2015-10-22T09:42:00Z">
        <w:r w:rsidR="003566EC">
          <w:rPr>
            <w:rFonts w:ascii="Arial" w:hAnsi="Arial" w:cs="Arial"/>
            <w:sz w:val="22"/>
            <w:szCs w:val="22"/>
          </w:rPr>
          <w:t>, instead,</w:t>
        </w:r>
      </w:ins>
      <w:r w:rsidR="00261711">
        <w:rPr>
          <w:rFonts w:ascii="Arial" w:hAnsi="Arial" w:cs="Arial"/>
          <w:sz w:val="22"/>
          <w:szCs w:val="22"/>
        </w:rPr>
        <w:t xml:space="preserve"> balance</w:t>
      </w:r>
      <w:r w:rsidR="008E531F">
        <w:rPr>
          <w:rFonts w:ascii="Arial" w:hAnsi="Arial" w:cs="Arial"/>
          <w:sz w:val="22"/>
          <w:szCs w:val="22"/>
        </w:rPr>
        <w:t>s the influence across all</w:t>
      </w:r>
      <w:r w:rsidR="00261711">
        <w:rPr>
          <w:rFonts w:ascii="Arial" w:hAnsi="Arial" w:cs="Arial"/>
          <w:sz w:val="22"/>
          <w:szCs w:val="22"/>
        </w:rPr>
        <w:t xml:space="preserve"> group</w:t>
      </w:r>
      <w:r w:rsidR="008E531F">
        <w:rPr>
          <w:rFonts w:ascii="Arial" w:hAnsi="Arial" w:cs="Arial"/>
          <w:sz w:val="22"/>
          <w:szCs w:val="22"/>
        </w:rPr>
        <w:t>s</w:t>
      </w:r>
      <w:r w:rsidR="00261711">
        <w:rPr>
          <w:rFonts w:ascii="Arial" w:hAnsi="Arial" w:cs="Arial"/>
          <w:sz w:val="22"/>
          <w:szCs w:val="22"/>
        </w:rPr>
        <w:t>. Fo</w:t>
      </w:r>
      <w:r w:rsidR="006B6823">
        <w:rPr>
          <w:rFonts w:ascii="Arial" w:hAnsi="Arial" w:cs="Arial"/>
          <w:sz w:val="22"/>
          <w:szCs w:val="22"/>
        </w:rPr>
        <w:t>r instance, histone modification is crucial to the</w:t>
      </w:r>
      <w:r w:rsidR="00261711">
        <w:rPr>
          <w:rFonts w:ascii="Arial" w:hAnsi="Arial" w:cs="Arial"/>
          <w:sz w:val="22"/>
          <w:szCs w:val="22"/>
        </w:rPr>
        <w:t xml:space="preserve"> function</w:t>
      </w:r>
      <w:r w:rsidR="006B6823">
        <w:rPr>
          <w:rFonts w:ascii="Arial" w:hAnsi="Arial" w:cs="Arial"/>
          <w:sz w:val="22"/>
          <w:szCs w:val="22"/>
        </w:rPr>
        <w:t xml:space="preserve"> of </w:t>
      </w:r>
      <w:r w:rsidR="006B6823" w:rsidRPr="002C0100">
        <w:rPr>
          <w:rFonts w:ascii="Arial" w:hAnsi="Arial" w:cs="Arial"/>
          <w:noProof/>
          <w:sz w:val="22"/>
          <w:szCs w:val="22"/>
        </w:rPr>
        <w:t>DNAs</w:t>
      </w:r>
      <w:r w:rsidR="00261711">
        <w:rPr>
          <w:rFonts w:ascii="Arial" w:hAnsi="Arial" w:cs="Arial"/>
          <w:sz w:val="22"/>
          <w:szCs w:val="22"/>
        </w:rPr>
        <w:t xml:space="preserve"> and </w:t>
      </w:r>
      <w:r w:rsidR="006B6823">
        <w:rPr>
          <w:rFonts w:ascii="Arial" w:hAnsi="Arial" w:cs="Arial"/>
          <w:sz w:val="22"/>
          <w:szCs w:val="22"/>
        </w:rPr>
        <w:t>is also related to</w:t>
      </w:r>
      <w:r w:rsidR="00261711">
        <w:rPr>
          <w:rFonts w:ascii="Arial" w:hAnsi="Arial" w:cs="Arial"/>
          <w:sz w:val="22"/>
          <w:szCs w:val="22"/>
        </w:rPr>
        <w:t xml:space="preserve"> transcription factors</w:t>
      </w:r>
      <w:r w:rsidR="006B6823">
        <w:rPr>
          <w:rFonts w:ascii="Arial" w:hAnsi="Arial" w:cs="Arial"/>
          <w:sz w:val="22"/>
          <w:szCs w:val="22"/>
        </w:rPr>
        <w:t>. In the</w:t>
      </w:r>
      <w:r w:rsidR="00261711">
        <w:rPr>
          <w:rFonts w:ascii="Arial" w:hAnsi="Arial" w:cs="Arial"/>
          <w:sz w:val="22"/>
          <w:szCs w:val="22"/>
        </w:rPr>
        <w:t xml:space="preserve"> joi</w:t>
      </w:r>
      <w:r w:rsidR="006B6823">
        <w:rPr>
          <w:rFonts w:ascii="Arial" w:hAnsi="Arial" w:cs="Arial"/>
          <w:sz w:val="22"/>
          <w:szCs w:val="22"/>
        </w:rPr>
        <w:t>nt study of histone modifications and transcription factor binding,</w:t>
      </w:r>
      <w:r w:rsidR="00261711">
        <w:rPr>
          <w:rFonts w:ascii="Arial" w:hAnsi="Arial" w:cs="Arial"/>
          <w:sz w:val="22"/>
          <w:szCs w:val="22"/>
        </w:rPr>
        <w:t xml:space="preserve"> multiple factor analysis identifies common factors that determine both histone modification and tran</w:t>
      </w:r>
      <w:r w:rsidR="006B6823">
        <w:rPr>
          <w:rFonts w:ascii="Arial" w:hAnsi="Arial" w:cs="Arial"/>
          <w:sz w:val="22"/>
          <w:szCs w:val="22"/>
        </w:rPr>
        <w:t xml:space="preserve">scription factor activity assays. </w:t>
      </w:r>
      <w:r w:rsidR="002C0100" w:rsidRPr="002C0100">
        <w:rPr>
          <w:rFonts w:ascii="Arial" w:hAnsi="Arial" w:cs="Arial"/>
          <w:noProof/>
          <w:sz w:val="22"/>
          <w:szCs w:val="22"/>
        </w:rPr>
        <w:t>M</w:t>
      </w:r>
      <w:r w:rsidR="002C0100" w:rsidRPr="002C0100">
        <w:rPr>
          <w:rFonts w:ascii="Arial" w:eastAsia="SimSun" w:hAnsi="Arial" w:cs="Arial" w:hint="eastAsia"/>
          <w:noProof/>
          <w:sz w:val="22"/>
          <w:szCs w:val="22"/>
          <w:lang w:eastAsia="zh-CN"/>
        </w:rPr>
        <w:t>FA</w:t>
      </w:r>
      <w:r w:rsidR="006B6823" w:rsidRPr="002C0100">
        <w:rPr>
          <w:rFonts w:ascii="Arial" w:hAnsi="Arial" w:cs="Arial"/>
          <w:noProof/>
          <w:sz w:val="22"/>
          <w:szCs w:val="22"/>
        </w:rPr>
        <w:t xml:space="preserve"> assumes any single assay from each group is a linear combination of the common factors</w:t>
      </w:r>
      <w:r w:rsidR="002C0100">
        <w:rPr>
          <w:rFonts w:ascii="Arial" w:hAnsi="Arial" w:cs="Arial"/>
          <w:noProof/>
          <w:sz w:val="22"/>
          <w:szCs w:val="22"/>
        </w:rPr>
        <w:t>,</w:t>
      </w:r>
      <w:r w:rsidR="006B6823" w:rsidRPr="002C0100">
        <w:rPr>
          <w:rFonts w:ascii="Arial" w:hAnsi="Arial" w:cs="Arial"/>
          <w:noProof/>
          <w:sz w:val="22"/>
          <w:szCs w:val="22"/>
        </w:rPr>
        <w:t xml:space="preserve"> and it can also represent a SNP as linear combinations of the common factors, mathematically equivalent to a point in the space of common factors</w:t>
      </w:r>
      <w:r w:rsidR="00261711" w:rsidRPr="002C0100">
        <w:rPr>
          <w:rFonts w:ascii="Arial" w:hAnsi="Arial" w:cs="Arial"/>
          <w:noProof/>
          <w:sz w:val="22"/>
          <w:szCs w:val="22"/>
        </w:rPr>
        <w:t>.</w:t>
      </w:r>
      <w:r w:rsidR="00261711">
        <w:rPr>
          <w:rFonts w:ascii="Arial" w:hAnsi="Arial" w:cs="Arial"/>
          <w:sz w:val="22"/>
          <w:szCs w:val="22"/>
        </w:rPr>
        <w:t xml:space="preserve"> </w:t>
      </w:r>
    </w:p>
    <w:p w14:paraId="082C746B" w14:textId="151936FD" w:rsidR="000D29C6" w:rsidRDefault="002F4422" w:rsidP="00EB19ED">
      <w:pPr>
        <w:spacing w:before="20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eastAsia="SimSun" w:hAnsi="Arial" w:cs="Arial" w:hint="eastAsia"/>
          <w:sz w:val="22"/>
          <w:szCs w:val="22"/>
          <w:lang w:eastAsia="zh-CN"/>
        </w:rPr>
        <w:t>Escofier</w:t>
      </w:r>
      <w:proofErr w:type="spellEnd"/>
      <w:r>
        <w:rPr>
          <w:rFonts w:ascii="Arial" w:eastAsia="SimSun" w:hAnsi="Arial" w:cs="Arial" w:hint="eastAsia"/>
          <w:sz w:val="22"/>
          <w:szCs w:val="22"/>
          <w:lang w:eastAsia="zh-CN"/>
        </w:rPr>
        <w:t xml:space="preserve"> and Pages developed m</w:t>
      </w:r>
      <w:r w:rsidR="00261711">
        <w:rPr>
          <w:rFonts w:ascii="Arial" w:hAnsi="Arial" w:cs="Arial"/>
          <w:sz w:val="22"/>
          <w:szCs w:val="22"/>
        </w:rPr>
        <w:t xml:space="preserve">ultiple factor </w:t>
      </w:r>
      <w:r w:rsidR="0050715D">
        <w:rPr>
          <w:rFonts w:ascii="Arial" w:hAnsi="Arial" w:cs="Arial"/>
          <w:sz w:val="22"/>
          <w:szCs w:val="22"/>
        </w:rPr>
        <w:t>analysis</w:t>
      </w:r>
      <w:r w:rsidR="00261711">
        <w:rPr>
          <w:rFonts w:ascii="Arial" w:hAnsi="Arial" w:cs="Arial"/>
          <w:sz w:val="22"/>
          <w:szCs w:val="22"/>
        </w:rPr>
        <w:t xml:space="preserve"> </w:t>
      </w:r>
      <w:r w:rsidR="0050715D">
        <w:rPr>
          <w:rFonts w:ascii="Arial" w:hAnsi="Arial" w:cs="Arial"/>
          <w:sz w:val="22"/>
          <w:szCs w:val="22"/>
        </w:rPr>
        <w:t>in the 1980s</w:t>
      </w:r>
      <w:r w:rsidR="00181BF9">
        <w:rPr>
          <w:rFonts w:ascii="Arial" w:hAnsi="Arial" w:cs="Arial"/>
          <w:sz w:val="22"/>
          <w:szCs w:val="22"/>
        </w:rPr>
        <w:t xml:space="preserve"> [ref]. It uses</w:t>
      </w:r>
      <w:r w:rsidR="0050715D">
        <w:rPr>
          <w:rFonts w:ascii="Arial" w:hAnsi="Arial" w:cs="Arial"/>
          <w:sz w:val="22"/>
          <w:szCs w:val="22"/>
        </w:rPr>
        <w:t xml:space="preserve"> principal component analysis</w:t>
      </w:r>
      <w:r w:rsidR="00181BF9">
        <w:rPr>
          <w:rFonts w:ascii="Arial" w:hAnsi="Arial" w:cs="Arial"/>
          <w:sz w:val="22"/>
          <w:szCs w:val="22"/>
        </w:rPr>
        <w:t xml:space="preserve"> on each group</w:t>
      </w:r>
      <w:r w:rsidR="0050715D">
        <w:rPr>
          <w:rFonts w:ascii="Arial" w:hAnsi="Arial" w:cs="Arial"/>
          <w:sz w:val="22"/>
          <w:szCs w:val="22"/>
        </w:rPr>
        <w:t xml:space="preserve"> and </w:t>
      </w:r>
      <w:r w:rsidR="00181BF9">
        <w:rPr>
          <w:rFonts w:ascii="Arial" w:hAnsi="Arial" w:cs="Arial"/>
          <w:sz w:val="22"/>
          <w:szCs w:val="22"/>
        </w:rPr>
        <w:t xml:space="preserve">first </w:t>
      </w:r>
      <w:proofErr w:type="spellStart"/>
      <w:proofErr w:type="gramStart"/>
      <w:r w:rsidR="00181BF9">
        <w:rPr>
          <w:rFonts w:ascii="Arial" w:hAnsi="Arial" w:cs="Arial"/>
          <w:sz w:val="22"/>
          <w:szCs w:val="22"/>
        </w:rPr>
        <w:t>eigen</w:t>
      </w:r>
      <w:proofErr w:type="spellEnd"/>
      <w:proofErr w:type="gramEnd"/>
      <w:r w:rsidR="0050715D">
        <w:rPr>
          <w:rFonts w:ascii="Arial" w:hAnsi="Arial" w:cs="Arial"/>
          <w:sz w:val="22"/>
          <w:szCs w:val="22"/>
        </w:rPr>
        <w:t xml:space="preserve"> value</w:t>
      </w:r>
      <w:r w:rsidR="00181BF9">
        <w:rPr>
          <w:rFonts w:ascii="Arial" w:hAnsi="Arial" w:cs="Arial"/>
          <w:sz w:val="22"/>
          <w:szCs w:val="22"/>
        </w:rPr>
        <w:t xml:space="preserve"> of each group to weight the influence</w:t>
      </w:r>
      <w:r w:rsidR="0050715D">
        <w:rPr>
          <w:rFonts w:ascii="Arial" w:hAnsi="Arial" w:cs="Arial"/>
          <w:sz w:val="22"/>
          <w:szCs w:val="22"/>
        </w:rPr>
        <w:t xml:space="preserve"> of </w:t>
      </w:r>
      <w:r w:rsidR="00181BF9">
        <w:rPr>
          <w:rFonts w:ascii="Arial" w:hAnsi="Arial" w:cs="Arial"/>
          <w:sz w:val="22"/>
          <w:szCs w:val="22"/>
        </w:rPr>
        <w:t xml:space="preserve">all variables (e.g. assays) in the </w:t>
      </w:r>
      <w:r w:rsidR="002C0100" w:rsidRPr="002C0100">
        <w:rPr>
          <w:rFonts w:ascii="Arial" w:hAnsi="Arial" w:cs="Arial"/>
          <w:noProof/>
          <w:sz w:val="22"/>
          <w:szCs w:val="22"/>
        </w:rPr>
        <w:t xml:space="preserve">group </w:t>
      </w:r>
      <w:r w:rsidR="00181BF9" w:rsidRPr="002C0100">
        <w:rPr>
          <w:rFonts w:ascii="Arial" w:hAnsi="Arial" w:cs="Arial"/>
          <w:noProof/>
          <w:sz w:val="22"/>
          <w:szCs w:val="22"/>
        </w:rPr>
        <w:t>to</w:t>
      </w:r>
      <w:r w:rsidR="00181BF9">
        <w:rPr>
          <w:rFonts w:ascii="Arial" w:hAnsi="Arial" w:cs="Arial"/>
          <w:sz w:val="22"/>
          <w:szCs w:val="22"/>
        </w:rPr>
        <w:t xml:space="preserve"> avoid dominance of a single group [ref]. Several</w:t>
      </w:r>
      <w:r w:rsidR="009421BC">
        <w:rPr>
          <w:rFonts w:ascii="Arial" w:hAnsi="Arial" w:cs="Arial"/>
          <w:sz w:val="22"/>
          <w:szCs w:val="22"/>
        </w:rPr>
        <w:t xml:space="preserve"> R packages provided implementation of the algorithm</w:t>
      </w:r>
      <w:r w:rsidR="0050715D">
        <w:rPr>
          <w:rFonts w:ascii="Arial" w:hAnsi="Arial" w:cs="Arial"/>
          <w:sz w:val="22"/>
          <w:szCs w:val="22"/>
        </w:rPr>
        <w:t xml:space="preserve"> such as </w:t>
      </w:r>
      <w:proofErr w:type="spellStart"/>
      <w:r w:rsidR="0050715D">
        <w:rPr>
          <w:rFonts w:ascii="Arial" w:hAnsi="Arial" w:cs="Arial"/>
          <w:sz w:val="22"/>
          <w:szCs w:val="22"/>
        </w:rPr>
        <w:t>FactoMineR</w:t>
      </w:r>
      <w:proofErr w:type="spellEnd"/>
      <w:r w:rsidR="0050715D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0715D">
        <w:rPr>
          <w:rFonts w:ascii="Arial" w:hAnsi="Arial" w:cs="Arial"/>
          <w:sz w:val="22"/>
          <w:szCs w:val="22"/>
        </w:rPr>
        <w:t>PCAmixdata</w:t>
      </w:r>
      <w:proofErr w:type="spellEnd"/>
      <w:r w:rsidR="0050715D">
        <w:rPr>
          <w:rFonts w:ascii="Arial" w:hAnsi="Arial" w:cs="Arial"/>
          <w:sz w:val="22"/>
          <w:szCs w:val="22"/>
        </w:rPr>
        <w:t xml:space="preserve">, and ade4. </w:t>
      </w:r>
      <w:r w:rsidR="009421BC">
        <w:rPr>
          <w:rFonts w:ascii="Arial" w:hAnsi="Arial" w:cs="Arial"/>
          <w:sz w:val="22"/>
          <w:szCs w:val="22"/>
        </w:rPr>
        <w:t>As demonstrated in o</w:t>
      </w:r>
      <w:r w:rsidR="0050715D">
        <w:rPr>
          <w:rFonts w:ascii="Arial" w:hAnsi="Arial" w:cs="Arial"/>
          <w:sz w:val="22"/>
          <w:szCs w:val="22"/>
        </w:rPr>
        <w:t>ur preliminary results</w:t>
      </w:r>
      <w:r w:rsidR="009421BC">
        <w:rPr>
          <w:rFonts w:ascii="Arial" w:hAnsi="Arial" w:cs="Arial"/>
          <w:sz w:val="22"/>
          <w:szCs w:val="22"/>
        </w:rPr>
        <w:t>,</w:t>
      </w:r>
      <w:r w:rsidR="0050715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0715D">
        <w:rPr>
          <w:rFonts w:ascii="Arial" w:hAnsi="Arial" w:cs="Arial"/>
          <w:sz w:val="22"/>
          <w:szCs w:val="22"/>
        </w:rPr>
        <w:t>FactoMineR</w:t>
      </w:r>
      <w:proofErr w:type="spellEnd"/>
      <w:r w:rsidR="0050715D">
        <w:rPr>
          <w:rFonts w:ascii="Arial" w:hAnsi="Arial" w:cs="Arial"/>
          <w:sz w:val="22"/>
          <w:szCs w:val="22"/>
        </w:rPr>
        <w:t xml:space="preserve"> is </w:t>
      </w:r>
      <w:r w:rsidR="009421BC">
        <w:rPr>
          <w:rFonts w:ascii="Arial" w:hAnsi="Arial" w:cs="Arial"/>
          <w:sz w:val="22"/>
          <w:szCs w:val="22"/>
        </w:rPr>
        <w:t>scalable to genome scale and big data analysis</w:t>
      </w:r>
      <w:r w:rsidR="0050715D">
        <w:rPr>
          <w:rFonts w:ascii="Arial" w:hAnsi="Arial" w:cs="Arial"/>
          <w:sz w:val="22"/>
          <w:szCs w:val="22"/>
        </w:rPr>
        <w:t xml:space="preserve">. </w:t>
      </w:r>
      <w:r w:rsidR="009421BC">
        <w:rPr>
          <w:rFonts w:ascii="Arial" w:hAnsi="Arial" w:cs="Arial"/>
          <w:sz w:val="22"/>
          <w:szCs w:val="22"/>
        </w:rPr>
        <w:t>Moreover</w:t>
      </w:r>
      <w:r w:rsidR="002D3610">
        <w:rPr>
          <w:rFonts w:ascii="Arial" w:hAnsi="Arial" w:cs="Arial"/>
          <w:sz w:val="22"/>
          <w:szCs w:val="22"/>
        </w:rPr>
        <w:t>, it ca</w:t>
      </w:r>
      <w:r w:rsidR="009421BC">
        <w:rPr>
          <w:rFonts w:ascii="Arial" w:hAnsi="Arial" w:cs="Arial"/>
          <w:sz w:val="22"/>
          <w:szCs w:val="22"/>
        </w:rPr>
        <w:t>n integrate groups with various number of assays, including a single assay as done in</w:t>
      </w:r>
      <w:r w:rsidR="002D3610">
        <w:rPr>
          <w:rFonts w:ascii="Arial" w:hAnsi="Arial" w:cs="Arial"/>
          <w:sz w:val="22"/>
          <w:szCs w:val="22"/>
        </w:rPr>
        <w:t xml:space="preserve"> chromatin accessibility and RNA-seq. </w:t>
      </w:r>
      <w:r w:rsidR="000D29C6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="000D29C6">
        <w:rPr>
          <w:rFonts w:ascii="Arial" w:hAnsi="Arial" w:cs="Arial"/>
          <w:sz w:val="22"/>
          <w:szCs w:val="22"/>
        </w:rPr>
        <w:t>FactoMineR</w:t>
      </w:r>
      <w:proofErr w:type="spellEnd"/>
      <w:r w:rsidR="000D29C6">
        <w:rPr>
          <w:rFonts w:ascii="Arial" w:hAnsi="Arial" w:cs="Arial"/>
          <w:sz w:val="22"/>
          <w:szCs w:val="22"/>
        </w:rPr>
        <w:t>, we will quantif</w:t>
      </w:r>
      <w:r w:rsidR="009421BC">
        <w:rPr>
          <w:rFonts w:ascii="Arial" w:hAnsi="Arial" w:cs="Arial"/>
          <w:sz w:val="22"/>
          <w:szCs w:val="22"/>
        </w:rPr>
        <w:t>y the ENCODE function similarity</w:t>
      </w:r>
      <w:r w:rsidR="00A6193F">
        <w:rPr>
          <w:rFonts w:ascii="Arial" w:hAnsi="Arial" w:cs="Arial"/>
          <w:sz w:val="22"/>
          <w:szCs w:val="22"/>
        </w:rPr>
        <w:t xml:space="preserve"> </w:t>
      </w:r>
      <w:r w:rsidR="000D29C6">
        <w:rPr>
          <w:rFonts w:ascii="Arial" w:hAnsi="Arial" w:cs="Arial"/>
          <w:sz w:val="22"/>
          <w:szCs w:val="22"/>
        </w:rPr>
        <w:t>of an</w:t>
      </w:r>
      <w:r w:rsidR="009421BC">
        <w:rPr>
          <w:rFonts w:ascii="Arial" w:hAnsi="Arial" w:cs="Arial"/>
          <w:sz w:val="22"/>
          <w:szCs w:val="22"/>
        </w:rPr>
        <w:t>y SNP pairs</w:t>
      </w:r>
      <w:r w:rsidR="000D29C6">
        <w:rPr>
          <w:rFonts w:ascii="Arial" w:hAnsi="Arial" w:cs="Arial"/>
          <w:sz w:val="22"/>
          <w:szCs w:val="22"/>
        </w:rPr>
        <w:t xml:space="preserve"> </w:t>
      </w:r>
      <w:r w:rsidR="009421BC">
        <w:rPr>
          <w:rFonts w:ascii="Arial" w:hAnsi="Arial" w:cs="Arial"/>
          <w:sz w:val="22"/>
          <w:szCs w:val="22"/>
        </w:rPr>
        <w:t xml:space="preserve">described in preprocessing using </w:t>
      </w:r>
      <w:r w:rsidR="00A6193F">
        <w:rPr>
          <w:rFonts w:ascii="Arial" w:hAnsi="Arial" w:cs="Arial"/>
          <w:sz w:val="22"/>
          <w:szCs w:val="22"/>
        </w:rPr>
        <w:t>distance</w:t>
      </w:r>
      <w:r w:rsidR="009421BC">
        <w:rPr>
          <w:rFonts w:ascii="Arial" w:hAnsi="Arial" w:cs="Arial"/>
          <w:sz w:val="22"/>
          <w:szCs w:val="22"/>
        </w:rPr>
        <w:t xml:space="preserve"> that is inverse with similarity. The algorithm consists of</w:t>
      </w:r>
      <w:r w:rsidR="000D29C6">
        <w:rPr>
          <w:rFonts w:ascii="Arial" w:hAnsi="Arial" w:cs="Arial"/>
          <w:sz w:val="22"/>
          <w:szCs w:val="22"/>
        </w:rPr>
        <w:t xml:space="preserve"> the following </w:t>
      </w:r>
      <w:r w:rsidR="009421BC">
        <w:rPr>
          <w:rFonts w:ascii="Arial" w:hAnsi="Arial" w:cs="Arial"/>
          <w:sz w:val="22"/>
          <w:szCs w:val="22"/>
        </w:rPr>
        <w:t xml:space="preserve">five </w:t>
      </w:r>
      <w:r w:rsidR="000D29C6">
        <w:rPr>
          <w:rFonts w:ascii="Arial" w:hAnsi="Arial" w:cs="Arial"/>
          <w:sz w:val="22"/>
          <w:szCs w:val="22"/>
        </w:rPr>
        <w:t>steps</w:t>
      </w:r>
      <w:r w:rsidR="009421BC">
        <w:rPr>
          <w:rFonts w:ascii="Arial" w:hAnsi="Arial" w:cs="Arial"/>
          <w:sz w:val="22"/>
          <w:szCs w:val="22"/>
        </w:rPr>
        <w:t xml:space="preserve"> for each cell type</w:t>
      </w:r>
      <w:r w:rsidR="000D29C6">
        <w:rPr>
          <w:rFonts w:ascii="Arial" w:hAnsi="Arial" w:cs="Arial"/>
          <w:sz w:val="22"/>
          <w:szCs w:val="22"/>
        </w:rPr>
        <w:t xml:space="preserve">. </w:t>
      </w:r>
    </w:p>
    <w:p w14:paraId="059D1986" w14:textId="7F42899D" w:rsidR="000D29C6" w:rsidRPr="000D29C6" w:rsidRDefault="00912E81" w:rsidP="00EB19ED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Conduct MFA on each </w:t>
      </w:r>
      <w:r w:rsidR="000D29C6" w:rsidRPr="000D29C6">
        <w:rPr>
          <w:rFonts w:ascii="Arial" w:hAnsi="Arial" w:cs="Arial"/>
          <w:sz w:val="22"/>
          <w:szCs w:val="22"/>
        </w:rPr>
        <w:t>matrix</w:t>
      </w:r>
      <w:r>
        <w:rPr>
          <w:rFonts w:ascii="Arial" w:hAnsi="Arial" w:cs="Arial"/>
          <w:sz w:val="22"/>
          <w:szCs w:val="22"/>
        </w:rPr>
        <w:t xml:space="preserve"> consisting of multiple types of ENCODE assays</w:t>
      </w:r>
      <w:r w:rsidR="000D29C6" w:rsidRPr="000D29C6">
        <w:rPr>
          <w:rFonts w:ascii="Arial" w:hAnsi="Arial" w:cs="Arial"/>
          <w:sz w:val="22"/>
          <w:szCs w:val="22"/>
        </w:rPr>
        <w:t xml:space="preserve"> for a cell</w:t>
      </w:r>
      <w:r w:rsidR="00383545">
        <w:rPr>
          <w:rFonts w:ascii="Arial" w:hAnsi="Arial" w:cs="Arial"/>
          <w:sz w:val="22"/>
          <w:szCs w:val="22"/>
        </w:rPr>
        <w:t xml:space="preserve"> line,</w:t>
      </w:r>
      <w:r w:rsidR="000D29C6">
        <w:rPr>
          <w:rFonts w:ascii="Arial" w:hAnsi="Arial" w:cs="Arial"/>
          <w:sz w:val="22"/>
          <w:szCs w:val="22"/>
        </w:rPr>
        <w:t xml:space="preserve"> using</w:t>
      </w:r>
      <w:r w:rsidR="00383545">
        <w:rPr>
          <w:rFonts w:ascii="Arial" w:hAnsi="Arial" w:cs="Arial"/>
          <w:sz w:val="22"/>
          <w:szCs w:val="22"/>
        </w:rPr>
        <w:t xml:space="preserve"> five most important factors. Five factors usually contain the majority (&gt;85%) of information in multiple scale datasets and thus being a</w:t>
      </w:r>
      <w:r w:rsidR="000D29C6">
        <w:rPr>
          <w:rFonts w:ascii="Arial" w:hAnsi="Arial" w:cs="Arial"/>
          <w:sz w:val="22"/>
          <w:szCs w:val="22"/>
        </w:rPr>
        <w:t xml:space="preserve"> </w:t>
      </w:r>
      <w:r w:rsidR="00944D14">
        <w:rPr>
          <w:rFonts w:ascii="Arial" w:hAnsi="Arial" w:cs="Arial"/>
          <w:sz w:val="22"/>
          <w:szCs w:val="22"/>
        </w:rPr>
        <w:t>default</w:t>
      </w:r>
      <w:r w:rsidR="00383545">
        <w:rPr>
          <w:rFonts w:ascii="Arial" w:hAnsi="Arial" w:cs="Arial"/>
          <w:sz w:val="22"/>
          <w:szCs w:val="22"/>
        </w:rPr>
        <w:t xml:space="preserve"> setting</w:t>
      </w:r>
      <w:r w:rsidR="00944D14">
        <w:rPr>
          <w:rFonts w:ascii="Arial" w:hAnsi="Arial" w:cs="Arial"/>
          <w:sz w:val="22"/>
          <w:szCs w:val="22"/>
        </w:rPr>
        <w:t xml:space="preserve"> </w:t>
      </w:r>
      <w:r w:rsidR="00383545">
        <w:rPr>
          <w:rFonts w:ascii="Arial" w:hAnsi="Arial" w:cs="Arial"/>
          <w:sz w:val="22"/>
          <w:szCs w:val="22"/>
        </w:rPr>
        <w:t xml:space="preserve">in the MFA package. </w:t>
      </w:r>
    </w:p>
    <w:p w14:paraId="129FD522" w14:textId="4B8F7D89" w:rsidR="000D29C6" w:rsidRDefault="000D29C6" w:rsidP="000D29C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Project each</w:t>
      </w:r>
      <w:r w:rsidR="004343F1">
        <w:rPr>
          <w:rFonts w:ascii="Arial" w:hAnsi="Arial" w:cs="Arial"/>
          <w:sz w:val="22"/>
          <w:szCs w:val="22"/>
        </w:rPr>
        <w:t xml:space="preserve"> SNP corresponding</w:t>
      </w:r>
      <w:ins w:id="62" w:author="Dominic LaRoche [2]" w:date="2015-10-22T09:46:00Z">
        <w:r w:rsidR="003566EC">
          <w:rPr>
            <w:rFonts w:ascii="Arial" w:hAnsi="Arial" w:cs="Arial"/>
            <w:sz w:val="22"/>
            <w:szCs w:val="22"/>
          </w:rPr>
          <w:t xml:space="preserve"> to</w:t>
        </w:r>
      </w:ins>
      <w:r w:rsidR="004343F1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 xml:space="preserve"> row of </w:t>
      </w:r>
      <w:r w:rsidR="004343F1">
        <w:rPr>
          <w:rFonts w:ascii="Arial" w:hAnsi="Arial" w:cs="Arial"/>
          <w:sz w:val="22"/>
          <w:szCs w:val="22"/>
        </w:rPr>
        <w:t>the matrix into a point of</w:t>
      </w:r>
      <w:r>
        <w:rPr>
          <w:rFonts w:ascii="Arial" w:hAnsi="Arial" w:cs="Arial"/>
          <w:sz w:val="22"/>
          <w:szCs w:val="22"/>
        </w:rPr>
        <w:t xml:space="preserve"> the</w:t>
      </w:r>
      <w:r w:rsidR="004343F1">
        <w:rPr>
          <w:rFonts w:ascii="Arial" w:hAnsi="Arial" w:cs="Arial"/>
          <w:sz w:val="22"/>
          <w:szCs w:val="22"/>
        </w:rPr>
        <w:t xml:space="preserve"> five</w:t>
      </w:r>
      <w:r>
        <w:rPr>
          <w:rFonts w:ascii="Arial" w:hAnsi="Arial" w:cs="Arial"/>
          <w:sz w:val="22"/>
          <w:szCs w:val="22"/>
        </w:rPr>
        <w:t xml:space="preserve"> comm</w:t>
      </w:r>
      <w:r w:rsidR="004343F1">
        <w:rPr>
          <w:rFonts w:ascii="Arial" w:hAnsi="Arial" w:cs="Arial"/>
          <w:sz w:val="22"/>
          <w:szCs w:val="22"/>
        </w:rPr>
        <w:t>on factors identified across all</w:t>
      </w:r>
      <w:r>
        <w:rPr>
          <w:rFonts w:ascii="Arial" w:hAnsi="Arial" w:cs="Arial"/>
          <w:sz w:val="22"/>
          <w:szCs w:val="22"/>
        </w:rPr>
        <w:t xml:space="preserve"> group</w:t>
      </w:r>
      <w:r w:rsidR="004343F1">
        <w:rPr>
          <w:rFonts w:ascii="Arial" w:hAnsi="Arial" w:cs="Arial"/>
          <w:sz w:val="22"/>
          <w:szCs w:val="22"/>
        </w:rPr>
        <w:t xml:space="preserve">s. </w:t>
      </w:r>
      <w:proofErr w:type="spellStart"/>
      <w:r w:rsidR="004343F1">
        <w:rPr>
          <w:rFonts w:ascii="Arial" w:hAnsi="Arial" w:cs="Arial"/>
          <w:sz w:val="22"/>
          <w:szCs w:val="22"/>
        </w:rPr>
        <w:t>FactoMineR</w:t>
      </w:r>
      <w:proofErr w:type="spellEnd"/>
      <w:r w:rsidR="004343F1">
        <w:rPr>
          <w:rFonts w:ascii="Arial" w:hAnsi="Arial" w:cs="Arial"/>
          <w:sz w:val="22"/>
          <w:szCs w:val="22"/>
        </w:rPr>
        <w:t xml:space="preserve"> allows this mapping by generating the coordinator of</w:t>
      </w:r>
      <w:del w:id="63" w:author="Dominic LaRoche [2]" w:date="2015-10-22T09:46:00Z">
        <w:r w:rsidR="004343F1" w:rsidDel="003566EC">
          <w:rPr>
            <w:rFonts w:ascii="Arial" w:hAnsi="Arial" w:cs="Arial"/>
            <w:sz w:val="22"/>
            <w:szCs w:val="22"/>
          </w:rPr>
          <w:delText xml:space="preserve"> the</w:delText>
        </w:r>
      </w:del>
      <w:r w:rsidR="004343F1">
        <w:rPr>
          <w:rFonts w:ascii="Arial" w:hAnsi="Arial" w:cs="Arial"/>
          <w:sz w:val="22"/>
          <w:szCs w:val="22"/>
        </w:rPr>
        <w:t xml:space="preserve"> any row in the common factor space as a part of output. </w:t>
      </w:r>
    </w:p>
    <w:p w14:paraId="30B2AAF9" w14:textId="5CC1AA03" w:rsidR="00944D14" w:rsidRDefault="00944D14" w:rsidP="000D29C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Calculate the</w:t>
      </w:r>
      <w:r w:rsidR="004343F1">
        <w:rPr>
          <w:rFonts w:ascii="Arial" w:hAnsi="Arial" w:cs="Arial"/>
          <w:sz w:val="22"/>
          <w:szCs w:val="22"/>
        </w:rPr>
        <w:t xml:space="preserve"> Euclidean</w:t>
      </w:r>
      <w:r>
        <w:rPr>
          <w:rFonts w:ascii="Arial" w:hAnsi="Arial" w:cs="Arial"/>
          <w:sz w:val="22"/>
          <w:szCs w:val="22"/>
        </w:rPr>
        <w:t xml:space="preserve"> distance between any pair of SNPs</w:t>
      </w:r>
      <w:r w:rsidR="004343F1">
        <w:rPr>
          <w:rFonts w:ascii="Arial" w:hAnsi="Arial" w:cs="Arial"/>
          <w:sz w:val="22"/>
          <w:szCs w:val="22"/>
        </w:rPr>
        <w:t xml:space="preserve"> in the </w:t>
      </w:r>
      <w:commentRangeStart w:id="64"/>
      <w:r w:rsidR="004343F1">
        <w:rPr>
          <w:rFonts w:ascii="Arial" w:hAnsi="Arial" w:cs="Arial"/>
          <w:sz w:val="22"/>
          <w:szCs w:val="22"/>
        </w:rPr>
        <w:t>original matrix</w:t>
      </w:r>
      <w:commentRangeEnd w:id="64"/>
      <w:r w:rsidR="003566EC">
        <w:rPr>
          <w:rStyle w:val="CommentReference"/>
        </w:rPr>
        <w:commentReference w:id="64"/>
      </w:r>
    </w:p>
    <w:p w14:paraId="4CEF04A5" w14:textId="3E8010B5" w:rsidR="00A6193F" w:rsidRDefault="004343F1" w:rsidP="000D29C6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multiple cell lines exist within a single cell type</w:t>
      </w:r>
      <w:r w:rsidR="00944D1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as were for</w:t>
      </w:r>
      <w:r w:rsidR="00944D14" w:rsidRPr="00944D14">
        <w:t xml:space="preserve"> </w:t>
      </w:r>
      <w:proofErr w:type="spellStart"/>
      <w:r w:rsidR="00944D14" w:rsidRPr="00944D14">
        <w:rPr>
          <w:rFonts w:ascii="Arial" w:hAnsi="Arial" w:cs="Arial"/>
          <w:sz w:val="22"/>
          <w:szCs w:val="22"/>
        </w:rPr>
        <w:t>lymphoblastoid</w:t>
      </w:r>
      <w:proofErr w:type="spellEnd"/>
      <w:r w:rsidR="00261711" w:rsidRPr="000D29C6">
        <w:rPr>
          <w:rFonts w:ascii="Arial" w:hAnsi="Arial" w:cs="Arial"/>
          <w:sz w:val="22"/>
          <w:szCs w:val="22"/>
        </w:rPr>
        <w:t xml:space="preserve"> </w:t>
      </w:r>
      <w:r w:rsidR="00944D14">
        <w:rPr>
          <w:rFonts w:ascii="Arial" w:hAnsi="Arial" w:cs="Arial"/>
          <w:sz w:val="22"/>
          <w:szCs w:val="22"/>
        </w:rPr>
        <w:t xml:space="preserve">cells, </w:t>
      </w:r>
      <w:r w:rsidR="00A6193F">
        <w:rPr>
          <w:rFonts w:ascii="Arial" w:hAnsi="Arial" w:cs="Arial"/>
          <w:sz w:val="22"/>
          <w:szCs w:val="22"/>
        </w:rPr>
        <w:t xml:space="preserve">calculate step 1 to 3 separately and </w:t>
      </w:r>
      <w:r w:rsidR="00944D14">
        <w:rPr>
          <w:rFonts w:ascii="Arial" w:hAnsi="Arial" w:cs="Arial"/>
          <w:sz w:val="22"/>
          <w:szCs w:val="22"/>
        </w:rPr>
        <w:t>average the distance</w:t>
      </w:r>
      <w:r>
        <w:rPr>
          <w:rFonts w:ascii="Arial" w:hAnsi="Arial" w:cs="Arial"/>
          <w:sz w:val="22"/>
          <w:szCs w:val="22"/>
        </w:rPr>
        <w:t xml:space="preserve"> yielded by all cell lines of the same type for each SNP pair</w:t>
      </w:r>
      <w:r w:rsidR="00944D14">
        <w:rPr>
          <w:rFonts w:ascii="Arial" w:hAnsi="Arial" w:cs="Arial"/>
          <w:sz w:val="22"/>
          <w:szCs w:val="22"/>
        </w:rPr>
        <w:t>, even if the</w:t>
      </w:r>
      <w:r>
        <w:rPr>
          <w:rFonts w:ascii="Arial" w:hAnsi="Arial" w:cs="Arial"/>
          <w:sz w:val="22"/>
          <w:szCs w:val="22"/>
        </w:rPr>
        <w:t xml:space="preserve"> types of</w:t>
      </w:r>
      <w:r w:rsidR="00944D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assays vary across</w:t>
      </w:r>
      <w:r w:rsidR="00944D14">
        <w:rPr>
          <w:rFonts w:ascii="Arial" w:hAnsi="Arial" w:cs="Arial"/>
          <w:sz w:val="22"/>
          <w:szCs w:val="22"/>
        </w:rPr>
        <w:t xml:space="preserve"> diffe</w:t>
      </w:r>
      <w:r>
        <w:rPr>
          <w:rFonts w:ascii="Arial" w:hAnsi="Arial" w:cs="Arial"/>
          <w:sz w:val="22"/>
          <w:szCs w:val="22"/>
        </w:rPr>
        <w:t>rent cell lines</w:t>
      </w:r>
      <w:r w:rsidR="00944D14">
        <w:rPr>
          <w:rFonts w:ascii="Arial" w:hAnsi="Arial" w:cs="Arial"/>
          <w:sz w:val="22"/>
          <w:szCs w:val="22"/>
        </w:rPr>
        <w:t xml:space="preserve">.  </w:t>
      </w:r>
    </w:p>
    <w:p w14:paraId="0FF912AE" w14:textId="0798ADA1" w:rsidR="00847B3A" w:rsidRDefault="00A6193F" w:rsidP="00621F7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different types of cells, conduct step 1 to 4 separately and develop a distance for each type of cells. </w:t>
      </w:r>
      <w:r w:rsidR="00261711" w:rsidRPr="000D29C6">
        <w:rPr>
          <w:rFonts w:ascii="Arial" w:hAnsi="Arial" w:cs="Arial"/>
          <w:sz w:val="22"/>
          <w:szCs w:val="22"/>
        </w:rPr>
        <w:t xml:space="preserve"> </w:t>
      </w:r>
    </w:p>
    <w:p w14:paraId="5714726D" w14:textId="138A8E9F" w:rsidR="00EA6F4C" w:rsidRPr="00EA6F4C" w:rsidRDefault="004343F1" w:rsidP="00EA6F4C">
      <w:pPr>
        <w:spacing w:before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short</w:t>
      </w:r>
      <w:r w:rsidR="00EA6F4C">
        <w:rPr>
          <w:rFonts w:ascii="Arial" w:hAnsi="Arial" w:cs="Arial"/>
          <w:sz w:val="22"/>
          <w:szCs w:val="22"/>
        </w:rPr>
        <w:t>, SA 1.1 will</w:t>
      </w:r>
      <w:r>
        <w:rPr>
          <w:rFonts w:ascii="Arial" w:hAnsi="Arial" w:cs="Arial"/>
          <w:sz w:val="22"/>
          <w:szCs w:val="22"/>
        </w:rPr>
        <w:t xml:space="preserve"> generate a ENCODE distance (equivalent to</w:t>
      </w:r>
      <w:r w:rsidR="00EA6F4C">
        <w:rPr>
          <w:rFonts w:ascii="Arial" w:hAnsi="Arial" w:cs="Arial"/>
          <w:sz w:val="22"/>
          <w:szCs w:val="22"/>
        </w:rPr>
        <w:t xml:space="preserve"> similarity) score for each pair of trait-a</w:t>
      </w:r>
      <w:r w:rsidR="00502559">
        <w:rPr>
          <w:rFonts w:ascii="Arial" w:hAnsi="Arial" w:cs="Arial"/>
          <w:sz w:val="22"/>
          <w:szCs w:val="22"/>
        </w:rPr>
        <w:t xml:space="preserve">ssociated SNPs, including lead and </w:t>
      </w:r>
      <w:r w:rsidR="00EA6F4C">
        <w:rPr>
          <w:rFonts w:ascii="Arial" w:hAnsi="Arial" w:cs="Arial"/>
          <w:sz w:val="22"/>
          <w:szCs w:val="22"/>
        </w:rPr>
        <w:t xml:space="preserve">LD SNPs, for each cell type studied </w:t>
      </w:r>
      <w:r w:rsidR="00502559">
        <w:rPr>
          <w:rFonts w:ascii="Arial" w:hAnsi="Arial" w:cs="Arial"/>
          <w:sz w:val="22"/>
          <w:szCs w:val="22"/>
        </w:rPr>
        <w:t>in ENCODE. The score serves as the</w:t>
      </w:r>
      <w:r w:rsidR="00EA6F4C">
        <w:rPr>
          <w:rFonts w:ascii="Arial" w:hAnsi="Arial" w:cs="Arial"/>
          <w:sz w:val="22"/>
          <w:szCs w:val="22"/>
        </w:rPr>
        <w:t xml:space="preserve"> preliminary measurement of their functional cooperation</w:t>
      </w:r>
      <w:r w:rsidR="00502559">
        <w:rPr>
          <w:rFonts w:ascii="Arial" w:hAnsi="Arial" w:cs="Arial"/>
          <w:sz w:val="22"/>
          <w:szCs w:val="22"/>
        </w:rPr>
        <w:t xml:space="preserve"> of the SNP in the pair</w:t>
      </w:r>
      <w:del w:id="65" w:author="Dominic LaRoche [2]" w:date="2015-10-22T09:48:00Z">
        <w:r w:rsidR="00502559" w:rsidDel="00C55AC6">
          <w:rPr>
            <w:rFonts w:ascii="Arial" w:hAnsi="Arial" w:cs="Arial"/>
            <w:sz w:val="22"/>
            <w:szCs w:val="22"/>
          </w:rPr>
          <w:delText>, which is upon further</w:delText>
        </w:r>
        <w:r w:rsidR="00EA6F4C" w:rsidDel="00C55AC6">
          <w:rPr>
            <w:rFonts w:ascii="Arial" w:hAnsi="Arial" w:cs="Arial"/>
            <w:sz w:val="22"/>
            <w:szCs w:val="22"/>
          </w:rPr>
          <w:delText xml:space="preserve"> </w:delText>
        </w:r>
        <w:r w:rsidR="00502559" w:rsidDel="00C55AC6">
          <w:rPr>
            <w:rFonts w:ascii="Arial" w:hAnsi="Arial" w:cs="Arial"/>
            <w:sz w:val="22"/>
            <w:szCs w:val="22"/>
          </w:rPr>
          <w:delText>statistical evaluation</w:delText>
        </w:r>
        <w:r w:rsidR="00EA6F4C" w:rsidDel="00C55AC6">
          <w:rPr>
            <w:rFonts w:ascii="Arial" w:hAnsi="Arial" w:cs="Arial"/>
            <w:sz w:val="22"/>
            <w:szCs w:val="22"/>
          </w:rPr>
          <w:delText xml:space="preserve"> in SA 1.2</w:delText>
        </w:r>
        <w:r w:rsidR="00D57751" w:rsidDel="00C55AC6">
          <w:rPr>
            <w:rFonts w:ascii="Arial" w:hAnsi="Arial" w:cs="Arial"/>
            <w:sz w:val="22"/>
            <w:szCs w:val="22"/>
          </w:rPr>
          <w:delText xml:space="preserve"> to avoid findin</w:delText>
        </w:r>
        <w:r w:rsidR="002C0100" w:rsidDel="00C55AC6">
          <w:rPr>
            <w:rFonts w:ascii="Arial" w:hAnsi="Arial" w:cs="Arial"/>
            <w:sz w:val="22"/>
            <w:szCs w:val="22"/>
          </w:rPr>
          <w:delText>g relationship</w:delText>
        </w:r>
        <w:r w:rsidR="002C0100" w:rsidDel="00C55AC6">
          <w:rPr>
            <w:rFonts w:ascii="Arial" w:eastAsia="SimSun" w:hAnsi="Arial" w:cs="Arial" w:hint="eastAsia"/>
            <w:sz w:val="22"/>
            <w:szCs w:val="22"/>
            <w:lang w:eastAsia="zh-CN"/>
          </w:rPr>
          <w:delText>s</w:delText>
        </w:r>
        <w:r w:rsidR="002C0100" w:rsidDel="00C55AC6">
          <w:rPr>
            <w:rFonts w:ascii="Arial" w:hAnsi="Arial" w:cs="Arial"/>
            <w:noProof/>
            <w:sz w:val="22"/>
            <w:szCs w:val="22"/>
          </w:rPr>
          <w:delText xml:space="preserve"> observ</w:delText>
        </w:r>
        <w:r w:rsidR="002C0100" w:rsidDel="00C55AC6">
          <w:rPr>
            <w:rFonts w:ascii="Arial" w:eastAsia="SimSun" w:hAnsi="Arial" w:cs="Arial" w:hint="eastAsia"/>
            <w:noProof/>
            <w:sz w:val="22"/>
            <w:szCs w:val="22"/>
            <w:lang w:eastAsia="zh-CN"/>
          </w:rPr>
          <w:delText>able</w:delText>
        </w:r>
        <w:r w:rsidR="00D57751" w:rsidDel="00C55AC6">
          <w:rPr>
            <w:rFonts w:ascii="Arial" w:hAnsi="Arial" w:cs="Arial"/>
            <w:sz w:val="22"/>
            <w:szCs w:val="22"/>
          </w:rPr>
          <w:delText xml:space="preserve"> by chance</w:delText>
        </w:r>
        <w:r w:rsidR="00EA6F4C" w:rsidDel="00C55AC6">
          <w:rPr>
            <w:rFonts w:ascii="Arial" w:hAnsi="Arial" w:cs="Arial"/>
            <w:sz w:val="22"/>
            <w:szCs w:val="22"/>
          </w:rPr>
          <w:delText xml:space="preserve">. </w:delText>
        </w:r>
      </w:del>
      <w:ins w:id="66" w:author="Dominic LaRoche [2]" w:date="2015-10-22T09:48:00Z">
        <w:r w:rsidR="00C55AC6">
          <w:rPr>
            <w:rFonts w:ascii="Arial" w:hAnsi="Arial" w:cs="Arial"/>
            <w:sz w:val="22"/>
            <w:szCs w:val="22"/>
          </w:rPr>
          <w:t>.</w:t>
        </w:r>
      </w:ins>
    </w:p>
    <w:p w14:paraId="0BCDC1E5" w14:textId="15B9CA44" w:rsidR="00621F78" w:rsidRPr="00F36559" w:rsidRDefault="00E55264" w:rsidP="00EA6F4C">
      <w:pPr>
        <w:spacing w:before="200"/>
        <w:rPr>
          <w:rFonts w:ascii="Arial" w:hAnsi="Arial" w:cs="Arial"/>
          <w:b/>
          <w:sz w:val="22"/>
          <w:szCs w:val="22"/>
        </w:rPr>
      </w:pPr>
      <w:r w:rsidRPr="00F36559">
        <w:rPr>
          <w:rFonts w:ascii="Arial" w:hAnsi="Arial" w:cs="Arial"/>
          <w:b/>
          <w:sz w:val="22"/>
          <w:szCs w:val="22"/>
        </w:rPr>
        <w:t xml:space="preserve">SA </w:t>
      </w:r>
      <w:r w:rsidR="00621F78" w:rsidRPr="00F36559">
        <w:rPr>
          <w:rFonts w:ascii="Arial" w:hAnsi="Arial" w:cs="Arial"/>
          <w:b/>
          <w:sz w:val="22"/>
          <w:szCs w:val="22"/>
        </w:rPr>
        <w:t xml:space="preserve">1.2 Infer the causal and cooperative mechanisms of SNPs for complex diseases </w:t>
      </w:r>
    </w:p>
    <w:p w14:paraId="6C442EF3" w14:textId="141B9245" w:rsidR="00440E3A" w:rsidRDefault="00440E3A" w:rsidP="00621F7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Although</w:t>
      </w:r>
      <w:r w:rsidR="00115DD7">
        <w:rPr>
          <w:rFonts w:ascii="Arial" w:hAnsi="Arial" w:cs="Arial"/>
          <w:sz w:val="22"/>
          <w:szCs w:val="22"/>
        </w:rPr>
        <w:t xml:space="preserve"> we can sort</w:t>
      </w:r>
      <w:r>
        <w:rPr>
          <w:rFonts w:ascii="Arial" w:hAnsi="Arial" w:cs="Arial"/>
          <w:sz w:val="22"/>
          <w:szCs w:val="22"/>
        </w:rPr>
        <w:t xml:space="preserve"> the dist</w:t>
      </w:r>
      <w:r w:rsidR="00115DD7">
        <w:rPr>
          <w:rFonts w:ascii="Arial" w:hAnsi="Arial" w:cs="Arial"/>
          <w:sz w:val="22"/>
          <w:szCs w:val="22"/>
        </w:rPr>
        <w:t>ance of SNP pairs to prioritize those independent pairs with small distance, these distance values</w:t>
      </w:r>
      <w:r>
        <w:rPr>
          <w:rFonts w:ascii="Arial" w:hAnsi="Arial" w:cs="Arial"/>
          <w:sz w:val="22"/>
          <w:szCs w:val="22"/>
        </w:rPr>
        <w:t xml:space="preserve"> are not </w:t>
      </w:r>
      <w:r w:rsidRPr="002C0100">
        <w:rPr>
          <w:rFonts w:ascii="Arial" w:hAnsi="Arial" w:cs="Arial"/>
          <w:noProof/>
          <w:sz w:val="22"/>
          <w:szCs w:val="22"/>
        </w:rPr>
        <w:t>normalized</w:t>
      </w:r>
      <w:r w:rsidR="002C0100">
        <w:rPr>
          <w:rFonts w:ascii="Arial" w:hAnsi="Arial" w:cs="Arial"/>
          <w:noProof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commentRangeStart w:id="67"/>
      <w:r>
        <w:rPr>
          <w:rFonts w:ascii="Arial" w:hAnsi="Arial" w:cs="Arial"/>
          <w:sz w:val="22"/>
          <w:szCs w:val="22"/>
        </w:rPr>
        <w:t>and</w:t>
      </w:r>
      <w:r w:rsidR="00115DD7">
        <w:rPr>
          <w:rFonts w:ascii="Arial" w:hAnsi="Arial" w:cs="Arial"/>
          <w:sz w:val="22"/>
          <w:szCs w:val="22"/>
        </w:rPr>
        <w:t xml:space="preserve"> it is difficult to cut them to identify </w:t>
      </w:r>
      <w:r>
        <w:rPr>
          <w:rFonts w:ascii="Arial" w:hAnsi="Arial" w:cs="Arial"/>
          <w:sz w:val="22"/>
          <w:szCs w:val="22"/>
        </w:rPr>
        <w:t>cooperative SNPs</w:t>
      </w:r>
      <w:commentRangeEnd w:id="67"/>
      <w:r w:rsidR="00C55AC6">
        <w:rPr>
          <w:rStyle w:val="CommentReference"/>
        </w:rPr>
        <w:commentReference w:id="67"/>
      </w:r>
      <w:r>
        <w:rPr>
          <w:rFonts w:ascii="Arial" w:hAnsi="Arial" w:cs="Arial"/>
          <w:sz w:val="22"/>
          <w:szCs w:val="22"/>
        </w:rPr>
        <w:t xml:space="preserve">. </w:t>
      </w:r>
      <w:r w:rsidR="00115DD7">
        <w:rPr>
          <w:rFonts w:ascii="Arial" w:hAnsi="Arial" w:cs="Arial"/>
          <w:sz w:val="22"/>
          <w:szCs w:val="22"/>
        </w:rPr>
        <w:t>As shown in Figure 1, the SNPs around original point with the coordinat</w:t>
      </w:r>
      <w:ins w:id="68" w:author="Dominic LaRoche [2]" w:date="2015-10-22T09:50:00Z">
        <w:r w:rsidR="00C55AC6">
          <w:rPr>
            <w:rFonts w:ascii="Arial" w:hAnsi="Arial" w:cs="Arial"/>
            <w:sz w:val="22"/>
            <w:szCs w:val="22"/>
          </w:rPr>
          <w:t>e</w:t>
        </w:r>
      </w:ins>
      <w:del w:id="69" w:author="Dominic LaRoche [2]" w:date="2015-10-22T09:50:00Z">
        <w:r w:rsidR="00115DD7" w:rsidDel="00C55AC6">
          <w:rPr>
            <w:rFonts w:ascii="Arial" w:hAnsi="Arial" w:cs="Arial"/>
            <w:sz w:val="22"/>
            <w:szCs w:val="22"/>
          </w:rPr>
          <w:delText>or</w:delText>
        </w:r>
      </w:del>
      <w:r w:rsidR="00115DD7">
        <w:rPr>
          <w:rFonts w:ascii="Arial" w:hAnsi="Arial" w:cs="Arial"/>
          <w:sz w:val="22"/>
          <w:szCs w:val="22"/>
        </w:rPr>
        <w:t xml:space="preserve"> (0,</w:t>
      </w:r>
      <w:ins w:id="70" w:author="Dominic LaRoche [2]" w:date="2015-10-22T09:50:00Z">
        <w:r w:rsidR="00C55AC6">
          <w:rPr>
            <w:rFonts w:ascii="Arial" w:hAnsi="Arial" w:cs="Arial"/>
            <w:sz w:val="22"/>
            <w:szCs w:val="22"/>
          </w:rPr>
          <w:t xml:space="preserve"> </w:t>
        </w:r>
      </w:ins>
      <w:r w:rsidR="00115DD7">
        <w:rPr>
          <w:rFonts w:ascii="Arial" w:hAnsi="Arial" w:cs="Arial"/>
          <w:sz w:val="22"/>
          <w:szCs w:val="22"/>
        </w:rPr>
        <w:t>0) are likely to happen by chance. Thus, we should evaluate the</w:t>
      </w:r>
      <w:r>
        <w:rPr>
          <w:rFonts w:ascii="Arial" w:hAnsi="Arial" w:cs="Arial"/>
          <w:sz w:val="22"/>
          <w:szCs w:val="22"/>
        </w:rPr>
        <w:t xml:space="preserve"> statistical significance</w:t>
      </w:r>
      <w:r w:rsidR="00115DD7">
        <w:rPr>
          <w:rFonts w:ascii="Arial" w:hAnsi="Arial" w:cs="Arial"/>
          <w:sz w:val="22"/>
          <w:szCs w:val="22"/>
        </w:rPr>
        <w:t xml:space="preserve"> of the distance value of any SNP pair, and only prioritize </w:t>
      </w:r>
      <w:del w:id="71" w:author="Dominic LaRoche [2]" w:date="2015-10-22T09:51:00Z">
        <w:r w:rsidR="00115DD7" w:rsidDel="00C55AC6">
          <w:rPr>
            <w:rFonts w:ascii="Arial" w:hAnsi="Arial" w:cs="Arial"/>
            <w:sz w:val="22"/>
            <w:szCs w:val="22"/>
          </w:rPr>
          <w:delText>those</w:delText>
        </w:r>
        <w:r w:rsidDel="00C55AC6">
          <w:rPr>
            <w:rFonts w:ascii="Arial" w:hAnsi="Arial" w:cs="Arial"/>
            <w:sz w:val="22"/>
            <w:szCs w:val="22"/>
          </w:rPr>
          <w:delText xml:space="preserve"> </w:delText>
        </w:r>
      </w:del>
      <w:r>
        <w:rPr>
          <w:rFonts w:ascii="Arial" w:hAnsi="Arial" w:cs="Arial"/>
          <w:sz w:val="22"/>
          <w:szCs w:val="22"/>
        </w:rPr>
        <w:t xml:space="preserve">statistically significant pairs as the hypothesized mechanism </w:t>
      </w:r>
      <w:del w:id="72" w:author="Dominic LaRoche [2]" w:date="2015-10-22T09:51:00Z">
        <w:r w:rsidDel="00C55AC6">
          <w:rPr>
            <w:rFonts w:ascii="Arial" w:hAnsi="Arial" w:cs="Arial"/>
            <w:sz w:val="22"/>
            <w:szCs w:val="22"/>
          </w:rPr>
          <w:delText xml:space="preserve">pairs </w:delText>
        </w:r>
      </w:del>
      <w:r>
        <w:rPr>
          <w:rFonts w:ascii="Arial" w:hAnsi="Arial" w:cs="Arial"/>
          <w:sz w:val="22"/>
          <w:szCs w:val="22"/>
        </w:rPr>
        <w:t xml:space="preserve">for their associated complex diseases. </w:t>
      </w:r>
    </w:p>
    <w:p w14:paraId="56570931" w14:textId="4BA10524" w:rsidR="001D6A84" w:rsidRDefault="00D901A7" w:rsidP="001D6A84">
      <w:pPr>
        <w:spacing w:before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will conduct</w:t>
      </w:r>
      <w:r w:rsidR="001D6A84">
        <w:rPr>
          <w:rFonts w:ascii="Arial" w:hAnsi="Arial" w:cs="Arial"/>
          <w:sz w:val="22"/>
          <w:szCs w:val="22"/>
        </w:rPr>
        <w:t xml:space="preserve"> bootstrap</w:t>
      </w:r>
      <w:r>
        <w:rPr>
          <w:rFonts w:ascii="Arial" w:hAnsi="Arial" w:cs="Arial"/>
          <w:sz w:val="22"/>
          <w:szCs w:val="22"/>
        </w:rPr>
        <w:t xml:space="preserve"> on SNPs</w:t>
      </w:r>
      <w:del w:id="73" w:author="Dominic LaRoche [2]" w:date="2015-10-22T09:52:00Z">
        <w:r w:rsidR="00757C1E" w:rsidDel="00482E4E">
          <w:rPr>
            <w:rFonts w:ascii="Arial" w:hAnsi="Arial" w:cs="Arial"/>
            <w:sz w:val="22"/>
            <w:szCs w:val="22"/>
          </w:rPr>
          <w:delText>,</w:delText>
        </w:r>
        <w:r w:rsidR="001D6A84" w:rsidDel="00482E4E">
          <w:rPr>
            <w:rFonts w:ascii="Arial" w:hAnsi="Arial" w:cs="Arial"/>
            <w:sz w:val="22"/>
            <w:szCs w:val="22"/>
          </w:rPr>
          <w:delText xml:space="preserve"> </w:delText>
        </w:r>
        <w:commentRangeStart w:id="74"/>
        <w:r w:rsidR="001D6A84" w:rsidDel="00482E4E">
          <w:rPr>
            <w:rFonts w:ascii="Arial" w:hAnsi="Arial" w:cs="Arial"/>
            <w:sz w:val="22"/>
            <w:szCs w:val="22"/>
          </w:rPr>
          <w:delText>one of the typical empirical statistics</w:delText>
        </w:r>
      </w:del>
      <w:commentRangeEnd w:id="74"/>
      <w:r w:rsidR="00482E4E">
        <w:rPr>
          <w:rStyle w:val="CommentReference"/>
        </w:rPr>
        <w:commentReference w:id="74"/>
      </w:r>
      <w:del w:id="75" w:author="Dominic LaRoche [2]" w:date="2015-10-22T09:52:00Z">
        <w:r w:rsidR="00757C1E" w:rsidDel="00482E4E">
          <w:rPr>
            <w:rFonts w:ascii="Arial" w:hAnsi="Arial" w:cs="Arial"/>
            <w:sz w:val="22"/>
            <w:szCs w:val="22"/>
          </w:rPr>
          <w:delText>,</w:delText>
        </w:r>
      </w:del>
      <w:r w:rsidR="00757C1E">
        <w:rPr>
          <w:rFonts w:ascii="Arial" w:hAnsi="Arial" w:cs="Arial"/>
          <w:sz w:val="22"/>
          <w:szCs w:val="22"/>
        </w:rPr>
        <w:t xml:space="preserve"> to infer the statistical significance of a pair. It consists of four</w:t>
      </w:r>
      <w:r w:rsidR="001D6A84">
        <w:rPr>
          <w:rFonts w:ascii="Arial" w:hAnsi="Arial" w:cs="Arial"/>
          <w:sz w:val="22"/>
          <w:szCs w:val="22"/>
        </w:rPr>
        <w:t xml:space="preserve"> steps</w:t>
      </w:r>
      <w:r w:rsidR="00757C1E">
        <w:rPr>
          <w:rFonts w:ascii="Arial" w:hAnsi="Arial" w:cs="Arial"/>
          <w:sz w:val="22"/>
          <w:szCs w:val="22"/>
        </w:rPr>
        <w:t xml:space="preserve"> as follows</w:t>
      </w:r>
      <w:r w:rsidR="001D6A84">
        <w:rPr>
          <w:rFonts w:ascii="Arial" w:hAnsi="Arial" w:cs="Arial"/>
          <w:sz w:val="22"/>
          <w:szCs w:val="22"/>
        </w:rPr>
        <w:t xml:space="preserve">. </w:t>
      </w:r>
    </w:p>
    <w:p w14:paraId="1CD0C4A8" w14:textId="7739982E" w:rsidR="001D6A84" w:rsidRPr="00C27A26" w:rsidRDefault="00647CE1" w:rsidP="00C27A2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a given</w:t>
      </w:r>
      <w:r w:rsidR="001D6A84" w:rsidRPr="00C27A26">
        <w:rPr>
          <w:rFonts w:ascii="Arial" w:hAnsi="Arial" w:cs="Arial"/>
          <w:sz w:val="22"/>
          <w:szCs w:val="22"/>
        </w:rPr>
        <w:t xml:space="preserve"> set of</w:t>
      </w:r>
      <w:r>
        <w:rPr>
          <w:rFonts w:ascii="Arial" w:hAnsi="Arial" w:cs="Arial"/>
          <w:sz w:val="22"/>
          <w:szCs w:val="22"/>
        </w:rPr>
        <w:t xml:space="preserve"> lead and LD</w:t>
      </w:r>
      <w:r w:rsidR="001D6A84" w:rsidRPr="00C27A26">
        <w:rPr>
          <w:rFonts w:ascii="Arial" w:hAnsi="Arial" w:cs="Arial"/>
          <w:sz w:val="22"/>
          <w:szCs w:val="22"/>
        </w:rPr>
        <w:t xml:space="preserve"> SNPs</w:t>
      </w:r>
      <w:r>
        <w:rPr>
          <w:rFonts w:ascii="Arial" w:hAnsi="Arial" w:cs="Arial"/>
          <w:sz w:val="22"/>
          <w:szCs w:val="22"/>
        </w:rPr>
        <w:t xml:space="preserve"> (see SA 1.1), create</w:t>
      </w:r>
      <w:r w:rsidR="001D6A84" w:rsidRPr="00C27A26">
        <w:rPr>
          <w:rFonts w:ascii="Arial" w:hAnsi="Arial" w:cs="Arial"/>
          <w:sz w:val="22"/>
          <w:szCs w:val="22"/>
        </w:rPr>
        <w:t xml:space="preserve"> </w:t>
      </w:r>
      <w:commentRangeStart w:id="76"/>
      <w:r w:rsidR="001D6A84" w:rsidRPr="00C27A26">
        <w:rPr>
          <w:rFonts w:ascii="Arial" w:hAnsi="Arial" w:cs="Arial"/>
          <w:sz w:val="22"/>
          <w:szCs w:val="22"/>
        </w:rPr>
        <w:t>1000</w:t>
      </w:r>
      <w:r>
        <w:rPr>
          <w:rFonts w:ascii="Arial" w:hAnsi="Arial" w:cs="Arial"/>
          <w:sz w:val="22"/>
          <w:szCs w:val="22"/>
        </w:rPr>
        <w:t xml:space="preserve"> to 100,000</w:t>
      </w:r>
      <w:r w:rsidR="001D6A84" w:rsidRPr="00C27A26">
        <w:rPr>
          <w:rFonts w:ascii="Arial" w:hAnsi="Arial" w:cs="Arial"/>
          <w:sz w:val="22"/>
          <w:szCs w:val="22"/>
        </w:rPr>
        <w:t xml:space="preserve"> </w:t>
      </w:r>
      <w:commentRangeEnd w:id="76"/>
      <w:r w:rsidR="009644F4">
        <w:rPr>
          <w:rStyle w:val="CommentReference"/>
        </w:rPr>
        <w:commentReference w:id="76"/>
      </w:r>
      <w:r w:rsidR="001D6A84" w:rsidRPr="00C27A26">
        <w:rPr>
          <w:rFonts w:ascii="Arial" w:hAnsi="Arial" w:cs="Arial"/>
          <w:sz w:val="22"/>
          <w:szCs w:val="22"/>
        </w:rPr>
        <w:t>bootstraps, upon res</w:t>
      </w:r>
      <w:r>
        <w:rPr>
          <w:rFonts w:ascii="Arial" w:hAnsi="Arial" w:cs="Arial"/>
          <w:sz w:val="22"/>
          <w:szCs w:val="22"/>
        </w:rPr>
        <w:t xml:space="preserve">ource availability and </w:t>
      </w:r>
      <w:commentRangeStart w:id="77"/>
      <w:r>
        <w:rPr>
          <w:rFonts w:ascii="Arial" w:hAnsi="Arial" w:cs="Arial"/>
          <w:sz w:val="22"/>
          <w:szCs w:val="22"/>
        </w:rPr>
        <w:t>significance requirement</w:t>
      </w:r>
      <w:commentRangeEnd w:id="77"/>
      <w:r w:rsidR="009644F4">
        <w:rPr>
          <w:rStyle w:val="CommentReference"/>
        </w:rPr>
        <w:commentReference w:id="77"/>
      </w:r>
      <w:r w:rsidR="001D6A84" w:rsidRPr="00C27A26">
        <w:rPr>
          <w:rFonts w:ascii="Arial" w:hAnsi="Arial" w:cs="Arial"/>
          <w:sz w:val="22"/>
          <w:szCs w:val="22"/>
        </w:rPr>
        <w:t xml:space="preserve">. </w:t>
      </w:r>
      <w:del w:id="78" w:author="Dominic LaRoche" w:date="2015-10-28T14:56:00Z">
        <w:r w:rsidR="001D6A84" w:rsidRPr="00C27A26" w:rsidDel="009644F4">
          <w:rPr>
            <w:rFonts w:ascii="Arial" w:hAnsi="Arial" w:cs="Arial"/>
            <w:sz w:val="22"/>
            <w:szCs w:val="22"/>
          </w:rPr>
          <w:delText>In brief, in</w:delText>
        </w:r>
      </w:del>
      <w:ins w:id="79" w:author="Dominic LaRoche" w:date="2015-10-28T14:56:00Z">
        <w:r w:rsidR="009644F4">
          <w:rPr>
            <w:rFonts w:ascii="Arial" w:hAnsi="Arial" w:cs="Arial"/>
            <w:sz w:val="22"/>
            <w:szCs w:val="22"/>
          </w:rPr>
          <w:t>For</w:t>
        </w:r>
      </w:ins>
      <w:r w:rsidR="001D6A84" w:rsidRPr="00C27A26">
        <w:rPr>
          <w:rFonts w:ascii="Arial" w:hAnsi="Arial" w:cs="Arial"/>
          <w:sz w:val="22"/>
          <w:szCs w:val="22"/>
        </w:rPr>
        <w:t xml:space="preserve"> each bootstrap,</w:t>
      </w:r>
      <w:r>
        <w:rPr>
          <w:rFonts w:ascii="Arial" w:hAnsi="Arial" w:cs="Arial"/>
          <w:sz w:val="22"/>
          <w:szCs w:val="22"/>
        </w:rPr>
        <w:t xml:space="preserve"> we pick up a random SNP from the SNP set </w:t>
      </w:r>
      <w:commentRangeStart w:id="80"/>
      <w:r>
        <w:rPr>
          <w:rFonts w:ascii="Arial" w:hAnsi="Arial" w:cs="Arial"/>
          <w:sz w:val="22"/>
          <w:szCs w:val="22"/>
        </w:rPr>
        <w:t>for</w:t>
      </w:r>
      <w:r w:rsidR="001D6A84" w:rsidRPr="00C27A26">
        <w:rPr>
          <w:rFonts w:ascii="Arial" w:hAnsi="Arial" w:cs="Arial"/>
          <w:sz w:val="22"/>
          <w:szCs w:val="22"/>
        </w:rPr>
        <w:t xml:space="preserve"> each </w:t>
      </w:r>
      <w:r w:rsidR="00C27A26" w:rsidRPr="002C0100">
        <w:rPr>
          <w:rFonts w:ascii="Arial" w:hAnsi="Arial" w:cs="Arial"/>
          <w:noProof/>
          <w:sz w:val="22"/>
          <w:szCs w:val="22"/>
        </w:rPr>
        <w:t>SNP</w:t>
      </w:r>
      <w:r>
        <w:rPr>
          <w:rFonts w:ascii="Arial" w:hAnsi="Arial" w:cs="Arial"/>
          <w:sz w:val="22"/>
          <w:szCs w:val="22"/>
        </w:rPr>
        <w:t xml:space="preserve"> </w:t>
      </w:r>
      <w:commentRangeEnd w:id="80"/>
      <w:r w:rsidR="009644F4">
        <w:rPr>
          <w:rStyle w:val="CommentReference"/>
        </w:rPr>
        <w:commentReference w:id="80"/>
      </w:r>
      <w:r>
        <w:rPr>
          <w:rFonts w:ascii="Arial" w:hAnsi="Arial" w:cs="Arial"/>
          <w:sz w:val="22"/>
          <w:szCs w:val="22"/>
        </w:rPr>
        <w:t xml:space="preserve">and put it back after each random resampling (sampling with replacement). </w:t>
      </w:r>
      <w:r w:rsidR="00C27A26" w:rsidRPr="00C27A26">
        <w:rPr>
          <w:rFonts w:ascii="Arial" w:hAnsi="Arial" w:cs="Arial"/>
          <w:sz w:val="22"/>
          <w:szCs w:val="22"/>
        </w:rPr>
        <w:t xml:space="preserve"> </w:t>
      </w:r>
    </w:p>
    <w:p w14:paraId="11AE1419" w14:textId="10A3B634" w:rsidR="00C27A26" w:rsidRDefault="00C27A26" w:rsidP="00C27A2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</w:t>
      </w:r>
      <w:r w:rsidR="00647CE1">
        <w:rPr>
          <w:rFonts w:ascii="Arial" w:hAnsi="Arial" w:cs="Arial"/>
          <w:sz w:val="22"/>
          <w:szCs w:val="22"/>
        </w:rPr>
        <w:t xml:space="preserve">each </w:t>
      </w:r>
      <w:commentRangeStart w:id="81"/>
      <w:del w:id="82" w:author="Dominic LaRoche" w:date="2015-10-28T14:57:00Z">
        <w:r w:rsidR="00647CE1" w:rsidDel="009644F4">
          <w:rPr>
            <w:rFonts w:ascii="Arial" w:hAnsi="Arial" w:cs="Arial"/>
            <w:sz w:val="22"/>
            <w:szCs w:val="22"/>
          </w:rPr>
          <w:delText>bootstrap</w:delText>
        </w:r>
      </w:del>
      <w:ins w:id="83" w:author="Dominic LaRoche" w:date="2015-10-28T14:57:00Z">
        <w:r w:rsidR="009644F4">
          <w:rPr>
            <w:rFonts w:ascii="Arial" w:hAnsi="Arial" w:cs="Arial"/>
            <w:sz w:val="22"/>
            <w:szCs w:val="22"/>
          </w:rPr>
          <w:t>resampling of the data</w:t>
        </w:r>
        <w:commentRangeEnd w:id="81"/>
        <w:r w:rsidR="009644F4">
          <w:rPr>
            <w:rStyle w:val="CommentReference"/>
          </w:rPr>
          <w:commentReference w:id="81"/>
        </w:r>
      </w:ins>
      <w:proofErr w:type="gramStart"/>
      <w:r w:rsidR="00647CE1">
        <w:rPr>
          <w:rFonts w:ascii="Arial" w:hAnsi="Arial" w:cs="Arial"/>
          <w:sz w:val="22"/>
          <w:szCs w:val="22"/>
        </w:rPr>
        <w:t xml:space="preserve">, </w:t>
      </w:r>
      <w:ins w:id="84" w:author="Dominic LaRoche" w:date="2015-10-28T14:58:00Z">
        <w:r w:rsidR="009644F4">
          <w:rPr>
            <w:rFonts w:ascii="Arial" w:hAnsi="Arial" w:cs="Arial"/>
            <w:sz w:val="22"/>
            <w:szCs w:val="22"/>
          </w:rPr>
          <w:t xml:space="preserve"> we</w:t>
        </w:r>
        <w:proofErr w:type="gramEnd"/>
        <w:r w:rsidR="009644F4">
          <w:rPr>
            <w:rFonts w:ascii="Arial" w:hAnsi="Arial" w:cs="Arial"/>
            <w:sz w:val="22"/>
            <w:szCs w:val="22"/>
          </w:rPr>
          <w:t xml:space="preserve"> </w:t>
        </w:r>
      </w:ins>
      <w:r w:rsidR="00647CE1">
        <w:rPr>
          <w:rFonts w:ascii="Arial" w:hAnsi="Arial" w:cs="Arial"/>
          <w:sz w:val="22"/>
          <w:szCs w:val="22"/>
        </w:rPr>
        <w:t xml:space="preserve">conduct MFA </w:t>
      </w:r>
      <w:r>
        <w:rPr>
          <w:rFonts w:ascii="Arial" w:hAnsi="Arial" w:cs="Arial"/>
          <w:sz w:val="22"/>
          <w:szCs w:val="22"/>
        </w:rPr>
        <w:t>as in SA 1.1</w:t>
      </w:r>
      <w:r w:rsidR="00647CE1">
        <w:rPr>
          <w:rFonts w:ascii="Arial" w:hAnsi="Arial" w:cs="Arial"/>
          <w:sz w:val="22"/>
          <w:szCs w:val="22"/>
        </w:rPr>
        <w:t xml:space="preserve"> on a random matrix</w:t>
      </w:r>
      <w:r w:rsidR="00A80A92">
        <w:rPr>
          <w:rFonts w:ascii="Arial" w:hAnsi="Arial" w:cs="Arial"/>
          <w:sz w:val="22"/>
          <w:szCs w:val="22"/>
        </w:rPr>
        <w:t xml:space="preserve"> </w:t>
      </w:r>
      <w:r w:rsidR="00647CE1">
        <w:rPr>
          <w:rFonts w:ascii="Arial" w:hAnsi="Arial" w:cs="Arial"/>
          <w:sz w:val="22"/>
          <w:szCs w:val="22"/>
        </w:rPr>
        <w:t>that consists of the real assayed values of</w:t>
      </w:r>
      <w:r w:rsidR="00A80A92">
        <w:rPr>
          <w:rFonts w:ascii="Arial" w:hAnsi="Arial" w:cs="Arial"/>
          <w:sz w:val="22"/>
          <w:szCs w:val="22"/>
        </w:rPr>
        <w:t xml:space="preserve"> the</w:t>
      </w:r>
      <w:r w:rsidR="00647CE1">
        <w:rPr>
          <w:rFonts w:ascii="Arial" w:hAnsi="Arial" w:cs="Arial"/>
          <w:sz w:val="22"/>
          <w:szCs w:val="22"/>
        </w:rPr>
        <w:t xml:space="preserve"> each sampled</w:t>
      </w:r>
      <w:r w:rsidR="00A80A92">
        <w:rPr>
          <w:rFonts w:ascii="Arial" w:hAnsi="Arial" w:cs="Arial"/>
          <w:sz w:val="22"/>
          <w:szCs w:val="22"/>
        </w:rPr>
        <w:t xml:space="preserve"> </w:t>
      </w:r>
      <w:r w:rsidR="00647CE1">
        <w:rPr>
          <w:rFonts w:ascii="Arial" w:hAnsi="Arial" w:cs="Arial"/>
          <w:sz w:val="22"/>
          <w:szCs w:val="22"/>
        </w:rPr>
        <w:t>SNP</w:t>
      </w:r>
      <w:r>
        <w:rPr>
          <w:rFonts w:ascii="Arial" w:hAnsi="Arial" w:cs="Arial"/>
          <w:sz w:val="22"/>
          <w:szCs w:val="22"/>
        </w:rPr>
        <w:t xml:space="preserve">. </w:t>
      </w:r>
      <w:r w:rsidR="00647CE1">
        <w:rPr>
          <w:rFonts w:ascii="Arial" w:hAnsi="Arial" w:cs="Arial"/>
          <w:sz w:val="22"/>
          <w:szCs w:val="22"/>
        </w:rPr>
        <w:t>We obtain a random distance for</w:t>
      </w:r>
      <w:r>
        <w:rPr>
          <w:rFonts w:ascii="Arial" w:hAnsi="Arial" w:cs="Arial"/>
          <w:sz w:val="22"/>
          <w:szCs w:val="22"/>
        </w:rPr>
        <w:t xml:space="preserve"> each pair of SNPs</w:t>
      </w:r>
      <w:r w:rsidR="00647CE1">
        <w:rPr>
          <w:rFonts w:ascii="Arial" w:hAnsi="Arial" w:cs="Arial"/>
          <w:sz w:val="22"/>
          <w:szCs w:val="22"/>
        </w:rPr>
        <w:t xml:space="preserve"> in each </w:t>
      </w:r>
      <w:del w:id="85" w:author="Dominic LaRoche" w:date="2015-10-28T14:59:00Z">
        <w:r w:rsidR="00647CE1" w:rsidDel="009644F4">
          <w:rPr>
            <w:rFonts w:ascii="Arial" w:hAnsi="Arial" w:cs="Arial"/>
            <w:sz w:val="22"/>
            <w:szCs w:val="22"/>
          </w:rPr>
          <w:delText>bootstrap</w:delText>
        </w:r>
      </w:del>
      <w:ins w:id="86" w:author="Dominic LaRoche" w:date="2015-10-28T14:59:00Z">
        <w:r w:rsidR="009644F4">
          <w:rPr>
            <w:rFonts w:ascii="Arial" w:hAnsi="Arial" w:cs="Arial"/>
            <w:sz w:val="22"/>
            <w:szCs w:val="22"/>
          </w:rPr>
          <w:t>resampling</w:t>
        </w:r>
      </w:ins>
      <w:r>
        <w:rPr>
          <w:rFonts w:ascii="Arial" w:hAnsi="Arial" w:cs="Arial"/>
          <w:sz w:val="22"/>
          <w:szCs w:val="22"/>
        </w:rPr>
        <w:t>.</w:t>
      </w:r>
      <w:r w:rsidR="00647CE1">
        <w:rPr>
          <w:rFonts w:ascii="Arial" w:hAnsi="Arial" w:cs="Arial"/>
          <w:sz w:val="22"/>
          <w:szCs w:val="22"/>
        </w:rPr>
        <w:t xml:space="preserve"> </w:t>
      </w:r>
      <w:del w:id="87" w:author="Dominic LaRoche" w:date="2015-10-28T14:59:00Z">
        <w:r w:rsidR="00647CE1" w:rsidDel="009644F4">
          <w:rPr>
            <w:rFonts w:ascii="Arial" w:hAnsi="Arial" w:cs="Arial"/>
            <w:sz w:val="22"/>
            <w:szCs w:val="22"/>
          </w:rPr>
          <w:delText>Of note, t</w:delText>
        </w:r>
      </w:del>
      <w:ins w:id="88" w:author="Dominic LaRoche" w:date="2015-10-28T14:59:00Z">
        <w:r w:rsidR="009644F4">
          <w:rPr>
            <w:rFonts w:ascii="Arial" w:hAnsi="Arial" w:cs="Arial"/>
            <w:sz w:val="22"/>
            <w:szCs w:val="22"/>
          </w:rPr>
          <w:t>T</w:t>
        </w:r>
      </w:ins>
      <w:r w:rsidR="00647CE1">
        <w:rPr>
          <w:rFonts w:ascii="Arial" w:hAnsi="Arial" w:cs="Arial"/>
          <w:sz w:val="22"/>
          <w:szCs w:val="22"/>
        </w:rPr>
        <w:t xml:space="preserve">he value may be averaged </w:t>
      </w:r>
      <w:del w:id="89" w:author="Dominic LaRoche" w:date="2015-10-28T14:59:00Z">
        <w:r w:rsidR="00647CE1" w:rsidDel="009644F4">
          <w:rPr>
            <w:rFonts w:ascii="Arial" w:hAnsi="Arial" w:cs="Arial"/>
            <w:sz w:val="22"/>
            <w:szCs w:val="22"/>
          </w:rPr>
          <w:delText xml:space="preserve">values </w:delText>
        </w:r>
      </w:del>
      <w:r w:rsidR="00647CE1">
        <w:rPr>
          <w:rFonts w:ascii="Arial" w:hAnsi="Arial" w:cs="Arial"/>
          <w:sz w:val="22"/>
          <w:szCs w:val="22"/>
        </w:rPr>
        <w:t>from multiple cell lines of the same type.</w:t>
      </w:r>
    </w:p>
    <w:p w14:paraId="5500950E" w14:textId="5E399262" w:rsidR="00C27A26" w:rsidRDefault="00647CE1" w:rsidP="00C27A2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each SNP pair, c</w:t>
      </w:r>
      <w:r w:rsidR="00C27A26">
        <w:rPr>
          <w:rFonts w:ascii="Arial" w:hAnsi="Arial" w:cs="Arial"/>
          <w:sz w:val="22"/>
          <w:szCs w:val="22"/>
        </w:rPr>
        <w:t>he</w:t>
      </w:r>
      <w:r w:rsidR="00A80A92">
        <w:rPr>
          <w:rFonts w:ascii="Arial" w:hAnsi="Arial" w:cs="Arial"/>
          <w:sz w:val="22"/>
          <w:szCs w:val="22"/>
        </w:rPr>
        <w:t>ck how many random bootstraps</w:t>
      </w:r>
      <w:r>
        <w:rPr>
          <w:rFonts w:ascii="Arial" w:hAnsi="Arial" w:cs="Arial"/>
          <w:sz w:val="22"/>
          <w:szCs w:val="22"/>
        </w:rPr>
        <w:t xml:space="preserve"> out of all bootstraps</w:t>
      </w:r>
      <w:r w:rsidR="00A80A92">
        <w:rPr>
          <w:rFonts w:ascii="Arial" w:hAnsi="Arial" w:cs="Arial"/>
          <w:sz w:val="22"/>
          <w:szCs w:val="22"/>
        </w:rPr>
        <w:t xml:space="preserve"> </w:t>
      </w:r>
      <w:r w:rsidR="00C27A26">
        <w:rPr>
          <w:rFonts w:ascii="Arial" w:hAnsi="Arial" w:cs="Arial"/>
          <w:sz w:val="22"/>
          <w:szCs w:val="22"/>
        </w:rPr>
        <w:t xml:space="preserve">yielding smaller distance </w:t>
      </w:r>
      <w:r w:rsidR="00604C70">
        <w:rPr>
          <w:rFonts w:ascii="Arial" w:hAnsi="Arial" w:cs="Arial"/>
          <w:sz w:val="22"/>
          <w:szCs w:val="22"/>
        </w:rPr>
        <w:t>than that of the real data;</w:t>
      </w:r>
      <w:r w:rsidR="00C27A26">
        <w:rPr>
          <w:rFonts w:ascii="Arial" w:hAnsi="Arial" w:cs="Arial"/>
          <w:sz w:val="22"/>
          <w:szCs w:val="22"/>
        </w:rPr>
        <w:t xml:space="preserve"> the proportion of such bootstraps becomes the statistical significance (p</w:t>
      </w:r>
      <w:r w:rsidR="00604C70">
        <w:rPr>
          <w:rFonts w:ascii="Arial" w:hAnsi="Arial" w:cs="Arial"/>
          <w:sz w:val="22"/>
          <w:szCs w:val="22"/>
        </w:rPr>
        <w:t>-value) of the SNP pair for the</w:t>
      </w:r>
      <w:r w:rsidR="00C27A26">
        <w:rPr>
          <w:rFonts w:ascii="Arial" w:hAnsi="Arial" w:cs="Arial"/>
          <w:sz w:val="22"/>
          <w:szCs w:val="22"/>
        </w:rPr>
        <w:t xml:space="preserve"> cell type. </w:t>
      </w:r>
    </w:p>
    <w:p w14:paraId="5760592B" w14:textId="56C452AF" w:rsidR="00C27A26" w:rsidRDefault="00C27A26" w:rsidP="00C27A26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Correct multiple com</w:t>
      </w:r>
      <w:r w:rsidR="00604C70">
        <w:rPr>
          <w:rFonts w:ascii="Arial" w:hAnsi="Arial" w:cs="Arial"/>
          <w:sz w:val="22"/>
          <w:szCs w:val="22"/>
        </w:rPr>
        <w:t>parisons for tested SNP pairs</w:t>
      </w:r>
      <w:r>
        <w:rPr>
          <w:rFonts w:ascii="Arial" w:hAnsi="Arial" w:cs="Arial"/>
          <w:sz w:val="22"/>
          <w:szCs w:val="22"/>
        </w:rPr>
        <w:t xml:space="preserve">, using false discovery rate (FDR). Keep SNP pairs with FDR&lt;0.05 as the prioritized cooperative SNPs for the same complex diseases, or same disease </w:t>
      </w:r>
      <w:r w:rsidR="002F4422">
        <w:rPr>
          <w:rFonts w:ascii="Arial" w:hAnsi="Arial" w:cs="Arial"/>
          <w:sz w:val="22"/>
          <w:szCs w:val="22"/>
        </w:rPr>
        <w:t>class, if both SNPs in the pair</w:t>
      </w:r>
      <w:r w:rsidR="002F4422">
        <w:rPr>
          <w:rFonts w:ascii="Arial" w:eastAsia="SimSun" w:hAnsi="Arial" w:cs="Arial" w:hint="eastAsia"/>
          <w:sz w:val="22"/>
          <w:szCs w:val="22"/>
          <w:lang w:eastAsia="zh-CN"/>
        </w:rPr>
        <w:t xml:space="preserve"> being</w:t>
      </w:r>
      <w:r w:rsidRPr="002F4422">
        <w:rPr>
          <w:rFonts w:ascii="Arial" w:hAnsi="Arial" w:cs="Arial"/>
          <w:noProof/>
          <w:sz w:val="22"/>
          <w:szCs w:val="22"/>
        </w:rPr>
        <w:t xml:space="preserve"> associated</w:t>
      </w:r>
      <w:r>
        <w:rPr>
          <w:rFonts w:ascii="Arial" w:hAnsi="Arial" w:cs="Arial"/>
          <w:sz w:val="22"/>
          <w:szCs w:val="22"/>
        </w:rPr>
        <w:t xml:space="preserve"> with the disease or class. </w:t>
      </w:r>
    </w:p>
    <w:p w14:paraId="6B939D3A" w14:textId="13B608C9" w:rsidR="002F1CA4" w:rsidRDefault="00A80A92" w:rsidP="00C27A26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have extensive experience</w:t>
      </w:r>
      <w:del w:id="90" w:author="Dominic LaRoche" w:date="2015-10-28T14:54:00Z">
        <w:r w:rsidR="00AA6520" w:rsidDel="009644F4">
          <w:rPr>
            <w:rFonts w:ascii="Arial" w:hAnsi="Arial" w:cs="Arial"/>
            <w:sz w:val="22"/>
            <w:szCs w:val="22"/>
          </w:rPr>
          <w:delText>s</w:delText>
        </w:r>
      </w:del>
      <w:r>
        <w:rPr>
          <w:rFonts w:ascii="Arial" w:hAnsi="Arial" w:cs="Arial"/>
          <w:sz w:val="22"/>
          <w:szCs w:val="22"/>
        </w:rPr>
        <w:t xml:space="preserve"> in conducting</w:t>
      </w:r>
      <w:r w:rsidR="00AA6520">
        <w:rPr>
          <w:rFonts w:ascii="Arial" w:hAnsi="Arial" w:cs="Arial"/>
          <w:sz w:val="22"/>
          <w:szCs w:val="22"/>
        </w:rPr>
        <w:t xml:space="preserve"> such</w:t>
      </w:r>
      <w:r>
        <w:rPr>
          <w:rFonts w:ascii="Arial" w:hAnsi="Arial" w:cs="Arial"/>
          <w:sz w:val="22"/>
          <w:szCs w:val="22"/>
        </w:rPr>
        <w:t xml:space="preserve"> empirical</w:t>
      </w:r>
      <w:r w:rsidR="00AA6520">
        <w:rPr>
          <w:rFonts w:ascii="Arial" w:hAnsi="Arial" w:cs="Arial"/>
          <w:sz w:val="22"/>
          <w:szCs w:val="22"/>
        </w:rPr>
        <w:t xml:space="preserve"> statistical studies, using </w:t>
      </w:r>
      <w:r>
        <w:rPr>
          <w:rFonts w:ascii="Arial" w:hAnsi="Arial" w:cs="Arial"/>
          <w:sz w:val="22"/>
          <w:szCs w:val="22"/>
        </w:rPr>
        <w:t>hig</w:t>
      </w:r>
      <w:r w:rsidR="00AA6520">
        <w:rPr>
          <w:rFonts w:ascii="Arial" w:hAnsi="Arial" w:cs="Arial"/>
          <w:sz w:val="22"/>
          <w:szCs w:val="22"/>
        </w:rPr>
        <w:t xml:space="preserve">h performance computing </w:t>
      </w:r>
      <w:r>
        <w:rPr>
          <w:rFonts w:ascii="Arial" w:hAnsi="Arial" w:cs="Arial"/>
          <w:sz w:val="22"/>
          <w:szCs w:val="22"/>
        </w:rPr>
        <w:t>(HPC</w:t>
      </w:r>
      <w:ins w:id="91" w:author="Dominic LaRoche" w:date="2015-10-28T15:01:00Z">
        <w:r w:rsidR="009644F4">
          <w:rPr>
            <w:rFonts w:ascii="Arial" w:hAnsi="Arial" w:cs="Arial"/>
            <w:sz w:val="22"/>
            <w:szCs w:val="22"/>
          </w:rPr>
          <w:t>)</w:t>
        </w:r>
      </w:ins>
      <w:del w:id="92" w:author="Dominic LaRoche" w:date="2015-10-28T15:01:00Z">
        <w:r w:rsidDel="009644F4">
          <w:rPr>
            <w:rFonts w:ascii="Arial" w:hAnsi="Arial" w:cs="Arial"/>
            <w:sz w:val="22"/>
            <w:szCs w:val="22"/>
          </w:rPr>
          <w:delText>)</w:delText>
        </w:r>
        <w:r w:rsidR="00AA6520" w:rsidDel="009644F4">
          <w:rPr>
            <w:rFonts w:ascii="Arial" w:hAnsi="Arial" w:cs="Arial"/>
            <w:sz w:val="22"/>
            <w:szCs w:val="22"/>
          </w:rPr>
          <w:delText xml:space="preserve"> both in and out campus</w:delText>
        </w:r>
      </w:del>
      <w:r>
        <w:rPr>
          <w:rFonts w:ascii="Arial" w:hAnsi="Arial" w:cs="Arial"/>
          <w:sz w:val="22"/>
          <w:szCs w:val="22"/>
        </w:rPr>
        <w:t xml:space="preserve">. </w:t>
      </w:r>
      <w:ins w:id="93" w:author="Dominic LaRoche" w:date="2015-10-28T15:04:00Z">
        <w:r w:rsidR="009644F4">
          <w:rPr>
            <w:rFonts w:ascii="Arial" w:hAnsi="Arial" w:cs="Arial"/>
            <w:sz w:val="22"/>
            <w:szCs w:val="22"/>
          </w:rPr>
          <w:t>W</w:t>
        </w:r>
      </w:ins>
      <w:del w:id="94" w:author="Dominic LaRoche" w:date="2015-10-28T15:03:00Z">
        <w:r w:rsidR="00AA6520" w:rsidDel="009644F4">
          <w:rPr>
            <w:rFonts w:ascii="Arial" w:hAnsi="Arial" w:cs="Arial"/>
            <w:sz w:val="22"/>
            <w:szCs w:val="22"/>
          </w:rPr>
          <w:delText>Of note, w</w:delText>
        </w:r>
      </w:del>
      <w:r w:rsidR="00AA6520">
        <w:rPr>
          <w:rFonts w:ascii="Arial" w:hAnsi="Arial" w:cs="Arial"/>
          <w:sz w:val="22"/>
          <w:szCs w:val="22"/>
        </w:rPr>
        <w:t>e have</w:t>
      </w:r>
      <w:r>
        <w:rPr>
          <w:rFonts w:ascii="Arial" w:hAnsi="Arial" w:cs="Arial"/>
          <w:sz w:val="22"/>
          <w:szCs w:val="22"/>
        </w:rPr>
        <w:t xml:space="preserve"> 5% of</w:t>
      </w:r>
      <w:r w:rsidR="00AA6520">
        <w:rPr>
          <w:rFonts w:ascii="Arial" w:hAnsi="Arial" w:cs="Arial"/>
          <w:sz w:val="22"/>
          <w:szCs w:val="22"/>
        </w:rPr>
        <w:t xml:space="preserve"> the access (equivalent to &gt;1000 cores) in the Beagle system owned</w:t>
      </w:r>
      <w:r>
        <w:rPr>
          <w:rFonts w:ascii="Arial" w:hAnsi="Arial" w:cs="Arial"/>
          <w:sz w:val="22"/>
          <w:szCs w:val="22"/>
        </w:rPr>
        <w:t xml:space="preserve"> by the University of Chicago and Argonne National Laboratory. We have co</w:t>
      </w:r>
      <w:r w:rsidR="004F142D">
        <w:rPr>
          <w:rFonts w:ascii="Arial" w:hAnsi="Arial" w:cs="Arial"/>
          <w:sz w:val="22"/>
          <w:szCs w:val="22"/>
        </w:rPr>
        <w:t xml:space="preserve">nducted 100,000 permutations in </w:t>
      </w:r>
      <w:r>
        <w:rPr>
          <w:rFonts w:ascii="Arial" w:hAnsi="Arial" w:cs="Arial"/>
          <w:sz w:val="22"/>
          <w:szCs w:val="22"/>
        </w:rPr>
        <w:t>SNP functional similarity</w:t>
      </w:r>
      <w:r w:rsidR="004F142D">
        <w:rPr>
          <w:rFonts w:ascii="Arial" w:hAnsi="Arial" w:cs="Arial"/>
          <w:sz w:val="22"/>
          <w:szCs w:val="22"/>
        </w:rPr>
        <w:t xml:space="preserve"> study by </w:t>
      </w:r>
      <w:proofErr w:type="spellStart"/>
      <w:r w:rsidR="004F142D">
        <w:rPr>
          <w:rFonts w:ascii="Arial" w:hAnsi="Arial" w:cs="Arial"/>
          <w:sz w:val="22"/>
          <w:szCs w:val="22"/>
        </w:rPr>
        <w:t>eQTL</w:t>
      </w:r>
      <w:proofErr w:type="spellEnd"/>
      <w:r w:rsidR="004F142D">
        <w:rPr>
          <w:rFonts w:ascii="Arial" w:hAnsi="Arial" w:cs="Arial"/>
          <w:sz w:val="22"/>
          <w:szCs w:val="22"/>
        </w:rPr>
        <w:t xml:space="preserve"> </w:t>
      </w:r>
      <w:r w:rsidR="004F142D" w:rsidRPr="002C0100">
        <w:rPr>
          <w:rFonts w:ascii="Arial" w:hAnsi="Arial" w:cs="Arial"/>
          <w:noProof/>
          <w:sz w:val="22"/>
          <w:szCs w:val="22"/>
        </w:rPr>
        <w:t>associations</w:t>
      </w:r>
      <w:r>
        <w:rPr>
          <w:rFonts w:ascii="Arial" w:hAnsi="Arial" w:cs="Arial"/>
          <w:sz w:val="22"/>
          <w:szCs w:val="22"/>
        </w:rPr>
        <w:t xml:space="preserve"> and detect</w:t>
      </w:r>
      <w:r w:rsidR="004F142D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hundreds of cooperative pairs with sufficient statistical significance</w:t>
      </w:r>
      <w:r w:rsidR="004F142D">
        <w:rPr>
          <w:rFonts w:ascii="Arial" w:hAnsi="Arial" w:cs="Arial"/>
          <w:sz w:val="22"/>
          <w:szCs w:val="22"/>
        </w:rPr>
        <w:t>s that were</w:t>
      </w:r>
      <w:r>
        <w:rPr>
          <w:rFonts w:ascii="Arial" w:hAnsi="Arial" w:cs="Arial"/>
          <w:sz w:val="22"/>
          <w:szCs w:val="22"/>
        </w:rPr>
        <w:t xml:space="preserve"> exclusively approa</w:t>
      </w:r>
      <w:r w:rsidR="004F142D">
        <w:rPr>
          <w:rFonts w:ascii="Arial" w:hAnsi="Arial" w:cs="Arial"/>
          <w:sz w:val="22"/>
          <w:szCs w:val="22"/>
        </w:rPr>
        <w:t>chable by this big data approach</w:t>
      </w:r>
      <w:r>
        <w:rPr>
          <w:rFonts w:ascii="Arial" w:hAnsi="Arial" w:cs="Arial"/>
          <w:sz w:val="22"/>
          <w:szCs w:val="22"/>
        </w:rPr>
        <w:t xml:space="preserve">. </w:t>
      </w:r>
      <w:r w:rsidR="00C27A26" w:rsidRPr="00C27A26">
        <w:rPr>
          <w:rFonts w:ascii="Arial" w:hAnsi="Arial" w:cs="Arial"/>
          <w:sz w:val="22"/>
          <w:szCs w:val="22"/>
        </w:rPr>
        <w:t xml:space="preserve"> </w:t>
      </w:r>
    </w:p>
    <w:p w14:paraId="2CE761DE" w14:textId="0CDDFE08" w:rsidR="00B94785" w:rsidRDefault="00B94785" w:rsidP="00C27A26">
      <w:pPr>
        <w:spacing w:before="120"/>
        <w:rPr>
          <w:rFonts w:ascii="Arial" w:hAnsi="Arial" w:cs="Arial"/>
          <w:sz w:val="22"/>
          <w:szCs w:val="22"/>
        </w:rPr>
      </w:pPr>
      <w:commentRangeStart w:id="95"/>
      <w:r>
        <w:rPr>
          <w:rFonts w:ascii="Arial" w:hAnsi="Arial" w:cs="Arial"/>
          <w:sz w:val="22"/>
          <w:szCs w:val="22"/>
        </w:rPr>
        <w:t>Internal evaluation</w:t>
      </w:r>
      <w:commentRangeEnd w:id="95"/>
      <w:r w:rsidR="004D16D9">
        <w:rPr>
          <w:rStyle w:val="CommentReference"/>
        </w:rPr>
        <w:commentReference w:id="95"/>
      </w:r>
      <w:r>
        <w:rPr>
          <w:rFonts w:ascii="Arial" w:hAnsi="Arial" w:cs="Arial"/>
          <w:sz w:val="22"/>
          <w:szCs w:val="22"/>
        </w:rPr>
        <w:t>: if the measure of SNP similarity/d</w:t>
      </w:r>
      <w:r w:rsidR="00D10B6F">
        <w:rPr>
          <w:rFonts w:ascii="Arial" w:hAnsi="Arial" w:cs="Arial"/>
          <w:sz w:val="22"/>
          <w:szCs w:val="22"/>
        </w:rPr>
        <w:t>istance works, similar SNPs should</w:t>
      </w:r>
      <w:r>
        <w:rPr>
          <w:rFonts w:ascii="Arial" w:hAnsi="Arial" w:cs="Arial"/>
          <w:sz w:val="22"/>
          <w:szCs w:val="22"/>
        </w:rPr>
        <w:t xml:space="preserve"> be enriched in the same diseases as compared to distinct diseases, in the same disease class as compared to distinct disease class</w:t>
      </w:r>
      <w:r w:rsidR="00D10B6F">
        <w:rPr>
          <w:rFonts w:ascii="Arial" w:hAnsi="Arial" w:cs="Arial"/>
          <w:sz w:val="22"/>
          <w:szCs w:val="22"/>
        </w:rPr>
        <w:t>es</w:t>
      </w:r>
      <w:r>
        <w:rPr>
          <w:rFonts w:ascii="Arial" w:hAnsi="Arial" w:cs="Arial"/>
          <w:sz w:val="22"/>
          <w:szCs w:val="22"/>
        </w:rPr>
        <w:t>, and in LD SNPs as compared to independent SNPs. The similarity of L</w:t>
      </w:r>
      <w:r w:rsidR="00D10B6F">
        <w:rPr>
          <w:rFonts w:ascii="Arial" w:hAnsi="Arial" w:cs="Arial"/>
          <w:sz w:val="22"/>
          <w:szCs w:val="22"/>
        </w:rPr>
        <w:t xml:space="preserve">D SNPs of the same lead SNP </w:t>
      </w:r>
      <w:r w:rsidR="002C0100">
        <w:rPr>
          <w:rFonts w:ascii="Arial" w:eastAsia="SimSun" w:hAnsi="Arial" w:cs="Arial" w:hint="eastAsia"/>
          <w:noProof/>
          <w:sz w:val="22"/>
          <w:szCs w:val="22"/>
          <w:lang w:eastAsia="zh-CN"/>
        </w:rPr>
        <w:t xml:space="preserve">may arise </w:t>
      </w:r>
      <w:r w:rsidR="002C0100">
        <w:rPr>
          <w:rFonts w:ascii="Arial" w:hAnsi="Arial" w:cs="Arial"/>
          <w:sz w:val="22"/>
          <w:szCs w:val="22"/>
        </w:rPr>
        <w:t xml:space="preserve">in part </w:t>
      </w:r>
      <w:r w:rsidR="002C0100">
        <w:rPr>
          <w:rFonts w:ascii="Arial" w:eastAsia="SimSun" w:hAnsi="Arial" w:cs="Arial" w:hint="eastAsia"/>
          <w:sz w:val="22"/>
          <w:szCs w:val="22"/>
          <w:lang w:eastAsia="zh-CN"/>
        </w:rPr>
        <w:t>from</w:t>
      </w:r>
      <w:r>
        <w:rPr>
          <w:rFonts w:ascii="Arial" w:hAnsi="Arial" w:cs="Arial"/>
          <w:sz w:val="22"/>
          <w:szCs w:val="22"/>
        </w:rPr>
        <w:t xml:space="preserve"> confounder</w:t>
      </w:r>
      <w:r w:rsidR="00D10B6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of </w:t>
      </w:r>
      <w:r w:rsidR="00D10B6F">
        <w:rPr>
          <w:rFonts w:ascii="Arial" w:hAnsi="Arial" w:cs="Arial"/>
          <w:sz w:val="22"/>
          <w:szCs w:val="22"/>
        </w:rPr>
        <w:t xml:space="preserve">SNP proximity </w:t>
      </w:r>
      <w:r w:rsidR="002C0100">
        <w:rPr>
          <w:rFonts w:ascii="Arial" w:hAnsi="Arial" w:cs="Arial"/>
          <w:noProof/>
          <w:sz w:val="22"/>
          <w:szCs w:val="22"/>
        </w:rPr>
        <w:t>and</w:t>
      </w:r>
      <w:r w:rsidR="00D10B6F">
        <w:rPr>
          <w:rFonts w:ascii="Arial" w:hAnsi="Arial" w:cs="Arial"/>
          <w:sz w:val="22"/>
          <w:szCs w:val="22"/>
        </w:rPr>
        <w:t xml:space="preserve"> part</w:t>
      </w:r>
      <w:r w:rsidR="002C0100">
        <w:rPr>
          <w:rFonts w:ascii="Arial" w:hAnsi="Arial" w:cs="Arial"/>
          <w:sz w:val="22"/>
          <w:szCs w:val="22"/>
        </w:rPr>
        <w:t xml:space="preserve"> </w:t>
      </w:r>
      <w:r w:rsidR="002C0100">
        <w:rPr>
          <w:rFonts w:ascii="Arial" w:eastAsia="SimSun" w:hAnsi="Arial" w:cs="Arial" w:hint="eastAsia"/>
          <w:sz w:val="22"/>
          <w:szCs w:val="22"/>
          <w:lang w:eastAsia="zh-CN"/>
        </w:rPr>
        <w:t>from</w:t>
      </w:r>
      <w:r>
        <w:rPr>
          <w:rFonts w:ascii="Arial" w:hAnsi="Arial" w:cs="Arial"/>
          <w:sz w:val="22"/>
          <w:szCs w:val="22"/>
        </w:rPr>
        <w:t xml:space="preserve"> real biology, as demonstrated in literature [ref]. </w:t>
      </w:r>
    </w:p>
    <w:p w14:paraId="135C4553" w14:textId="7E7DB2F3" w:rsidR="00C27A26" w:rsidRDefault="00644846" w:rsidP="00C27A26">
      <w:pPr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 complet</w:t>
      </w:r>
      <w:ins w:id="96" w:author="Dominic LaRoche" w:date="2015-10-28T15:05:00Z">
        <w:r w:rsidR="004D16D9">
          <w:rPr>
            <w:rFonts w:ascii="Arial" w:hAnsi="Arial" w:cs="Arial"/>
            <w:sz w:val="22"/>
            <w:szCs w:val="22"/>
          </w:rPr>
          <w:t>ion</w:t>
        </w:r>
      </w:ins>
      <w:del w:id="97" w:author="Dominic LaRoche" w:date="2015-10-28T15:05:00Z">
        <w:r w:rsidDel="004D16D9">
          <w:rPr>
            <w:rFonts w:ascii="Arial" w:hAnsi="Arial" w:cs="Arial"/>
            <w:sz w:val="22"/>
            <w:szCs w:val="22"/>
          </w:rPr>
          <w:delText>e</w:delText>
        </w:r>
      </w:del>
      <w:r>
        <w:rPr>
          <w:rFonts w:ascii="Arial" w:hAnsi="Arial" w:cs="Arial"/>
          <w:sz w:val="22"/>
          <w:szCs w:val="22"/>
        </w:rPr>
        <w:t xml:space="preserve"> of this sub aim, </w:t>
      </w:r>
      <w:r w:rsidR="00D10B6F">
        <w:rPr>
          <w:rFonts w:ascii="Arial" w:hAnsi="Arial" w:cs="Arial"/>
          <w:sz w:val="22"/>
          <w:szCs w:val="22"/>
        </w:rPr>
        <w:t xml:space="preserve">we will prioritize </w:t>
      </w:r>
      <w:r>
        <w:rPr>
          <w:rFonts w:ascii="Arial" w:hAnsi="Arial" w:cs="Arial"/>
          <w:sz w:val="22"/>
          <w:szCs w:val="22"/>
        </w:rPr>
        <w:t>a set of</w:t>
      </w:r>
      <w:r w:rsidR="00D10B6F">
        <w:rPr>
          <w:rFonts w:ascii="Arial" w:hAnsi="Arial" w:cs="Arial"/>
          <w:sz w:val="22"/>
          <w:szCs w:val="22"/>
        </w:rPr>
        <w:t xml:space="preserve"> cooperative</w:t>
      </w:r>
      <w:r>
        <w:rPr>
          <w:rFonts w:ascii="Arial" w:hAnsi="Arial" w:cs="Arial"/>
          <w:sz w:val="22"/>
          <w:szCs w:val="22"/>
        </w:rPr>
        <w:t xml:space="preserve"> SNPs pairs</w:t>
      </w:r>
      <w:r w:rsidR="00D10B6F">
        <w:rPr>
          <w:rFonts w:ascii="Arial" w:hAnsi="Arial" w:cs="Arial"/>
          <w:sz w:val="22"/>
          <w:szCs w:val="22"/>
        </w:rPr>
        <w:t xml:space="preserve"> for each cell type, as </w:t>
      </w:r>
      <w:r>
        <w:rPr>
          <w:rFonts w:ascii="Arial" w:hAnsi="Arial" w:cs="Arial"/>
          <w:sz w:val="22"/>
          <w:szCs w:val="22"/>
        </w:rPr>
        <w:t>tentative epistatic</w:t>
      </w:r>
      <w:r w:rsidR="00D10B6F">
        <w:rPr>
          <w:rFonts w:ascii="Arial" w:hAnsi="Arial" w:cs="Arial"/>
          <w:sz w:val="22"/>
          <w:szCs w:val="22"/>
        </w:rPr>
        <w:t xml:space="preserve"> SNPs for the associated complex diseases</w:t>
      </w:r>
      <w:r>
        <w:rPr>
          <w:rFonts w:ascii="Arial" w:hAnsi="Arial" w:cs="Arial"/>
          <w:sz w:val="22"/>
          <w:szCs w:val="22"/>
        </w:rPr>
        <w:t>. O</w:t>
      </w:r>
      <w:r w:rsidR="00004D84">
        <w:rPr>
          <w:rFonts w:ascii="Arial" w:hAnsi="Arial" w:cs="Arial"/>
          <w:sz w:val="22"/>
          <w:szCs w:val="22"/>
        </w:rPr>
        <w:t>f note, distinct</w:t>
      </w:r>
      <w:r w:rsidR="00D10B6F">
        <w:rPr>
          <w:rFonts w:ascii="Arial" w:hAnsi="Arial" w:cs="Arial"/>
          <w:sz w:val="22"/>
          <w:szCs w:val="22"/>
        </w:rPr>
        <w:t xml:space="preserve"> cell type</w:t>
      </w:r>
      <w:r w:rsidR="00004D84">
        <w:rPr>
          <w:rFonts w:ascii="Arial" w:hAnsi="Arial" w:cs="Arial"/>
          <w:sz w:val="22"/>
          <w:szCs w:val="22"/>
        </w:rPr>
        <w:t>s</w:t>
      </w:r>
      <w:r w:rsidR="00D10B6F">
        <w:rPr>
          <w:rFonts w:ascii="Arial" w:hAnsi="Arial" w:cs="Arial"/>
          <w:sz w:val="22"/>
          <w:szCs w:val="22"/>
        </w:rPr>
        <w:t xml:space="preserve"> may unveil cooperative</w:t>
      </w:r>
      <w:r>
        <w:rPr>
          <w:rFonts w:ascii="Arial" w:hAnsi="Arial" w:cs="Arial"/>
          <w:sz w:val="22"/>
          <w:szCs w:val="22"/>
        </w:rPr>
        <w:t xml:space="preserve"> mechanism</w:t>
      </w:r>
      <w:r w:rsidR="00004D84">
        <w:rPr>
          <w:rFonts w:ascii="Arial" w:hAnsi="Arial" w:cs="Arial"/>
          <w:sz w:val="22"/>
          <w:szCs w:val="22"/>
        </w:rPr>
        <w:t>s for different</w:t>
      </w:r>
      <w:r>
        <w:rPr>
          <w:rFonts w:ascii="Arial" w:hAnsi="Arial" w:cs="Arial"/>
          <w:sz w:val="22"/>
          <w:szCs w:val="22"/>
        </w:rPr>
        <w:t xml:space="preserve"> complex diseases, as</w:t>
      </w:r>
      <w:r w:rsidR="002C0100">
        <w:rPr>
          <w:rFonts w:ascii="Arial" w:hAnsi="Arial" w:cs="Arial"/>
          <w:sz w:val="22"/>
          <w:szCs w:val="22"/>
        </w:rPr>
        <w:t xml:space="preserve"> many diseases</w:t>
      </w:r>
      <w:r w:rsidR="002C0100">
        <w:rPr>
          <w:rFonts w:ascii="Arial" w:hAnsi="Arial" w:cs="Arial"/>
          <w:noProof/>
          <w:sz w:val="22"/>
          <w:szCs w:val="22"/>
        </w:rPr>
        <w:t xml:space="preserve"> only </w:t>
      </w:r>
      <w:r w:rsidR="002C0100">
        <w:rPr>
          <w:rFonts w:ascii="Arial" w:eastAsia="SimSun" w:hAnsi="Arial" w:cs="Arial" w:hint="eastAsia"/>
          <w:noProof/>
          <w:sz w:val="22"/>
          <w:szCs w:val="22"/>
          <w:lang w:eastAsia="zh-CN"/>
        </w:rPr>
        <w:t>arise from</w:t>
      </w:r>
      <w:r w:rsidR="002C0100">
        <w:rPr>
          <w:rFonts w:ascii="Arial" w:hAnsi="Arial" w:cs="Arial"/>
          <w:sz w:val="22"/>
          <w:szCs w:val="22"/>
        </w:rPr>
        <w:t xml:space="preserve"> </w:t>
      </w:r>
      <w:r w:rsidR="00004D84">
        <w:rPr>
          <w:rFonts w:ascii="Arial" w:hAnsi="Arial" w:cs="Arial"/>
          <w:sz w:val="22"/>
          <w:szCs w:val="22"/>
        </w:rPr>
        <w:t>specific types of</w:t>
      </w:r>
      <w:r>
        <w:rPr>
          <w:rFonts w:ascii="Arial" w:hAnsi="Arial" w:cs="Arial"/>
          <w:sz w:val="22"/>
          <w:szCs w:val="22"/>
        </w:rPr>
        <w:t xml:space="preserve"> cells</w:t>
      </w:r>
      <w:r w:rsidR="00004D84">
        <w:rPr>
          <w:rFonts w:ascii="Arial" w:hAnsi="Arial" w:cs="Arial"/>
          <w:sz w:val="22"/>
          <w:szCs w:val="22"/>
        </w:rPr>
        <w:t xml:space="preserve"> due to their underlying pathophysiology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04727D60" w14:textId="2775DCEE" w:rsidR="0026688E" w:rsidRDefault="00E55264" w:rsidP="00A0256C">
      <w:pPr>
        <w:spacing w:before="200"/>
        <w:rPr>
          <w:rFonts w:ascii="Arial" w:hAnsi="Arial" w:cs="Arial"/>
          <w:b/>
          <w:sz w:val="22"/>
          <w:szCs w:val="22"/>
        </w:rPr>
      </w:pPr>
      <w:r w:rsidRPr="00F36559">
        <w:rPr>
          <w:rFonts w:ascii="Arial" w:hAnsi="Arial" w:cs="Arial"/>
          <w:b/>
          <w:sz w:val="22"/>
          <w:szCs w:val="22"/>
        </w:rPr>
        <w:t>SA 1.3</w:t>
      </w:r>
      <w:r w:rsidR="00C90926">
        <w:rPr>
          <w:rFonts w:ascii="Arial" w:hAnsi="Arial" w:cs="Arial"/>
          <w:b/>
          <w:sz w:val="22"/>
          <w:szCs w:val="22"/>
        </w:rPr>
        <w:t xml:space="preserve"> Validate top five </w:t>
      </w:r>
      <w:r w:rsidR="001B659B">
        <w:rPr>
          <w:rFonts w:ascii="Arial" w:hAnsi="Arial" w:cs="Arial"/>
          <w:b/>
          <w:sz w:val="22"/>
          <w:szCs w:val="22"/>
        </w:rPr>
        <w:t>complex diseases for their epistasis</w:t>
      </w:r>
      <w:r w:rsidR="00C90926">
        <w:rPr>
          <w:rFonts w:ascii="Arial" w:hAnsi="Arial" w:cs="Arial"/>
          <w:b/>
          <w:sz w:val="22"/>
          <w:szCs w:val="22"/>
        </w:rPr>
        <w:t xml:space="preserve"> of</w:t>
      </w:r>
      <w:r w:rsidR="0026688E" w:rsidRPr="00F36559">
        <w:rPr>
          <w:rFonts w:ascii="Arial" w:hAnsi="Arial" w:cs="Arial"/>
          <w:b/>
          <w:sz w:val="22"/>
          <w:szCs w:val="22"/>
        </w:rPr>
        <w:t xml:space="preserve"> cooperative</w:t>
      </w:r>
      <w:r w:rsidR="00C90926">
        <w:rPr>
          <w:rFonts w:ascii="Arial" w:hAnsi="Arial" w:cs="Arial"/>
          <w:b/>
          <w:sz w:val="22"/>
          <w:szCs w:val="22"/>
        </w:rPr>
        <w:t xml:space="preserve"> SNPs</w:t>
      </w:r>
      <w:r w:rsidR="0026688E" w:rsidRPr="00F36559">
        <w:rPr>
          <w:rFonts w:ascii="Arial" w:hAnsi="Arial" w:cs="Arial"/>
          <w:b/>
          <w:sz w:val="22"/>
          <w:szCs w:val="22"/>
        </w:rPr>
        <w:t xml:space="preserve"> in EMERGE dataset </w:t>
      </w:r>
    </w:p>
    <w:p w14:paraId="47FEE821" w14:textId="5DB66062" w:rsidR="003E14F2" w:rsidRDefault="00A951DD" w:rsidP="00E522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Finally</w:t>
      </w:r>
      <w:del w:id="98" w:author="Dominic LaRoche" w:date="2015-10-28T15:06:00Z">
        <w:r w:rsidDel="0076726B">
          <w:rPr>
            <w:rFonts w:ascii="Arial" w:hAnsi="Arial" w:cs="Arial"/>
            <w:sz w:val="22"/>
            <w:szCs w:val="22"/>
          </w:rPr>
          <w:delText xml:space="preserve"> in this aim</w:delText>
        </w:r>
      </w:del>
      <w:r>
        <w:rPr>
          <w:rFonts w:ascii="Arial" w:hAnsi="Arial" w:cs="Arial"/>
          <w:sz w:val="22"/>
          <w:szCs w:val="22"/>
        </w:rPr>
        <w:t xml:space="preserve">, we seek </w:t>
      </w:r>
      <w:del w:id="99" w:author="Dominic LaRoche" w:date="2015-10-28T15:06:00Z">
        <w:r w:rsidDel="0076726B">
          <w:rPr>
            <w:rFonts w:ascii="Arial" w:hAnsi="Arial" w:cs="Arial"/>
            <w:sz w:val="22"/>
            <w:szCs w:val="22"/>
          </w:rPr>
          <w:delText xml:space="preserve">for </w:delText>
        </w:r>
      </w:del>
      <w:ins w:id="100" w:author="Dominic LaRoche" w:date="2015-10-28T15:06:00Z">
        <w:r w:rsidR="0076726B">
          <w:rPr>
            <w:rFonts w:ascii="Arial" w:hAnsi="Arial" w:cs="Arial"/>
            <w:sz w:val="22"/>
            <w:szCs w:val="22"/>
          </w:rPr>
          <w:t>to</w:t>
        </w:r>
        <w:r w:rsidR="0076726B">
          <w:rPr>
            <w:rFonts w:ascii="Arial" w:hAnsi="Arial" w:cs="Arial"/>
            <w:sz w:val="22"/>
            <w:szCs w:val="22"/>
          </w:rPr>
          <w:t xml:space="preserve"> </w:t>
        </w:r>
      </w:ins>
      <w:r>
        <w:rPr>
          <w:rFonts w:ascii="Arial" w:hAnsi="Arial" w:cs="Arial"/>
          <w:sz w:val="22"/>
          <w:szCs w:val="22"/>
        </w:rPr>
        <w:t xml:space="preserve">validate the cooperative SNPs prioritized from ENCODE data. </w:t>
      </w:r>
      <w:ins w:id="101" w:author="Dominic LaRoche" w:date="2015-10-28T15:08:00Z">
        <w:r w:rsidR="0076726B">
          <w:rPr>
            <w:rFonts w:ascii="Arial" w:hAnsi="Arial" w:cs="Arial"/>
            <w:sz w:val="22"/>
            <w:szCs w:val="22"/>
          </w:rPr>
          <w:t xml:space="preserve">The </w:t>
        </w:r>
      </w:ins>
      <w:r w:rsidR="00E33669">
        <w:rPr>
          <w:rFonts w:ascii="Arial" w:hAnsi="Arial" w:cs="Arial"/>
          <w:sz w:val="22"/>
          <w:szCs w:val="22"/>
        </w:rPr>
        <w:t>Electronic Medical Records and Genomics (</w:t>
      </w:r>
      <w:r w:rsidR="00E33669" w:rsidRPr="00EA12D3">
        <w:rPr>
          <w:rFonts w:ascii="Arial" w:hAnsi="Arial" w:cs="Arial"/>
          <w:sz w:val="22"/>
          <w:szCs w:val="22"/>
        </w:rPr>
        <w:t>EMERGE</w:t>
      </w:r>
      <w:r w:rsidR="00E33669">
        <w:rPr>
          <w:rFonts w:ascii="Arial" w:hAnsi="Arial" w:cs="Arial"/>
          <w:sz w:val="22"/>
          <w:szCs w:val="22"/>
        </w:rPr>
        <w:t>) project en</w:t>
      </w:r>
      <w:r>
        <w:rPr>
          <w:rFonts w:ascii="Arial" w:hAnsi="Arial" w:cs="Arial"/>
          <w:sz w:val="22"/>
          <w:szCs w:val="22"/>
        </w:rPr>
        <w:t>deavors</w:t>
      </w:r>
      <w:r w:rsidR="00E33669">
        <w:rPr>
          <w:rFonts w:ascii="Arial" w:hAnsi="Arial" w:cs="Arial"/>
          <w:sz w:val="22"/>
          <w:szCs w:val="22"/>
        </w:rPr>
        <w:t xml:space="preserve"> to streamline any GWAS studies by dynami</w:t>
      </w:r>
      <w:r>
        <w:rPr>
          <w:rFonts w:ascii="Arial" w:hAnsi="Arial" w:cs="Arial"/>
          <w:sz w:val="22"/>
          <w:szCs w:val="22"/>
        </w:rPr>
        <w:t>cally selecting the patients and</w:t>
      </w:r>
      <w:r w:rsidR="00E33669">
        <w:rPr>
          <w:rFonts w:ascii="Arial" w:hAnsi="Arial" w:cs="Arial"/>
          <w:sz w:val="22"/>
          <w:szCs w:val="22"/>
        </w:rPr>
        <w:t xml:space="preserve"> control</w:t>
      </w:r>
      <w:r>
        <w:rPr>
          <w:rFonts w:ascii="Arial" w:hAnsi="Arial" w:cs="Arial"/>
          <w:sz w:val="22"/>
          <w:szCs w:val="22"/>
        </w:rPr>
        <w:t>s, and</w:t>
      </w:r>
      <w:ins w:id="102" w:author="Dominic LaRoche" w:date="2015-10-28T15:08:00Z">
        <w:r w:rsidR="0076726B">
          <w:rPr>
            <w:rFonts w:ascii="Arial" w:hAnsi="Arial" w:cs="Arial"/>
            <w:sz w:val="22"/>
            <w:szCs w:val="22"/>
          </w:rPr>
          <w:t xml:space="preserve"> is</w:t>
        </w:r>
      </w:ins>
      <w:r>
        <w:rPr>
          <w:rFonts w:ascii="Arial" w:hAnsi="Arial" w:cs="Arial"/>
          <w:sz w:val="22"/>
          <w:szCs w:val="22"/>
        </w:rPr>
        <w:t xml:space="preserve"> thus ideal for </w:t>
      </w:r>
      <w:del w:id="103" w:author="Dominic LaRoche" w:date="2015-10-28T15:08:00Z">
        <w:r w:rsidDel="0076726B">
          <w:rPr>
            <w:rFonts w:ascii="Arial" w:hAnsi="Arial" w:cs="Arial"/>
            <w:sz w:val="22"/>
            <w:szCs w:val="22"/>
          </w:rPr>
          <w:delText xml:space="preserve">the </w:delText>
        </w:r>
      </w:del>
      <w:r>
        <w:rPr>
          <w:rFonts w:ascii="Arial" w:hAnsi="Arial" w:cs="Arial"/>
          <w:sz w:val="22"/>
          <w:szCs w:val="22"/>
        </w:rPr>
        <w:t>validation purpose</w:t>
      </w:r>
      <w:ins w:id="104" w:author="Dominic LaRoche" w:date="2015-10-28T15:08:00Z">
        <w:r w:rsidR="0076726B">
          <w:rPr>
            <w:rFonts w:ascii="Arial" w:hAnsi="Arial" w:cs="Arial"/>
            <w:sz w:val="22"/>
            <w:szCs w:val="22"/>
          </w:rPr>
          <w:t>s</w:t>
        </w:r>
      </w:ins>
      <w:r w:rsidR="00E33669">
        <w:rPr>
          <w:rFonts w:ascii="Arial" w:hAnsi="Arial" w:cs="Arial"/>
          <w:sz w:val="22"/>
          <w:szCs w:val="22"/>
        </w:rPr>
        <w:t>. Cou</w:t>
      </w:r>
      <w:r>
        <w:rPr>
          <w:rFonts w:ascii="Arial" w:hAnsi="Arial" w:cs="Arial"/>
          <w:sz w:val="22"/>
          <w:szCs w:val="22"/>
        </w:rPr>
        <w:t>pled with traditional</w:t>
      </w:r>
      <w:r w:rsidR="00E33669">
        <w:rPr>
          <w:rFonts w:ascii="Arial" w:hAnsi="Arial" w:cs="Arial"/>
          <w:sz w:val="22"/>
          <w:szCs w:val="22"/>
        </w:rPr>
        <w:t xml:space="preserve"> electronic medical record</w:t>
      </w:r>
      <w:r>
        <w:rPr>
          <w:rFonts w:ascii="Arial" w:hAnsi="Arial" w:cs="Arial"/>
          <w:sz w:val="22"/>
          <w:szCs w:val="22"/>
        </w:rPr>
        <w:t xml:space="preserve"> system</w:t>
      </w:r>
      <w:r w:rsidR="00E33669">
        <w:rPr>
          <w:rFonts w:ascii="Arial" w:hAnsi="Arial" w:cs="Arial"/>
          <w:sz w:val="22"/>
          <w:szCs w:val="22"/>
        </w:rPr>
        <w:t xml:space="preserve">, it </w:t>
      </w:r>
      <w:del w:id="105" w:author="Dominic LaRoche" w:date="2015-10-28T15:08:00Z">
        <w:r w:rsidR="00E33669" w:rsidDel="0076726B">
          <w:rPr>
            <w:rFonts w:ascii="Arial" w:hAnsi="Arial" w:cs="Arial"/>
            <w:sz w:val="22"/>
            <w:szCs w:val="22"/>
          </w:rPr>
          <w:delText xml:space="preserve">also </w:delText>
        </w:r>
      </w:del>
      <w:r w:rsidR="00E33669">
        <w:rPr>
          <w:rFonts w:ascii="Arial" w:hAnsi="Arial" w:cs="Arial"/>
          <w:sz w:val="22"/>
          <w:szCs w:val="22"/>
        </w:rPr>
        <w:t>collects patients’ genotypes after</w:t>
      </w:r>
      <w:r>
        <w:rPr>
          <w:rFonts w:ascii="Arial" w:hAnsi="Arial" w:cs="Arial"/>
          <w:sz w:val="22"/>
          <w:szCs w:val="22"/>
        </w:rPr>
        <w:t xml:space="preserve"> a blood test</w:t>
      </w:r>
      <w:del w:id="106" w:author="Dominic LaRoche" w:date="2015-10-28T15:09:00Z">
        <w:r w:rsidDel="0076726B">
          <w:rPr>
            <w:rFonts w:ascii="Arial" w:hAnsi="Arial" w:cs="Arial"/>
            <w:sz w:val="22"/>
            <w:szCs w:val="22"/>
          </w:rPr>
          <w:delText xml:space="preserve"> if obtained </w:delText>
        </w:r>
        <w:r w:rsidR="00E33669" w:rsidDel="0076726B">
          <w:rPr>
            <w:rFonts w:ascii="Arial" w:hAnsi="Arial" w:cs="Arial"/>
            <w:sz w:val="22"/>
            <w:szCs w:val="22"/>
          </w:rPr>
          <w:delText>authorization</w:delText>
        </w:r>
      </w:del>
      <w:r w:rsidR="00E33669">
        <w:rPr>
          <w:rFonts w:ascii="Arial" w:hAnsi="Arial" w:cs="Arial"/>
          <w:sz w:val="22"/>
          <w:szCs w:val="22"/>
        </w:rPr>
        <w:t>. T</w:t>
      </w:r>
      <w:r>
        <w:rPr>
          <w:rFonts w:ascii="Arial" w:hAnsi="Arial" w:cs="Arial"/>
          <w:sz w:val="22"/>
          <w:szCs w:val="22"/>
        </w:rPr>
        <w:t>hus, this dataset</w:t>
      </w:r>
      <w:r w:rsidR="00E33669">
        <w:rPr>
          <w:rFonts w:ascii="Arial" w:hAnsi="Arial" w:cs="Arial"/>
          <w:sz w:val="22"/>
          <w:szCs w:val="22"/>
        </w:rPr>
        <w:t xml:space="preserve"> allows patient level validation of any</w:t>
      </w:r>
      <w:r w:rsidR="00E57E45">
        <w:rPr>
          <w:rFonts w:ascii="Arial" w:hAnsi="Arial" w:cs="Arial"/>
          <w:sz w:val="22"/>
          <w:szCs w:val="22"/>
        </w:rPr>
        <w:t xml:space="preserve"> single or combinatory</w:t>
      </w:r>
      <w:r w:rsidR="00E33669">
        <w:rPr>
          <w:rFonts w:ascii="Arial" w:hAnsi="Arial" w:cs="Arial"/>
          <w:sz w:val="22"/>
          <w:szCs w:val="22"/>
        </w:rPr>
        <w:t xml:space="preserve"> gen</w:t>
      </w:r>
      <w:r w:rsidR="00E57E45">
        <w:rPr>
          <w:rFonts w:ascii="Arial" w:hAnsi="Arial" w:cs="Arial"/>
          <w:sz w:val="22"/>
          <w:szCs w:val="22"/>
        </w:rPr>
        <w:t>etic markers for various</w:t>
      </w:r>
      <w:r w:rsidR="00E33669">
        <w:rPr>
          <w:rFonts w:ascii="Arial" w:hAnsi="Arial" w:cs="Arial"/>
          <w:sz w:val="22"/>
          <w:szCs w:val="22"/>
        </w:rPr>
        <w:t xml:space="preserve"> diseases</w:t>
      </w:r>
      <w:r w:rsidR="00E57E45">
        <w:rPr>
          <w:rFonts w:ascii="Arial" w:hAnsi="Arial" w:cs="Arial"/>
          <w:sz w:val="22"/>
          <w:szCs w:val="22"/>
        </w:rPr>
        <w:t xml:space="preserve">. We have built collaborations with </w:t>
      </w:r>
      <w:r w:rsidR="00E33669">
        <w:rPr>
          <w:rFonts w:ascii="Arial" w:hAnsi="Arial" w:cs="Arial"/>
          <w:sz w:val="22"/>
          <w:szCs w:val="22"/>
        </w:rPr>
        <w:t>key investigators of EM</w:t>
      </w:r>
      <w:r w:rsidR="00E57E45">
        <w:rPr>
          <w:rFonts w:ascii="Arial" w:hAnsi="Arial" w:cs="Arial"/>
          <w:sz w:val="22"/>
          <w:szCs w:val="22"/>
        </w:rPr>
        <w:t>ERGE project and will extend that</w:t>
      </w:r>
      <w:r w:rsidR="00E33669">
        <w:rPr>
          <w:rFonts w:ascii="Arial" w:hAnsi="Arial" w:cs="Arial"/>
          <w:sz w:val="22"/>
          <w:szCs w:val="22"/>
        </w:rPr>
        <w:t xml:space="preserve"> to this project.  </w:t>
      </w:r>
    </w:p>
    <w:p w14:paraId="5D42A74E" w14:textId="63C02ED2" w:rsidR="00E33669" w:rsidRDefault="00E33669" w:rsidP="00E33669">
      <w:pPr>
        <w:spacing w:before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hypothesize that a substantial p</w:t>
      </w:r>
      <w:r w:rsidR="00E57E45">
        <w:rPr>
          <w:rFonts w:ascii="Arial" w:hAnsi="Arial" w:cs="Arial"/>
          <w:sz w:val="22"/>
          <w:szCs w:val="22"/>
        </w:rPr>
        <w:t>roportion of cooperative SNPs are</w:t>
      </w:r>
      <w:r>
        <w:rPr>
          <w:rFonts w:ascii="Arial" w:hAnsi="Arial" w:cs="Arial"/>
          <w:sz w:val="22"/>
          <w:szCs w:val="22"/>
        </w:rPr>
        <w:t xml:space="preserve"> epistatic for</w:t>
      </w:r>
      <w:r w:rsidR="00E57E45">
        <w:rPr>
          <w:rFonts w:ascii="Arial" w:hAnsi="Arial" w:cs="Arial"/>
          <w:sz w:val="22"/>
          <w:szCs w:val="22"/>
        </w:rPr>
        <w:t xml:space="preserve"> their commonly associated</w:t>
      </w:r>
      <w:r>
        <w:rPr>
          <w:rFonts w:ascii="Arial" w:hAnsi="Arial" w:cs="Arial"/>
          <w:sz w:val="22"/>
          <w:szCs w:val="22"/>
        </w:rPr>
        <w:t xml:space="preserve"> complex diseases. </w:t>
      </w:r>
      <w:r w:rsidR="00C90926">
        <w:rPr>
          <w:rFonts w:ascii="Arial" w:hAnsi="Arial" w:cs="Arial"/>
          <w:sz w:val="22"/>
          <w:szCs w:val="22"/>
        </w:rPr>
        <w:t>Our preliminary results on three d</w:t>
      </w:r>
      <w:r w:rsidR="00E57E45">
        <w:rPr>
          <w:rFonts w:ascii="Arial" w:hAnsi="Arial" w:cs="Arial"/>
          <w:sz w:val="22"/>
          <w:szCs w:val="22"/>
        </w:rPr>
        <w:t>iseases, rheumatoid arthritis, A</w:t>
      </w:r>
      <w:r w:rsidR="00C90926">
        <w:rPr>
          <w:rFonts w:ascii="Arial" w:hAnsi="Arial" w:cs="Arial"/>
          <w:sz w:val="22"/>
          <w:szCs w:val="22"/>
        </w:rPr>
        <w:t>lzheimer’s diseases, an</w:t>
      </w:r>
      <w:r w:rsidR="00E57E45">
        <w:rPr>
          <w:rFonts w:ascii="Arial" w:hAnsi="Arial" w:cs="Arial"/>
          <w:sz w:val="22"/>
          <w:szCs w:val="22"/>
        </w:rPr>
        <w:t xml:space="preserve">d bladder cancer, </w:t>
      </w:r>
      <w:del w:id="107" w:author="Dominic LaRoche" w:date="2015-10-28T15:10:00Z">
        <w:r w:rsidR="00E57E45" w:rsidDel="00EE627D">
          <w:rPr>
            <w:rFonts w:ascii="Arial" w:hAnsi="Arial" w:cs="Arial"/>
            <w:sz w:val="22"/>
            <w:szCs w:val="22"/>
          </w:rPr>
          <w:delText>have validated</w:delText>
        </w:r>
      </w:del>
      <w:commentRangeStart w:id="108"/>
      <w:ins w:id="109" w:author="Dominic LaRoche" w:date="2015-10-28T15:10:00Z">
        <w:r w:rsidR="00EE627D">
          <w:rPr>
            <w:rFonts w:ascii="Arial" w:hAnsi="Arial" w:cs="Arial"/>
            <w:sz w:val="22"/>
            <w:szCs w:val="22"/>
          </w:rPr>
          <w:t>support</w:t>
        </w:r>
        <w:commentRangeEnd w:id="108"/>
        <w:r w:rsidR="00EE627D">
          <w:rPr>
            <w:rStyle w:val="CommentReference"/>
          </w:rPr>
          <w:commentReference w:id="108"/>
        </w:r>
      </w:ins>
      <w:r w:rsidR="00E57E45">
        <w:rPr>
          <w:rFonts w:ascii="Arial" w:hAnsi="Arial" w:cs="Arial"/>
          <w:sz w:val="22"/>
          <w:szCs w:val="22"/>
        </w:rPr>
        <w:t xml:space="preserve"> this hypothesis. We </w:t>
      </w:r>
      <w:del w:id="110" w:author="Dominic LaRoche" w:date="2015-10-28T15:11:00Z">
        <w:r w:rsidR="00E57E45" w:rsidDel="00EE627D">
          <w:rPr>
            <w:rFonts w:ascii="Arial" w:hAnsi="Arial" w:cs="Arial"/>
            <w:sz w:val="22"/>
            <w:szCs w:val="22"/>
          </w:rPr>
          <w:delText xml:space="preserve">are in </w:delText>
        </w:r>
      </w:del>
      <w:r w:rsidR="00E57E45">
        <w:rPr>
          <w:rFonts w:ascii="Arial" w:hAnsi="Arial" w:cs="Arial"/>
          <w:sz w:val="22"/>
          <w:szCs w:val="22"/>
        </w:rPr>
        <w:t xml:space="preserve">hope to </w:t>
      </w:r>
      <w:del w:id="111" w:author="Dominic LaRoche" w:date="2015-10-28T15:11:00Z">
        <w:r w:rsidR="00E57E45" w:rsidDel="00EE627D">
          <w:rPr>
            <w:rFonts w:ascii="Arial" w:hAnsi="Arial" w:cs="Arial"/>
            <w:sz w:val="22"/>
            <w:szCs w:val="22"/>
          </w:rPr>
          <w:delText xml:space="preserve">validate </w:delText>
        </w:r>
      </w:del>
      <w:ins w:id="112" w:author="Dominic LaRoche" w:date="2015-10-28T15:11:00Z">
        <w:r w:rsidR="00EE627D">
          <w:rPr>
            <w:rFonts w:ascii="Arial" w:hAnsi="Arial" w:cs="Arial"/>
            <w:sz w:val="22"/>
            <w:szCs w:val="22"/>
          </w:rPr>
          <w:t>discover</w:t>
        </w:r>
        <w:r w:rsidR="00EE627D">
          <w:rPr>
            <w:rFonts w:ascii="Arial" w:hAnsi="Arial" w:cs="Arial"/>
            <w:sz w:val="22"/>
            <w:szCs w:val="22"/>
          </w:rPr>
          <w:t xml:space="preserve"> </w:t>
        </w:r>
      </w:ins>
      <w:r w:rsidR="00E57E45">
        <w:rPr>
          <w:rFonts w:ascii="Arial" w:hAnsi="Arial" w:cs="Arial"/>
          <w:sz w:val="22"/>
          <w:szCs w:val="22"/>
        </w:rPr>
        <w:t>more epistatic</w:t>
      </w:r>
      <w:r w:rsidR="00C90926">
        <w:rPr>
          <w:rFonts w:ascii="Arial" w:hAnsi="Arial" w:cs="Arial"/>
          <w:sz w:val="22"/>
          <w:szCs w:val="22"/>
        </w:rPr>
        <w:t xml:space="preserve"> SNPs from the results of ENCODE dataset.</w:t>
      </w:r>
    </w:p>
    <w:p w14:paraId="64C2089C" w14:textId="676C2EDF" w:rsidR="00E33669" w:rsidRPr="00A0256C" w:rsidRDefault="00F925DE" w:rsidP="00A0256C">
      <w:pPr>
        <w:spacing w:before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will prioritize </w:t>
      </w:r>
      <w:commentRangeStart w:id="113"/>
      <w:del w:id="114" w:author="Dominic LaRoche" w:date="2015-10-28T15:12:00Z">
        <w:r w:rsidDel="00EE627D">
          <w:rPr>
            <w:rFonts w:ascii="Arial" w:hAnsi="Arial" w:cs="Arial"/>
            <w:sz w:val="22"/>
            <w:szCs w:val="22"/>
          </w:rPr>
          <w:delText>top</w:delText>
        </w:r>
      </w:del>
      <w:ins w:id="115" w:author="Dominic LaRoche" w:date="2015-10-28T15:12:00Z">
        <w:r w:rsidR="00EE627D">
          <w:rPr>
            <w:rFonts w:ascii="Arial" w:hAnsi="Arial" w:cs="Arial"/>
            <w:sz w:val="22"/>
            <w:szCs w:val="22"/>
          </w:rPr>
          <w:t xml:space="preserve">the top </w:t>
        </w:r>
      </w:ins>
      <w:del w:id="116" w:author="Dominic LaRoche" w:date="2015-10-28T15:12:00Z">
        <w:r w:rsidDel="00EE627D">
          <w:rPr>
            <w:rFonts w:ascii="Arial" w:hAnsi="Arial" w:cs="Arial"/>
            <w:sz w:val="22"/>
            <w:szCs w:val="22"/>
          </w:rPr>
          <w:delText xml:space="preserve"> </w:delText>
        </w:r>
      </w:del>
      <w:commentRangeEnd w:id="113"/>
      <w:r w:rsidR="00EE627D">
        <w:rPr>
          <w:rStyle w:val="CommentReference"/>
        </w:rPr>
        <w:commentReference w:id="113"/>
      </w:r>
      <w:r>
        <w:rPr>
          <w:rFonts w:ascii="Arial" w:hAnsi="Arial" w:cs="Arial"/>
          <w:sz w:val="22"/>
          <w:szCs w:val="22"/>
        </w:rPr>
        <w:t xml:space="preserve">five complex diseases with </w:t>
      </w:r>
      <w:r w:rsidR="00922AE4">
        <w:rPr>
          <w:rFonts w:ascii="Arial" w:hAnsi="Arial" w:cs="Arial"/>
          <w:sz w:val="22"/>
          <w:szCs w:val="22"/>
        </w:rPr>
        <w:t xml:space="preserve">at least one pair of </w:t>
      </w:r>
      <w:r>
        <w:rPr>
          <w:rFonts w:ascii="Arial" w:hAnsi="Arial" w:cs="Arial"/>
          <w:sz w:val="22"/>
          <w:szCs w:val="22"/>
        </w:rPr>
        <w:t>significant cooperative SNP</w:t>
      </w:r>
      <w:r w:rsidR="00922AE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922AE4">
        <w:rPr>
          <w:rFonts w:ascii="Arial" w:hAnsi="Arial" w:cs="Arial"/>
          <w:sz w:val="22"/>
          <w:szCs w:val="22"/>
        </w:rPr>
        <w:t xml:space="preserve">by our MFA approach (SA 1.1 and 1.2). </w:t>
      </w:r>
      <w:commentRangeStart w:id="117"/>
      <w:r w:rsidR="00922AE4">
        <w:rPr>
          <w:rFonts w:ascii="Arial" w:hAnsi="Arial" w:cs="Arial"/>
          <w:sz w:val="22"/>
          <w:szCs w:val="22"/>
        </w:rPr>
        <w:t xml:space="preserve">The selection of validation diseases will comply with the expertise of EMERGE team because </w:t>
      </w:r>
      <w:r w:rsidR="002C0100">
        <w:rPr>
          <w:rFonts w:ascii="Arial" w:eastAsia="SimSun" w:hAnsi="Arial" w:cs="Arial" w:hint="eastAsia"/>
          <w:sz w:val="22"/>
          <w:szCs w:val="22"/>
          <w:lang w:eastAsia="zh-CN"/>
        </w:rPr>
        <w:t xml:space="preserve">we may need </w:t>
      </w:r>
      <w:r w:rsidR="00922AE4">
        <w:rPr>
          <w:rFonts w:ascii="Arial" w:hAnsi="Arial" w:cs="Arial"/>
          <w:sz w:val="22"/>
          <w:szCs w:val="22"/>
        </w:rPr>
        <w:t>manual curation of disease code</w:t>
      </w:r>
      <w:r w:rsidR="002C0100">
        <w:rPr>
          <w:rFonts w:ascii="Arial" w:eastAsia="SimSun" w:hAnsi="Arial" w:cs="Arial" w:hint="eastAsia"/>
          <w:sz w:val="22"/>
          <w:szCs w:val="22"/>
          <w:lang w:eastAsia="zh-CN"/>
        </w:rPr>
        <w:t>s</w:t>
      </w:r>
      <w:r w:rsidR="00922AE4">
        <w:rPr>
          <w:rFonts w:ascii="Arial" w:hAnsi="Arial" w:cs="Arial"/>
          <w:sz w:val="22"/>
          <w:szCs w:val="22"/>
        </w:rPr>
        <w:t xml:space="preserve"> </w:t>
      </w:r>
      <w:r w:rsidR="002C0100">
        <w:rPr>
          <w:rFonts w:ascii="Arial" w:eastAsia="SimSun" w:hAnsi="Arial" w:cs="Arial" w:hint="eastAsia"/>
          <w:sz w:val="22"/>
          <w:szCs w:val="22"/>
          <w:lang w:eastAsia="zh-CN"/>
        </w:rPr>
        <w:t xml:space="preserve">in </w:t>
      </w:r>
      <w:r w:rsidR="00922AE4">
        <w:rPr>
          <w:rFonts w:ascii="Arial" w:hAnsi="Arial" w:cs="Arial"/>
          <w:sz w:val="22"/>
          <w:szCs w:val="22"/>
        </w:rPr>
        <w:t>a validation study</w:t>
      </w:r>
      <w:commentRangeEnd w:id="117"/>
      <w:r w:rsidR="00EE627D">
        <w:rPr>
          <w:rStyle w:val="CommentReference"/>
        </w:rPr>
        <w:commentReference w:id="117"/>
      </w:r>
      <w:r>
        <w:rPr>
          <w:rFonts w:ascii="Arial" w:hAnsi="Arial" w:cs="Arial"/>
          <w:sz w:val="22"/>
          <w:szCs w:val="22"/>
        </w:rPr>
        <w:t xml:space="preserve">. </w:t>
      </w:r>
      <w:r w:rsidR="00C273B0">
        <w:rPr>
          <w:rFonts w:ascii="Arial" w:hAnsi="Arial" w:cs="Arial"/>
          <w:sz w:val="22"/>
          <w:szCs w:val="22"/>
        </w:rPr>
        <w:t xml:space="preserve">As done before, the medical experts in EMERGE </w:t>
      </w:r>
      <w:r w:rsidR="00922AE4">
        <w:rPr>
          <w:rFonts w:ascii="Arial" w:hAnsi="Arial" w:cs="Arial"/>
          <w:sz w:val="22"/>
          <w:szCs w:val="22"/>
        </w:rPr>
        <w:t>network will determine the criteria of patient inclusion and exclusion</w:t>
      </w:r>
      <w:r w:rsidR="00C273B0">
        <w:rPr>
          <w:rFonts w:ascii="Arial" w:hAnsi="Arial" w:cs="Arial"/>
          <w:sz w:val="22"/>
          <w:szCs w:val="22"/>
        </w:rPr>
        <w:t xml:space="preserve"> for</w:t>
      </w:r>
      <w:r w:rsidR="00922AE4">
        <w:rPr>
          <w:rFonts w:ascii="Arial" w:hAnsi="Arial" w:cs="Arial"/>
          <w:sz w:val="22"/>
          <w:szCs w:val="22"/>
        </w:rPr>
        <w:t xml:space="preserve"> a validation disease. </w:t>
      </w:r>
      <w:r w:rsidR="002C0100">
        <w:rPr>
          <w:rFonts w:ascii="Arial" w:eastAsia="SimSun" w:hAnsi="Arial" w:cs="Arial" w:hint="eastAsia"/>
          <w:sz w:val="22"/>
          <w:szCs w:val="22"/>
          <w:lang w:eastAsia="zh-CN"/>
        </w:rPr>
        <w:t>We will match c</w:t>
      </w:r>
      <w:r w:rsidR="00922AE4">
        <w:rPr>
          <w:rFonts w:ascii="Arial" w:hAnsi="Arial" w:cs="Arial"/>
          <w:sz w:val="22"/>
          <w:szCs w:val="22"/>
        </w:rPr>
        <w:t xml:space="preserve">ontrols </w:t>
      </w:r>
      <w:r w:rsidR="00C273B0">
        <w:rPr>
          <w:rFonts w:ascii="Arial" w:hAnsi="Arial" w:cs="Arial"/>
          <w:sz w:val="22"/>
          <w:szCs w:val="22"/>
        </w:rPr>
        <w:t xml:space="preserve">from </w:t>
      </w:r>
      <w:proofErr w:type="spellStart"/>
      <w:r w:rsidR="00C273B0">
        <w:rPr>
          <w:rFonts w:ascii="Arial" w:hAnsi="Arial" w:cs="Arial"/>
          <w:sz w:val="22"/>
          <w:szCs w:val="22"/>
        </w:rPr>
        <w:t>dbGAP</w:t>
      </w:r>
      <w:proofErr w:type="spellEnd"/>
      <w:r w:rsidR="00C273B0">
        <w:rPr>
          <w:rFonts w:ascii="Arial" w:hAnsi="Arial" w:cs="Arial"/>
          <w:sz w:val="22"/>
          <w:szCs w:val="22"/>
        </w:rPr>
        <w:t xml:space="preserve"> as usual. </w:t>
      </w:r>
      <w:r w:rsidR="002C0100">
        <w:rPr>
          <w:rFonts w:ascii="Arial" w:eastAsia="SimSun" w:hAnsi="Arial" w:cs="Arial" w:hint="eastAsia"/>
          <w:sz w:val="22"/>
          <w:szCs w:val="22"/>
          <w:lang w:eastAsia="zh-CN"/>
        </w:rPr>
        <w:t xml:space="preserve">We will employ </w:t>
      </w:r>
      <w:r w:rsidR="00C273B0">
        <w:rPr>
          <w:rFonts w:ascii="Arial" w:hAnsi="Arial" w:cs="Arial"/>
          <w:sz w:val="22"/>
          <w:szCs w:val="22"/>
        </w:rPr>
        <w:t>PL</w:t>
      </w:r>
      <w:r w:rsidR="00922AE4">
        <w:rPr>
          <w:rFonts w:ascii="Arial" w:hAnsi="Arial" w:cs="Arial"/>
          <w:sz w:val="22"/>
          <w:szCs w:val="22"/>
        </w:rPr>
        <w:t xml:space="preserve">INK software for assessing the epistatic effect </w:t>
      </w:r>
      <w:r w:rsidR="008F0F43">
        <w:rPr>
          <w:rFonts w:ascii="Arial" w:hAnsi="Arial" w:cs="Arial"/>
          <w:sz w:val="22"/>
          <w:szCs w:val="22"/>
        </w:rPr>
        <w:t xml:space="preserve">size </w:t>
      </w:r>
      <w:r w:rsidR="00922AE4">
        <w:rPr>
          <w:rFonts w:ascii="Arial" w:hAnsi="Arial" w:cs="Arial"/>
          <w:sz w:val="22"/>
          <w:szCs w:val="22"/>
        </w:rPr>
        <w:t xml:space="preserve">of tentative SNP pairs, upon classic quality control of samples and </w:t>
      </w:r>
      <w:r w:rsidR="00922AE4" w:rsidRPr="002F4422">
        <w:rPr>
          <w:rFonts w:ascii="Arial" w:hAnsi="Arial" w:cs="Arial"/>
          <w:noProof/>
          <w:sz w:val="22"/>
          <w:szCs w:val="22"/>
        </w:rPr>
        <w:t>SNPs</w:t>
      </w:r>
      <w:r w:rsidR="00922AE4">
        <w:rPr>
          <w:rFonts w:ascii="Arial" w:hAnsi="Arial" w:cs="Arial"/>
          <w:sz w:val="22"/>
          <w:szCs w:val="22"/>
        </w:rPr>
        <w:t xml:space="preserve"> and adjusting the covariates</w:t>
      </w:r>
      <w:r w:rsidR="00C273B0">
        <w:rPr>
          <w:rFonts w:ascii="Arial" w:hAnsi="Arial" w:cs="Arial"/>
          <w:sz w:val="22"/>
          <w:szCs w:val="22"/>
        </w:rPr>
        <w:t xml:space="preserve"> </w:t>
      </w:r>
      <w:r w:rsidR="00922AE4">
        <w:rPr>
          <w:rFonts w:ascii="Arial" w:hAnsi="Arial" w:cs="Arial"/>
          <w:sz w:val="22"/>
          <w:szCs w:val="22"/>
        </w:rPr>
        <w:t>such as age and</w:t>
      </w:r>
      <w:r w:rsidR="00C273B0">
        <w:rPr>
          <w:rFonts w:ascii="Arial" w:hAnsi="Arial" w:cs="Arial"/>
          <w:sz w:val="22"/>
          <w:szCs w:val="22"/>
        </w:rPr>
        <w:t xml:space="preserve"> gender. </w:t>
      </w:r>
      <w:r w:rsidR="00922AE4">
        <w:rPr>
          <w:rFonts w:ascii="Arial" w:hAnsi="Arial" w:cs="Arial"/>
          <w:sz w:val="22"/>
          <w:szCs w:val="22"/>
        </w:rPr>
        <w:t xml:space="preserve">Multiple comparisons of SNP pairs will be corrected by </w:t>
      </w:r>
      <w:r w:rsidR="008F0F43">
        <w:rPr>
          <w:rFonts w:ascii="Arial" w:hAnsi="Arial" w:cs="Arial"/>
          <w:sz w:val="22"/>
          <w:szCs w:val="22"/>
        </w:rPr>
        <w:t>false discovery rate</w:t>
      </w:r>
      <w:del w:id="118" w:author="Dominic LaRoche" w:date="2015-10-28T15:16:00Z">
        <w:r w:rsidR="008F0F43" w:rsidDel="00077176">
          <w:rPr>
            <w:rFonts w:ascii="Arial" w:hAnsi="Arial" w:cs="Arial"/>
            <w:sz w:val="22"/>
            <w:szCs w:val="22"/>
          </w:rPr>
          <w:delText xml:space="preserve">, if </w:delText>
        </w:r>
        <w:r w:rsidR="00C273B0" w:rsidDel="00077176">
          <w:rPr>
            <w:rFonts w:ascii="Arial" w:hAnsi="Arial" w:cs="Arial"/>
            <w:sz w:val="22"/>
            <w:szCs w:val="22"/>
          </w:rPr>
          <w:delText>necessary</w:delText>
        </w:r>
      </w:del>
      <w:r w:rsidR="00C273B0">
        <w:rPr>
          <w:rFonts w:ascii="Arial" w:hAnsi="Arial" w:cs="Arial"/>
          <w:sz w:val="22"/>
          <w:szCs w:val="22"/>
        </w:rPr>
        <w:t xml:space="preserve">. </w:t>
      </w:r>
    </w:p>
    <w:p w14:paraId="7B0D00FE" w14:textId="5D8C6D03" w:rsidR="00C273B0" w:rsidRDefault="00C273B0" w:rsidP="00A0256C">
      <w:pPr>
        <w:spacing w:before="2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validated epistatic SNPs, we will further determine the driving mechanisms that lead to the cooperative mechanisms. </w:t>
      </w:r>
      <w:r w:rsidR="00D63D0A">
        <w:rPr>
          <w:rFonts w:ascii="Arial" w:hAnsi="Arial" w:cs="Arial"/>
          <w:sz w:val="22"/>
          <w:szCs w:val="22"/>
        </w:rPr>
        <w:t xml:space="preserve">For instance, we can </w:t>
      </w:r>
      <w:r>
        <w:rPr>
          <w:rFonts w:ascii="Arial" w:hAnsi="Arial" w:cs="Arial"/>
          <w:sz w:val="22"/>
          <w:szCs w:val="22"/>
        </w:rPr>
        <w:t>search for the</w:t>
      </w:r>
      <w:r w:rsidR="00D63D0A">
        <w:rPr>
          <w:rFonts w:ascii="Arial" w:hAnsi="Arial" w:cs="Arial"/>
          <w:sz w:val="22"/>
          <w:szCs w:val="22"/>
        </w:rPr>
        <w:t xml:space="preserve"> mutual</w:t>
      </w:r>
      <w:r>
        <w:rPr>
          <w:rFonts w:ascii="Arial" w:hAnsi="Arial" w:cs="Arial"/>
          <w:sz w:val="22"/>
          <w:szCs w:val="22"/>
        </w:rPr>
        <w:t xml:space="preserve"> mechanisms</w:t>
      </w:r>
      <w:r w:rsidR="00D63D0A">
        <w:rPr>
          <w:rFonts w:ascii="Arial" w:hAnsi="Arial" w:cs="Arial"/>
          <w:sz w:val="22"/>
          <w:szCs w:val="22"/>
        </w:rPr>
        <w:t xml:space="preserve"> between the pair of SNPs</w:t>
      </w:r>
      <w:r>
        <w:rPr>
          <w:rFonts w:ascii="Arial" w:hAnsi="Arial" w:cs="Arial"/>
          <w:sz w:val="22"/>
          <w:szCs w:val="22"/>
        </w:rPr>
        <w:t xml:space="preserve"> such as binding to the same transcription factor, interacting factors, and locating in the</w:t>
      </w:r>
      <w:r w:rsidR="00D63D0A">
        <w:rPr>
          <w:rFonts w:ascii="Arial" w:hAnsi="Arial" w:cs="Arial"/>
          <w:sz w:val="22"/>
          <w:szCs w:val="22"/>
        </w:rPr>
        <w:t xml:space="preserve"> two</w:t>
      </w:r>
      <w:r>
        <w:rPr>
          <w:rFonts w:ascii="Arial" w:hAnsi="Arial" w:cs="Arial"/>
          <w:sz w:val="22"/>
          <w:szCs w:val="22"/>
        </w:rPr>
        <w:t xml:space="preserve"> anchor regions of</w:t>
      </w:r>
      <w:r w:rsidR="00D63D0A">
        <w:rPr>
          <w:rFonts w:ascii="Arial" w:hAnsi="Arial" w:cs="Arial"/>
          <w:sz w:val="22"/>
          <w:szCs w:val="22"/>
        </w:rPr>
        <w:t xml:space="preserve"> a long-range chromatin interaction. We have extensive experience</w:t>
      </w:r>
      <w:del w:id="119" w:author="Dominic LaRoche" w:date="2015-10-28T15:17:00Z">
        <w:r w:rsidR="00D63D0A" w:rsidDel="00077176">
          <w:rPr>
            <w:rFonts w:ascii="Arial" w:hAnsi="Arial" w:cs="Arial"/>
            <w:sz w:val="22"/>
            <w:szCs w:val="22"/>
          </w:rPr>
          <w:delText>s</w:delText>
        </w:r>
      </w:del>
      <w:r w:rsidR="00D63D0A">
        <w:rPr>
          <w:rFonts w:ascii="Arial" w:hAnsi="Arial" w:cs="Arial"/>
          <w:sz w:val="22"/>
          <w:szCs w:val="22"/>
        </w:rPr>
        <w:t xml:space="preserve"> </w:t>
      </w:r>
      <w:del w:id="120" w:author="Dominic LaRoche" w:date="2015-10-28T15:17:00Z">
        <w:r w:rsidR="00D63D0A" w:rsidDel="00077176">
          <w:rPr>
            <w:rFonts w:ascii="Arial" w:hAnsi="Arial" w:cs="Arial"/>
            <w:sz w:val="22"/>
            <w:szCs w:val="22"/>
          </w:rPr>
          <w:delText>on</w:delText>
        </w:r>
        <w:r w:rsidDel="00077176">
          <w:rPr>
            <w:rFonts w:ascii="Arial" w:hAnsi="Arial" w:cs="Arial"/>
            <w:sz w:val="22"/>
            <w:szCs w:val="22"/>
          </w:rPr>
          <w:delText xml:space="preserve"> </w:delText>
        </w:r>
      </w:del>
      <w:r>
        <w:rPr>
          <w:rFonts w:ascii="Arial" w:hAnsi="Arial" w:cs="Arial"/>
          <w:sz w:val="22"/>
          <w:szCs w:val="22"/>
        </w:rPr>
        <w:t>search</w:t>
      </w:r>
      <w:r w:rsidR="00D63D0A">
        <w:rPr>
          <w:rFonts w:ascii="Arial" w:hAnsi="Arial" w:cs="Arial"/>
          <w:sz w:val="22"/>
          <w:szCs w:val="22"/>
        </w:rPr>
        <w:t>ing</w:t>
      </w:r>
      <w:r>
        <w:rPr>
          <w:rFonts w:ascii="Arial" w:hAnsi="Arial" w:cs="Arial"/>
          <w:sz w:val="22"/>
          <w:szCs w:val="22"/>
        </w:rPr>
        <w:t xml:space="preserve"> for these common underlying mechanisms</w:t>
      </w:r>
      <w:r w:rsidR="00D63D0A">
        <w:rPr>
          <w:rFonts w:ascii="Arial" w:hAnsi="Arial" w:cs="Arial"/>
          <w:sz w:val="22"/>
          <w:szCs w:val="22"/>
        </w:rPr>
        <w:t xml:space="preserve"> from ENCODE datasets </w:t>
      </w:r>
      <w:ins w:id="121" w:author="Dominic LaRoche" w:date="2015-10-28T15:18:00Z">
        <w:r w:rsidR="00077176">
          <w:rPr>
            <w:rFonts w:ascii="Arial" w:hAnsi="Arial" w:cs="Arial"/>
            <w:sz w:val="22"/>
            <w:szCs w:val="22"/>
          </w:rPr>
          <w:t>from</w:t>
        </w:r>
      </w:ins>
      <w:del w:id="122" w:author="Dominic LaRoche" w:date="2015-10-28T15:18:00Z">
        <w:r w:rsidR="00D63D0A" w:rsidDel="00077176">
          <w:rPr>
            <w:rFonts w:ascii="Arial" w:hAnsi="Arial" w:cs="Arial"/>
            <w:sz w:val="22"/>
            <w:szCs w:val="22"/>
          </w:rPr>
          <w:delText>by</w:delText>
        </w:r>
      </w:del>
      <w:r>
        <w:rPr>
          <w:rFonts w:ascii="Arial" w:hAnsi="Arial" w:cs="Arial"/>
          <w:sz w:val="22"/>
          <w:szCs w:val="22"/>
        </w:rPr>
        <w:t xml:space="preserve"> our previous</w:t>
      </w:r>
      <w:r w:rsidR="00D63D0A">
        <w:rPr>
          <w:rFonts w:ascii="Arial" w:hAnsi="Arial" w:cs="Arial"/>
          <w:sz w:val="22"/>
          <w:szCs w:val="22"/>
        </w:rPr>
        <w:t xml:space="preserve"> studies on </w:t>
      </w:r>
      <w:proofErr w:type="spellStart"/>
      <w:r w:rsidR="00D63D0A">
        <w:rPr>
          <w:rFonts w:ascii="Arial" w:hAnsi="Arial" w:cs="Arial"/>
          <w:sz w:val="22"/>
          <w:szCs w:val="22"/>
        </w:rPr>
        <w:t>eQTL</w:t>
      </w:r>
      <w:proofErr w:type="spellEnd"/>
      <w:r w:rsidR="00D63D0A">
        <w:rPr>
          <w:rFonts w:ascii="Arial" w:hAnsi="Arial" w:cs="Arial"/>
          <w:sz w:val="22"/>
          <w:szCs w:val="22"/>
        </w:rPr>
        <w:t xml:space="preserve"> associations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2ABB3A93" w14:textId="2D98F8A1" w:rsidR="00563A24" w:rsidRPr="00A0256C" w:rsidRDefault="00C273B0" w:rsidP="00A0256C">
      <w:pPr>
        <w:spacing w:before="200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Upon complet</w:t>
      </w:r>
      <w:ins w:id="123" w:author="Dominic LaRoche" w:date="2015-10-28T15:18:00Z">
        <w:r w:rsidR="00077176">
          <w:rPr>
            <w:rFonts w:ascii="Arial" w:hAnsi="Arial" w:cs="Arial"/>
            <w:sz w:val="22"/>
            <w:szCs w:val="22"/>
          </w:rPr>
          <w:t>ion</w:t>
        </w:r>
      </w:ins>
      <w:del w:id="124" w:author="Dominic LaRoche" w:date="2015-10-28T15:18:00Z">
        <w:r w:rsidDel="00077176">
          <w:rPr>
            <w:rFonts w:ascii="Arial" w:hAnsi="Arial" w:cs="Arial"/>
            <w:sz w:val="22"/>
            <w:szCs w:val="22"/>
          </w:rPr>
          <w:delText>e</w:delText>
        </w:r>
      </w:del>
      <w:ins w:id="125" w:author="Dominic LaRoche" w:date="2015-10-28T15:18:00Z">
        <w:r w:rsidR="00077176">
          <w:rPr>
            <w:rFonts w:ascii="Arial" w:hAnsi="Arial" w:cs="Arial"/>
            <w:sz w:val="22"/>
            <w:szCs w:val="22"/>
          </w:rPr>
          <w:t xml:space="preserve"> of</w:t>
        </w:r>
      </w:ins>
      <w:r>
        <w:rPr>
          <w:rFonts w:ascii="Arial" w:hAnsi="Arial" w:cs="Arial"/>
          <w:sz w:val="22"/>
          <w:szCs w:val="22"/>
        </w:rPr>
        <w:t xml:space="preserve"> this sub aim, w</w:t>
      </w:r>
      <w:r w:rsidR="00D63D0A">
        <w:rPr>
          <w:rFonts w:ascii="Arial" w:hAnsi="Arial" w:cs="Arial"/>
          <w:sz w:val="22"/>
          <w:szCs w:val="22"/>
        </w:rPr>
        <w:t>e are likely to obtain</w:t>
      </w:r>
      <w:r>
        <w:rPr>
          <w:rFonts w:ascii="Arial" w:hAnsi="Arial" w:cs="Arial"/>
          <w:sz w:val="22"/>
          <w:szCs w:val="22"/>
        </w:rPr>
        <w:t xml:space="preserve"> several causal SNP pairs wit</w:t>
      </w:r>
      <w:r w:rsidR="00D63D0A">
        <w:rPr>
          <w:rFonts w:ascii="Arial" w:hAnsi="Arial" w:cs="Arial"/>
          <w:sz w:val="22"/>
          <w:szCs w:val="22"/>
        </w:rPr>
        <w:t>h epistatic interactions for some</w:t>
      </w:r>
      <w:r>
        <w:rPr>
          <w:rFonts w:ascii="Arial" w:hAnsi="Arial" w:cs="Arial"/>
          <w:sz w:val="22"/>
          <w:szCs w:val="22"/>
        </w:rPr>
        <w:t xml:space="preserve"> diseases. These epista</w:t>
      </w:r>
      <w:r w:rsidR="00D63D0A">
        <w:rPr>
          <w:rFonts w:ascii="Arial" w:hAnsi="Arial" w:cs="Arial"/>
          <w:sz w:val="22"/>
          <w:szCs w:val="22"/>
        </w:rPr>
        <w:t>tic effects can be</w:t>
      </w:r>
      <w:r w:rsidR="009429AA">
        <w:rPr>
          <w:rFonts w:ascii="Arial" w:hAnsi="Arial" w:cs="Arial"/>
          <w:sz w:val="22"/>
          <w:szCs w:val="22"/>
        </w:rPr>
        <w:t xml:space="preserve"> </w:t>
      </w:r>
      <w:r w:rsidR="009429AA" w:rsidRPr="009429AA">
        <w:rPr>
          <w:rFonts w:ascii="Arial" w:hAnsi="Arial" w:cs="Arial"/>
          <w:sz w:val="22"/>
          <w:szCs w:val="22"/>
        </w:rPr>
        <w:t>synergistic</w:t>
      </w:r>
      <w:r>
        <w:rPr>
          <w:rFonts w:ascii="Arial" w:hAnsi="Arial" w:cs="Arial"/>
          <w:sz w:val="22"/>
          <w:szCs w:val="22"/>
        </w:rPr>
        <w:t xml:space="preserve"> or</w:t>
      </w:r>
      <w:r w:rsidR="00D63D0A">
        <w:rPr>
          <w:rFonts w:ascii="Arial" w:hAnsi="Arial" w:cs="Arial"/>
          <w:sz w:val="22"/>
          <w:szCs w:val="22"/>
        </w:rPr>
        <w:t xml:space="preserve"> antagonistic. Synergistic SNP pairs can</w:t>
      </w:r>
      <w:r w:rsidR="009429AA">
        <w:rPr>
          <w:rFonts w:ascii="Arial" w:hAnsi="Arial" w:cs="Arial"/>
          <w:sz w:val="22"/>
          <w:szCs w:val="22"/>
        </w:rPr>
        <w:t xml:space="preserve"> serve as more accurate biomarkers for diagnosis of</w:t>
      </w:r>
      <w:r w:rsidR="00D63D0A">
        <w:rPr>
          <w:rFonts w:ascii="Arial" w:hAnsi="Arial" w:cs="Arial"/>
          <w:sz w:val="22"/>
          <w:szCs w:val="22"/>
        </w:rPr>
        <w:t xml:space="preserve"> underlying</w:t>
      </w:r>
      <w:r w:rsidR="009429AA">
        <w:rPr>
          <w:rFonts w:ascii="Arial" w:hAnsi="Arial" w:cs="Arial"/>
          <w:sz w:val="22"/>
          <w:szCs w:val="22"/>
        </w:rPr>
        <w:t xml:space="preserve"> complex diseases than</w:t>
      </w:r>
      <w:r w:rsidR="00D63D0A">
        <w:rPr>
          <w:rFonts w:ascii="Arial" w:hAnsi="Arial" w:cs="Arial"/>
          <w:sz w:val="22"/>
          <w:szCs w:val="22"/>
        </w:rPr>
        <w:t xml:space="preserve"> their</w:t>
      </w:r>
      <w:r w:rsidR="009429AA">
        <w:rPr>
          <w:rFonts w:ascii="Arial" w:hAnsi="Arial" w:cs="Arial"/>
          <w:sz w:val="22"/>
          <w:szCs w:val="22"/>
        </w:rPr>
        <w:t xml:space="preserve"> </w:t>
      </w:r>
      <w:ins w:id="126" w:author="Dominic LaRoche" w:date="2015-10-28T15:18:00Z">
        <w:r w:rsidR="00077176">
          <w:rPr>
            <w:rFonts w:ascii="Arial" w:hAnsi="Arial" w:cs="Arial"/>
            <w:sz w:val="22"/>
            <w:szCs w:val="22"/>
          </w:rPr>
          <w:t xml:space="preserve">corresponding </w:t>
        </w:r>
      </w:ins>
      <w:r w:rsidR="009429AA">
        <w:rPr>
          <w:rFonts w:ascii="Arial" w:hAnsi="Arial" w:cs="Arial"/>
          <w:sz w:val="22"/>
          <w:szCs w:val="22"/>
        </w:rPr>
        <w:t>individ</w:t>
      </w:r>
      <w:r w:rsidR="00D63D0A">
        <w:rPr>
          <w:rFonts w:ascii="Arial" w:hAnsi="Arial" w:cs="Arial"/>
          <w:sz w:val="22"/>
          <w:szCs w:val="22"/>
        </w:rPr>
        <w:t xml:space="preserve">ual </w:t>
      </w:r>
      <w:ins w:id="127" w:author="Dominic LaRoche" w:date="2015-10-28T15:19:00Z">
        <w:r w:rsidR="00077176">
          <w:rPr>
            <w:rFonts w:ascii="Arial" w:hAnsi="Arial" w:cs="Arial"/>
            <w:sz w:val="22"/>
            <w:szCs w:val="22"/>
          </w:rPr>
          <w:t>bio</w:t>
        </w:r>
      </w:ins>
      <w:ins w:id="128" w:author="Dominic LaRoche" w:date="2015-10-28T15:18:00Z">
        <w:r w:rsidR="00077176">
          <w:rPr>
            <w:rFonts w:ascii="Arial" w:hAnsi="Arial" w:cs="Arial"/>
            <w:sz w:val="22"/>
            <w:szCs w:val="22"/>
          </w:rPr>
          <w:t>markers</w:t>
        </w:r>
      </w:ins>
      <w:del w:id="129" w:author="Dominic LaRoche" w:date="2015-10-28T15:18:00Z">
        <w:r w:rsidR="00D63D0A" w:rsidDel="00077176">
          <w:rPr>
            <w:rFonts w:ascii="Arial" w:hAnsi="Arial" w:cs="Arial"/>
            <w:sz w:val="22"/>
            <w:szCs w:val="22"/>
          </w:rPr>
          <w:delText>ones</w:delText>
        </w:r>
      </w:del>
      <w:r w:rsidR="009429AA">
        <w:rPr>
          <w:rFonts w:ascii="Arial" w:hAnsi="Arial" w:cs="Arial"/>
          <w:sz w:val="22"/>
          <w:szCs w:val="22"/>
        </w:rPr>
        <w:t xml:space="preserve">. </w:t>
      </w:r>
    </w:p>
    <w:p w14:paraId="79ABBCD0" w14:textId="6E5BE2E3" w:rsidR="00D74381" w:rsidRDefault="00D74381" w:rsidP="00A0256C">
      <w:pPr>
        <w:spacing w:before="200"/>
        <w:rPr>
          <w:rFonts w:ascii="Arial" w:hAnsi="Arial"/>
          <w:sz w:val="22"/>
          <w:szCs w:val="22"/>
        </w:rPr>
      </w:pPr>
      <w:r w:rsidRPr="005F647B">
        <w:rPr>
          <w:rFonts w:ascii="Arial" w:hAnsi="Arial"/>
          <w:i/>
          <w:sz w:val="22"/>
          <w:szCs w:val="22"/>
        </w:rPr>
        <w:t>Expected outcomes</w:t>
      </w:r>
      <w:r>
        <w:rPr>
          <w:rFonts w:ascii="Arial" w:hAnsi="Arial"/>
          <w:sz w:val="22"/>
          <w:szCs w:val="22"/>
        </w:rPr>
        <w:t>:</w:t>
      </w:r>
      <w:r w:rsidR="00F36559">
        <w:rPr>
          <w:rFonts w:ascii="Arial" w:hAnsi="Arial"/>
          <w:sz w:val="22"/>
          <w:szCs w:val="22"/>
        </w:rPr>
        <w:t xml:space="preserve"> </w:t>
      </w:r>
      <w:r w:rsidR="00104F64">
        <w:rPr>
          <w:rFonts w:ascii="Arial" w:hAnsi="Arial"/>
          <w:sz w:val="22"/>
          <w:szCs w:val="22"/>
        </w:rPr>
        <w:t xml:space="preserve">We expect </w:t>
      </w:r>
      <w:r w:rsidR="001F689B">
        <w:rPr>
          <w:rFonts w:ascii="Arial" w:hAnsi="Arial"/>
          <w:sz w:val="22"/>
          <w:szCs w:val="22"/>
        </w:rPr>
        <w:t>100</w:t>
      </w:r>
      <w:r w:rsidR="00104F64">
        <w:rPr>
          <w:rFonts w:ascii="Arial" w:hAnsi="Arial"/>
          <w:sz w:val="22"/>
          <w:szCs w:val="22"/>
        </w:rPr>
        <w:t xml:space="preserve"> to 1000</w:t>
      </w:r>
      <w:r w:rsidR="001F689B">
        <w:rPr>
          <w:rFonts w:ascii="Arial" w:hAnsi="Arial"/>
          <w:sz w:val="22"/>
          <w:szCs w:val="22"/>
        </w:rPr>
        <w:t xml:space="preserve"> SNP pairs with causal cooperative mechanisms, based on our prel</w:t>
      </w:r>
      <w:r w:rsidR="00B0376E">
        <w:rPr>
          <w:rFonts w:ascii="Arial" w:hAnsi="Arial"/>
          <w:sz w:val="22"/>
          <w:szCs w:val="22"/>
        </w:rPr>
        <w:t xml:space="preserve">iminary study of </w:t>
      </w:r>
      <w:proofErr w:type="spellStart"/>
      <w:r w:rsidR="00B0376E">
        <w:rPr>
          <w:rFonts w:ascii="Arial" w:hAnsi="Arial"/>
          <w:sz w:val="22"/>
          <w:szCs w:val="22"/>
        </w:rPr>
        <w:t>eQTL</w:t>
      </w:r>
      <w:proofErr w:type="spellEnd"/>
      <w:r w:rsidR="00B0376E">
        <w:rPr>
          <w:rFonts w:ascii="Arial" w:hAnsi="Arial"/>
          <w:sz w:val="22"/>
          <w:szCs w:val="22"/>
        </w:rPr>
        <w:t xml:space="preserve"> associations from</w:t>
      </w:r>
      <w:r w:rsidR="001F689B">
        <w:rPr>
          <w:rFonts w:ascii="Arial" w:hAnsi="Arial"/>
          <w:sz w:val="22"/>
          <w:szCs w:val="22"/>
        </w:rPr>
        <w:t xml:space="preserve"> </w:t>
      </w:r>
      <w:proofErr w:type="spellStart"/>
      <w:r w:rsidR="001F689B">
        <w:rPr>
          <w:rFonts w:ascii="Arial" w:hAnsi="Arial"/>
          <w:sz w:val="22"/>
          <w:szCs w:val="22"/>
        </w:rPr>
        <w:t>lymphoblastoid</w:t>
      </w:r>
      <w:proofErr w:type="spellEnd"/>
      <w:r w:rsidR="001F689B">
        <w:rPr>
          <w:rFonts w:ascii="Arial" w:hAnsi="Arial"/>
          <w:sz w:val="22"/>
          <w:szCs w:val="22"/>
        </w:rPr>
        <w:t xml:space="preserve"> c</w:t>
      </w:r>
      <w:r w:rsidR="00B0376E">
        <w:rPr>
          <w:rFonts w:ascii="Arial" w:hAnsi="Arial"/>
          <w:sz w:val="22"/>
          <w:szCs w:val="22"/>
        </w:rPr>
        <w:t xml:space="preserve">ells (LCL). Our </w:t>
      </w:r>
      <w:proofErr w:type="spellStart"/>
      <w:r w:rsidR="00B0376E">
        <w:rPr>
          <w:rFonts w:ascii="Arial" w:hAnsi="Arial"/>
          <w:sz w:val="22"/>
          <w:szCs w:val="22"/>
        </w:rPr>
        <w:t>eQTL</w:t>
      </w:r>
      <w:proofErr w:type="spellEnd"/>
      <w:r w:rsidR="00B0376E">
        <w:rPr>
          <w:rFonts w:ascii="Arial" w:hAnsi="Arial"/>
          <w:sz w:val="22"/>
          <w:szCs w:val="22"/>
        </w:rPr>
        <w:t xml:space="preserve"> study on LCL</w:t>
      </w:r>
      <w:r w:rsidR="001F689B">
        <w:rPr>
          <w:rFonts w:ascii="Arial" w:hAnsi="Arial"/>
          <w:sz w:val="22"/>
          <w:szCs w:val="22"/>
        </w:rPr>
        <w:t xml:space="preserve"> cells unveiled more than 100 SNP pairs with similar downstr</w:t>
      </w:r>
      <w:r w:rsidR="00B0376E">
        <w:rPr>
          <w:rFonts w:ascii="Arial" w:hAnsi="Arial"/>
          <w:sz w:val="22"/>
          <w:szCs w:val="22"/>
        </w:rPr>
        <w:t xml:space="preserve">eam genes by using </w:t>
      </w:r>
      <w:r w:rsidR="001F689B">
        <w:rPr>
          <w:rFonts w:ascii="Arial" w:hAnsi="Arial"/>
          <w:sz w:val="22"/>
          <w:szCs w:val="22"/>
        </w:rPr>
        <w:t xml:space="preserve">500 diseases and </w:t>
      </w:r>
      <w:r w:rsidR="00B0376E">
        <w:rPr>
          <w:rFonts w:ascii="Arial" w:hAnsi="Arial"/>
          <w:sz w:val="22"/>
          <w:szCs w:val="22"/>
        </w:rPr>
        <w:t>around</w:t>
      </w:r>
      <w:r w:rsidR="00104F64">
        <w:rPr>
          <w:rFonts w:ascii="Arial" w:hAnsi="Arial"/>
          <w:sz w:val="22"/>
          <w:szCs w:val="22"/>
        </w:rPr>
        <w:t xml:space="preserve"> 2000 SNPs</w:t>
      </w:r>
      <w:del w:id="130" w:author="Dominic LaRoche" w:date="2015-10-28T15:21:00Z">
        <w:r w:rsidR="00B0376E" w:rsidDel="00077176">
          <w:rPr>
            <w:rFonts w:ascii="Arial" w:hAnsi="Arial"/>
            <w:sz w:val="22"/>
            <w:szCs w:val="22"/>
          </w:rPr>
          <w:delText>, a smaller and older dataset than what we carry out here</w:delText>
        </w:r>
      </w:del>
      <w:r w:rsidR="00104F64">
        <w:rPr>
          <w:rFonts w:ascii="Arial" w:hAnsi="Arial"/>
          <w:sz w:val="22"/>
          <w:szCs w:val="22"/>
        </w:rPr>
        <w:t>.</w:t>
      </w:r>
      <w:r w:rsidR="0075218E">
        <w:rPr>
          <w:rFonts w:ascii="Arial" w:hAnsi="Arial"/>
          <w:sz w:val="22"/>
          <w:szCs w:val="22"/>
        </w:rPr>
        <w:t xml:space="preserve"> </w:t>
      </w:r>
      <w:r w:rsidR="00B0376E">
        <w:rPr>
          <w:rFonts w:ascii="Arial" w:hAnsi="Arial"/>
          <w:sz w:val="22"/>
          <w:szCs w:val="22"/>
        </w:rPr>
        <w:t xml:space="preserve">With more SNPs, diseases, and cell types, it is reasonable </w:t>
      </w:r>
      <w:r w:rsidR="00104F64">
        <w:rPr>
          <w:rFonts w:ascii="Arial" w:hAnsi="Arial"/>
          <w:sz w:val="22"/>
          <w:szCs w:val="22"/>
        </w:rPr>
        <w:t>to expect more</w:t>
      </w:r>
      <w:r w:rsidR="00B0376E">
        <w:rPr>
          <w:rFonts w:ascii="Arial" w:hAnsi="Arial"/>
          <w:sz w:val="22"/>
          <w:szCs w:val="22"/>
        </w:rPr>
        <w:t xml:space="preserve"> positive outcomes. In particular</w:t>
      </w:r>
      <w:r w:rsidR="00104F64">
        <w:rPr>
          <w:rFonts w:ascii="Arial" w:hAnsi="Arial"/>
          <w:sz w:val="22"/>
          <w:szCs w:val="22"/>
        </w:rPr>
        <w:t xml:space="preserve">, </w:t>
      </w:r>
      <w:r w:rsidR="00B0376E">
        <w:rPr>
          <w:rFonts w:ascii="Arial" w:hAnsi="Arial"/>
          <w:sz w:val="22"/>
          <w:szCs w:val="22"/>
        </w:rPr>
        <w:t>more</w:t>
      </w:r>
      <w:r w:rsidR="00104F64">
        <w:rPr>
          <w:rFonts w:ascii="Arial" w:hAnsi="Arial"/>
          <w:sz w:val="22"/>
          <w:szCs w:val="22"/>
        </w:rPr>
        <w:t xml:space="preserve"> cel</w:t>
      </w:r>
      <w:r w:rsidR="00B0376E">
        <w:rPr>
          <w:rFonts w:ascii="Arial" w:hAnsi="Arial"/>
          <w:sz w:val="22"/>
          <w:szCs w:val="22"/>
        </w:rPr>
        <w:t>l types should</w:t>
      </w:r>
      <w:r w:rsidR="00104F64">
        <w:rPr>
          <w:rFonts w:ascii="Arial" w:hAnsi="Arial"/>
          <w:sz w:val="22"/>
          <w:szCs w:val="22"/>
        </w:rPr>
        <w:t xml:space="preserve"> yield</w:t>
      </w:r>
      <w:r w:rsidR="00B0376E">
        <w:rPr>
          <w:rFonts w:ascii="Arial" w:hAnsi="Arial"/>
          <w:sz w:val="22"/>
          <w:szCs w:val="22"/>
        </w:rPr>
        <w:t xml:space="preserve"> more </w:t>
      </w:r>
      <w:r w:rsidR="00104F64">
        <w:rPr>
          <w:rFonts w:ascii="Arial" w:hAnsi="Arial"/>
          <w:sz w:val="22"/>
          <w:szCs w:val="22"/>
        </w:rPr>
        <w:t>disease</w:t>
      </w:r>
      <w:del w:id="131" w:author="Dominic LaRoche" w:date="2015-10-28T15:22:00Z">
        <w:r w:rsidR="00104F64" w:rsidDel="00077176">
          <w:rPr>
            <w:rFonts w:ascii="Arial" w:hAnsi="Arial"/>
            <w:sz w:val="22"/>
            <w:szCs w:val="22"/>
          </w:rPr>
          <w:delText>s</w:delText>
        </w:r>
      </w:del>
      <w:r w:rsidR="00104F64">
        <w:rPr>
          <w:rFonts w:ascii="Arial" w:hAnsi="Arial"/>
          <w:sz w:val="22"/>
          <w:szCs w:val="22"/>
        </w:rPr>
        <w:t xml:space="preserve"> mechanisms</w:t>
      </w:r>
      <w:r w:rsidR="00B0376E">
        <w:rPr>
          <w:rFonts w:ascii="Arial" w:hAnsi="Arial"/>
          <w:sz w:val="22"/>
          <w:szCs w:val="22"/>
        </w:rPr>
        <w:t xml:space="preserve"> that are only specific to these cell types</w:t>
      </w:r>
      <w:r w:rsidR="00104F64">
        <w:rPr>
          <w:rFonts w:ascii="Arial" w:hAnsi="Arial"/>
          <w:sz w:val="22"/>
          <w:szCs w:val="22"/>
        </w:rPr>
        <w:t>.</w:t>
      </w:r>
      <w:r w:rsidR="0075218E">
        <w:rPr>
          <w:rFonts w:ascii="Arial" w:hAnsi="Arial"/>
          <w:sz w:val="22"/>
          <w:szCs w:val="22"/>
        </w:rPr>
        <w:t xml:space="preserve"> We also expect</w:t>
      </w:r>
      <w:ins w:id="132" w:author="Dominic LaRoche" w:date="2015-10-28T15:22:00Z">
        <w:r w:rsidR="00077176">
          <w:rPr>
            <w:rFonts w:ascii="Arial" w:hAnsi="Arial"/>
            <w:sz w:val="22"/>
            <w:szCs w:val="22"/>
          </w:rPr>
          <w:t xml:space="preserve"> that</w:t>
        </w:r>
      </w:ins>
      <w:r w:rsidR="0075218E">
        <w:rPr>
          <w:rFonts w:ascii="Arial" w:hAnsi="Arial"/>
          <w:sz w:val="22"/>
          <w:szCs w:val="22"/>
        </w:rPr>
        <w:t xml:space="preserve"> half of the prioritized SNP pairs can be validated by EMERGE, </w:t>
      </w:r>
      <w:r w:rsidR="00B0376E">
        <w:rPr>
          <w:rFonts w:ascii="Arial" w:hAnsi="Arial"/>
          <w:sz w:val="22"/>
          <w:szCs w:val="22"/>
        </w:rPr>
        <w:t>based on our explor</w:t>
      </w:r>
      <w:ins w:id="133" w:author="Dominic LaRoche" w:date="2015-10-28T15:22:00Z">
        <w:r w:rsidR="00077176">
          <w:rPr>
            <w:rFonts w:ascii="Arial" w:hAnsi="Arial"/>
            <w:sz w:val="22"/>
            <w:szCs w:val="22"/>
          </w:rPr>
          <w:t xml:space="preserve">atory </w:t>
        </w:r>
      </w:ins>
      <w:del w:id="134" w:author="Dominic LaRoche" w:date="2015-10-28T15:22:00Z">
        <w:r w:rsidR="00B0376E" w:rsidDel="00077176">
          <w:rPr>
            <w:rFonts w:ascii="Arial" w:hAnsi="Arial"/>
            <w:sz w:val="22"/>
            <w:szCs w:val="22"/>
          </w:rPr>
          <w:delText>er on</w:delText>
        </w:r>
      </w:del>
      <w:r w:rsidR="0075218E">
        <w:rPr>
          <w:rFonts w:ascii="Arial" w:hAnsi="Arial"/>
          <w:sz w:val="22"/>
          <w:szCs w:val="22"/>
        </w:rPr>
        <w:t xml:space="preserve"> </w:t>
      </w:r>
      <w:proofErr w:type="spellStart"/>
      <w:r w:rsidR="0075218E">
        <w:rPr>
          <w:rFonts w:ascii="Arial" w:hAnsi="Arial"/>
          <w:sz w:val="22"/>
          <w:szCs w:val="22"/>
        </w:rPr>
        <w:t>eQTL</w:t>
      </w:r>
      <w:proofErr w:type="spellEnd"/>
      <w:r w:rsidR="0075218E">
        <w:rPr>
          <w:rFonts w:ascii="Arial" w:hAnsi="Arial"/>
          <w:sz w:val="22"/>
          <w:szCs w:val="22"/>
        </w:rPr>
        <w:t xml:space="preserve"> studies. While the large-scale validation of all results is out of the</w:t>
      </w:r>
      <w:r w:rsidR="006E01F6">
        <w:rPr>
          <w:rFonts w:ascii="Arial" w:hAnsi="Arial"/>
          <w:sz w:val="22"/>
          <w:szCs w:val="22"/>
        </w:rPr>
        <w:t xml:space="preserve"> scope of this study, it provides a large number of hypotheses of</w:t>
      </w:r>
      <w:r w:rsidR="0075218E">
        <w:rPr>
          <w:rFonts w:ascii="Arial" w:hAnsi="Arial"/>
          <w:sz w:val="22"/>
          <w:szCs w:val="22"/>
        </w:rPr>
        <w:t xml:space="preserve"> </w:t>
      </w:r>
      <w:r w:rsidR="002C0100">
        <w:rPr>
          <w:rFonts w:ascii="Arial" w:hAnsi="Arial"/>
          <w:noProof/>
          <w:sz w:val="22"/>
          <w:szCs w:val="22"/>
        </w:rPr>
        <w:t>epistatic disease</w:t>
      </w:r>
      <w:r w:rsidR="0075218E">
        <w:rPr>
          <w:rFonts w:ascii="Arial" w:hAnsi="Arial"/>
          <w:sz w:val="22"/>
          <w:szCs w:val="22"/>
        </w:rPr>
        <w:t xml:space="preserve"> mechanisms</w:t>
      </w:r>
      <w:r w:rsidR="006E01F6">
        <w:rPr>
          <w:rFonts w:ascii="Arial" w:hAnsi="Arial"/>
          <w:sz w:val="22"/>
          <w:szCs w:val="22"/>
        </w:rPr>
        <w:t xml:space="preserve"> for the research community</w:t>
      </w:r>
      <w:r w:rsidR="0075218E">
        <w:rPr>
          <w:rFonts w:ascii="Arial" w:hAnsi="Arial"/>
          <w:sz w:val="22"/>
          <w:szCs w:val="22"/>
        </w:rPr>
        <w:t xml:space="preserve">. </w:t>
      </w:r>
      <w:r w:rsidR="00104F64">
        <w:rPr>
          <w:rFonts w:ascii="Arial" w:hAnsi="Arial"/>
          <w:sz w:val="22"/>
          <w:szCs w:val="22"/>
        </w:rPr>
        <w:t xml:space="preserve">  </w:t>
      </w:r>
    </w:p>
    <w:p w14:paraId="1613DF38" w14:textId="562C5E7C" w:rsidR="00621F78" w:rsidRPr="002F4422" w:rsidRDefault="00D74381" w:rsidP="002F4422">
      <w:pPr>
        <w:spacing w:before="200"/>
        <w:rPr>
          <w:rFonts w:ascii="Arial" w:eastAsia="SimSun" w:hAnsi="Arial"/>
          <w:sz w:val="22"/>
          <w:szCs w:val="22"/>
          <w:lang w:eastAsia="zh-CN"/>
        </w:rPr>
      </w:pPr>
      <w:r w:rsidRPr="005F647B">
        <w:rPr>
          <w:rFonts w:ascii="Arial" w:hAnsi="Arial"/>
          <w:i/>
          <w:sz w:val="22"/>
          <w:szCs w:val="22"/>
        </w:rPr>
        <w:t>Potential problems &amp; alternative strategies</w:t>
      </w:r>
      <w:r>
        <w:rPr>
          <w:rFonts w:ascii="Arial" w:hAnsi="Arial"/>
          <w:sz w:val="22"/>
          <w:szCs w:val="22"/>
        </w:rPr>
        <w:t xml:space="preserve">: </w:t>
      </w:r>
      <w:r w:rsidR="00C20B3A">
        <w:rPr>
          <w:rFonts w:ascii="Arial" w:hAnsi="Arial"/>
          <w:sz w:val="22"/>
          <w:szCs w:val="22"/>
        </w:rPr>
        <w:t xml:space="preserve">The success </w:t>
      </w:r>
      <w:ins w:id="135" w:author="Dominic LaRoche" w:date="2015-10-28T15:23:00Z">
        <w:r w:rsidR="00077176">
          <w:rPr>
            <w:rFonts w:ascii="Arial" w:hAnsi="Arial"/>
            <w:sz w:val="22"/>
            <w:szCs w:val="22"/>
          </w:rPr>
          <w:t xml:space="preserve">of this aim </w:t>
        </w:r>
      </w:ins>
      <w:r w:rsidR="00C20B3A">
        <w:rPr>
          <w:rFonts w:ascii="Arial" w:hAnsi="Arial"/>
          <w:sz w:val="22"/>
          <w:szCs w:val="22"/>
        </w:rPr>
        <w:t>may rely</w:t>
      </w:r>
      <w:r w:rsidR="0075218E">
        <w:rPr>
          <w:rFonts w:ascii="Arial" w:hAnsi="Arial"/>
          <w:sz w:val="22"/>
          <w:szCs w:val="22"/>
        </w:rPr>
        <w:t xml:space="preserve"> on</w:t>
      </w:r>
      <w:r w:rsidR="00C20B3A">
        <w:rPr>
          <w:rFonts w:ascii="Arial" w:hAnsi="Arial"/>
          <w:sz w:val="22"/>
          <w:szCs w:val="22"/>
        </w:rPr>
        <w:t xml:space="preserve"> the</w:t>
      </w:r>
      <w:r w:rsidR="0075218E">
        <w:rPr>
          <w:rFonts w:ascii="Arial" w:hAnsi="Arial"/>
          <w:sz w:val="22"/>
          <w:szCs w:val="22"/>
        </w:rPr>
        <w:t xml:space="preserve"> multiple fac</w:t>
      </w:r>
      <w:r w:rsidR="00C20B3A">
        <w:rPr>
          <w:rFonts w:ascii="Arial" w:hAnsi="Arial"/>
          <w:sz w:val="22"/>
          <w:szCs w:val="22"/>
        </w:rPr>
        <w:t>tor analysis algorithm, which has been frequently used in other</w:t>
      </w:r>
      <w:r w:rsidR="0075218E">
        <w:rPr>
          <w:rFonts w:ascii="Arial" w:hAnsi="Arial"/>
          <w:sz w:val="22"/>
          <w:szCs w:val="22"/>
        </w:rPr>
        <w:t xml:space="preserve"> field</w:t>
      </w:r>
      <w:r w:rsidR="00C20B3A">
        <w:rPr>
          <w:rFonts w:ascii="Arial" w:hAnsi="Arial"/>
          <w:sz w:val="22"/>
          <w:szCs w:val="22"/>
        </w:rPr>
        <w:t>s</w:t>
      </w:r>
      <w:r w:rsidR="004B6E6E">
        <w:rPr>
          <w:rFonts w:ascii="Arial" w:hAnsi="Arial"/>
          <w:sz w:val="22"/>
          <w:szCs w:val="22"/>
        </w:rPr>
        <w:t xml:space="preserve"> but not in genetics and translational bioinformatics</w:t>
      </w:r>
      <w:r w:rsidR="0075218E">
        <w:rPr>
          <w:rFonts w:ascii="Arial" w:hAnsi="Arial"/>
          <w:sz w:val="22"/>
          <w:szCs w:val="22"/>
        </w:rPr>
        <w:t xml:space="preserve">. </w:t>
      </w:r>
      <w:r w:rsidR="00087452">
        <w:rPr>
          <w:rFonts w:ascii="Arial" w:hAnsi="Arial"/>
          <w:sz w:val="22"/>
          <w:szCs w:val="22"/>
        </w:rPr>
        <w:t xml:space="preserve"> The current algorithm assume</w:t>
      </w:r>
      <w:r w:rsidR="00685AD8">
        <w:rPr>
          <w:rFonts w:ascii="Arial" w:hAnsi="Arial"/>
          <w:sz w:val="22"/>
          <w:szCs w:val="22"/>
        </w:rPr>
        <w:t>s</w:t>
      </w:r>
      <w:r w:rsidR="00087452">
        <w:rPr>
          <w:rFonts w:ascii="Arial" w:hAnsi="Arial"/>
          <w:sz w:val="22"/>
          <w:szCs w:val="22"/>
        </w:rPr>
        <w:t xml:space="preserve"> </w:t>
      </w:r>
      <w:del w:id="136" w:author="Dominic LaRoche" w:date="2015-10-28T15:23:00Z">
        <w:r w:rsidR="00087452" w:rsidDel="00077176">
          <w:rPr>
            <w:rFonts w:ascii="Arial" w:hAnsi="Arial"/>
            <w:sz w:val="22"/>
            <w:szCs w:val="22"/>
          </w:rPr>
          <w:delText>the</w:delText>
        </w:r>
      </w:del>
      <w:r w:rsidR="00087452">
        <w:rPr>
          <w:rFonts w:ascii="Arial" w:hAnsi="Arial"/>
          <w:sz w:val="22"/>
          <w:szCs w:val="22"/>
        </w:rPr>
        <w:t xml:space="preserve"> balance</w:t>
      </w:r>
      <w:ins w:id="137" w:author="Dominic LaRoche" w:date="2015-10-28T15:23:00Z">
        <w:r w:rsidR="00077176">
          <w:rPr>
            <w:rFonts w:ascii="Arial" w:hAnsi="Arial"/>
            <w:sz w:val="22"/>
            <w:szCs w:val="22"/>
          </w:rPr>
          <w:t>d</w:t>
        </w:r>
      </w:ins>
      <w:r w:rsidR="00087452">
        <w:rPr>
          <w:rFonts w:ascii="Arial" w:hAnsi="Arial"/>
          <w:sz w:val="22"/>
          <w:szCs w:val="22"/>
        </w:rPr>
        <w:t xml:space="preserve"> influence from different groups, which may be too simpl</w:t>
      </w:r>
      <w:ins w:id="138" w:author="Dominic LaRoche" w:date="2015-10-28T15:23:00Z">
        <w:r w:rsidR="00077176">
          <w:rPr>
            <w:rFonts w:ascii="Arial" w:hAnsi="Arial"/>
            <w:sz w:val="22"/>
            <w:szCs w:val="22"/>
          </w:rPr>
          <w:t>istic</w:t>
        </w:r>
      </w:ins>
      <w:del w:id="139" w:author="Dominic LaRoche" w:date="2015-10-28T15:23:00Z">
        <w:r w:rsidR="00087452" w:rsidDel="00077176">
          <w:rPr>
            <w:rFonts w:ascii="Arial" w:hAnsi="Arial"/>
            <w:sz w:val="22"/>
            <w:szCs w:val="22"/>
          </w:rPr>
          <w:delText>e</w:delText>
        </w:r>
      </w:del>
      <w:r w:rsidR="00087452">
        <w:rPr>
          <w:rFonts w:ascii="Arial" w:hAnsi="Arial"/>
          <w:sz w:val="22"/>
          <w:szCs w:val="22"/>
        </w:rPr>
        <w:t>. If necessary, we will</w:t>
      </w:r>
      <w:r w:rsidR="0075218E">
        <w:rPr>
          <w:rFonts w:ascii="Arial" w:hAnsi="Arial"/>
          <w:sz w:val="22"/>
          <w:szCs w:val="22"/>
        </w:rPr>
        <w:t xml:space="preserve"> seek </w:t>
      </w:r>
      <w:del w:id="140" w:author="Dominic LaRoche" w:date="2015-10-28T15:24:00Z">
        <w:r w:rsidR="0075218E" w:rsidDel="00077176">
          <w:rPr>
            <w:rFonts w:ascii="Arial" w:hAnsi="Arial"/>
            <w:sz w:val="22"/>
            <w:szCs w:val="22"/>
          </w:rPr>
          <w:delText>for</w:delText>
        </w:r>
      </w:del>
      <w:r w:rsidR="0075218E">
        <w:rPr>
          <w:rFonts w:ascii="Arial" w:hAnsi="Arial"/>
          <w:sz w:val="22"/>
          <w:szCs w:val="22"/>
        </w:rPr>
        <w:t xml:space="preserve"> collaboration with our</w:t>
      </w:r>
      <w:r w:rsidR="00087452">
        <w:rPr>
          <w:rFonts w:ascii="Arial" w:hAnsi="Arial"/>
          <w:sz w:val="22"/>
          <w:szCs w:val="22"/>
        </w:rPr>
        <w:t xml:space="preserve"> statistical</w:t>
      </w:r>
      <w:r w:rsidR="0075218E">
        <w:rPr>
          <w:rFonts w:ascii="Arial" w:hAnsi="Arial"/>
          <w:sz w:val="22"/>
          <w:szCs w:val="22"/>
        </w:rPr>
        <w:t xml:space="preserve"> co-investigator</w:t>
      </w:r>
      <w:r w:rsidR="00087452">
        <w:rPr>
          <w:rFonts w:ascii="Arial" w:hAnsi="Arial"/>
          <w:sz w:val="22"/>
          <w:szCs w:val="22"/>
        </w:rPr>
        <w:t>s to develop more sophisticated</w:t>
      </w:r>
      <w:r w:rsidR="0075218E">
        <w:rPr>
          <w:rFonts w:ascii="Arial" w:hAnsi="Arial"/>
          <w:sz w:val="22"/>
          <w:szCs w:val="22"/>
        </w:rPr>
        <w:t xml:space="preserve"> algorithm. Alternatively, we can </w:t>
      </w:r>
      <w:del w:id="141" w:author="Dominic LaRoche" w:date="2015-10-28T15:24:00Z">
        <w:r w:rsidR="0075218E" w:rsidDel="00077176">
          <w:rPr>
            <w:rFonts w:ascii="Arial" w:hAnsi="Arial"/>
            <w:sz w:val="22"/>
            <w:szCs w:val="22"/>
          </w:rPr>
          <w:delText xml:space="preserve">try </w:delText>
        </w:r>
      </w:del>
      <w:ins w:id="142" w:author="Dominic LaRoche" w:date="2015-10-28T15:24:00Z">
        <w:r w:rsidR="00077176">
          <w:rPr>
            <w:rFonts w:ascii="Arial" w:hAnsi="Arial"/>
            <w:sz w:val="22"/>
            <w:szCs w:val="22"/>
          </w:rPr>
          <w:t>implement</w:t>
        </w:r>
        <w:r w:rsidR="00077176">
          <w:rPr>
            <w:rFonts w:ascii="Arial" w:hAnsi="Arial"/>
            <w:sz w:val="22"/>
            <w:szCs w:val="22"/>
          </w:rPr>
          <w:t xml:space="preserve"> </w:t>
        </w:r>
      </w:ins>
      <w:r w:rsidR="0075218E">
        <w:rPr>
          <w:rFonts w:ascii="Arial" w:hAnsi="Arial"/>
          <w:sz w:val="22"/>
          <w:szCs w:val="22"/>
        </w:rPr>
        <w:t>multiple principal component analysis [ref] and multiply non-negative matrix fact</w:t>
      </w:r>
      <w:r w:rsidR="00E51242">
        <w:rPr>
          <w:rFonts w:ascii="Arial" w:hAnsi="Arial"/>
          <w:sz w:val="22"/>
          <w:szCs w:val="22"/>
        </w:rPr>
        <w:t>orization</w:t>
      </w:r>
      <w:ins w:id="143" w:author="Dominic LaRoche" w:date="2015-10-28T15:24:00Z">
        <w:r w:rsidR="00B973F9">
          <w:rPr>
            <w:rFonts w:ascii="Arial" w:hAnsi="Arial"/>
            <w:sz w:val="22"/>
            <w:szCs w:val="22"/>
          </w:rPr>
          <w:t>.</w:t>
        </w:r>
      </w:ins>
      <w:del w:id="144" w:author="Dominic LaRoche" w:date="2015-10-28T15:24:00Z">
        <w:r w:rsidR="00087452" w:rsidDel="00B973F9">
          <w:rPr>
            <w:rFonts w:ascii="Arial" w:hAnsi="Arial"/>
            <w:sz w:val="22"/>
            <w:szCs w:val="22"/>
          </w:rPr>
          <w:delText>,</w:delText>
        </w:r>
      </w:del>
      <w:r w:rsidR="00E51242">
        <w:rPr>
          <w:rFonts w:ascii="Arial" w:hAnsi="Arial"/>
          <w:sz w:val="22"/>
          <w:szCs w:val="22"/>
        </w:rPr>
        <w:t xml:space="preserve"> </w:t>
      </w:r>
      <w:del w:id="145" w:author="Dominic LaRoche" w:date="2015-10-28T15:24:00Z">
        <w:r w:rsidR="00E51242" w:rsidDel="00B973F9">
          <w:rPr>
            <w:rFonts w:ascii="Arial" w:hAnsi="Arial"/>
            <w:sz w:val="22"/>
            <w:szCs w:val="22"/>
          </w:rPr>
          <w:delText>which has</w:delText>
        </w:r>
      </w:del>
      <w:ins w:id="146" w:author="Dominic LaRoche" w:date="2015-10-28T15:24:00Z">
        <w:r w:rsidR="00B973F9">
          <w:rPr>
            <w:rFonts w:ascii="Arial" w:hAnsi="Arial"/>
            <w:sz w:val="22"/>
            <w:szCs w:val="22"/>
          </w:rPr>
          <w:t>These methods have</w:t>
        </w:r>
      </w:ins>
      <w:r w:rsidR="00E51242">
        <w:rPr>
          <w:rFonts w:ascii="Arial" w:hAnsi="Arial"/>
          <w:sz w:val="22"/>
          <w:szCs w:val="22"/>
        </w:rPr>
        <w:t xml:space="preserve"> </w:t>
      </w:r>
      <w:r w:rsidR="00E51242" w:rsidRPr="00B854C9">
        <w:rPr>
          <w:rFonts w:ascii="Arial" w:hAnsi="Arial"/>
          <w:noProof/>
          <w:sz w:val="22"/>
          <w:szCs w:val="22"/>
        </w:rPr>
        <w:t>been used</w:t>
      </w:r>
      <w:r w:rsidR="00E51242">
        <w:rPr>
          <w:rFonts w:ascii="Arial" w:hAnsi="Arial"/>
          <w:sz w:val="22"/>
          <w:szCs w:val="22"/>
        </w:rPr>
        <w:t xml:space="preserve"> in </w:t>
      </w:r>
      <w:r w:rsidR="00087452">
        <w:rPr>
          <w:rFonts w:ascii="Arial" w:hAnsi="Arial"/>
          <w:sz w:val="22"/>
          <w:szCs w:val="22"/>
        </w:rPr>
        <w:t xml:space="preserve">data </w:t>
      </w:r>
      <w:r w:rsidR="00E51242">
        <w:rPr>
          <w:rFonts w:ascii="Arial" w:hAnsi="Arial"/>
          <w:sz w:val="22"/>
          <w:szCs w:val="22"/>
        </w:rPr>
        <w:t xml:space="preserve">integration and clustering of multiple scale biological data. Another </w:t>
      </w:r>
      <w:ins w:id="147" w:author="Dominic LaRoche" w:date="2015-10-28T15:25:00Z">
        <w:r w:rsidR="00B973F9">
          <w:rPr>
            <w:rFonts w:ascii="Arial" w:hAnsi="Arial"/>
            <w:sz w:val="22"/>
            <w:szCs w:val="22"/>
          </w:rPr>
          <w:t xml:space="preserve">potential </w:t>
        </w:r>
      </w:ins>
      <w:r w:rsidR="00E51242">
        <w:rPr>
          <w:rFonts w:ascii="Arial" w:hAnsi="Arial"/>
          <w:sz w:val="22"/>
          <w:szCs w:val="22"/>
        </w:rPr>
        <w:t>risk is</w:t>
      </w:r>
      <w:r w:rsidR="00DA67F8">
        <w:rPr>
          <w:rFonts w:ascii="Arial" w:hAnsi="Arial"/>
          <w:sz w:val="22"/>
          <w:szCs w:val="22"/>
        </w:rPr>
        <w:t xml:space="preserve"> </w:t>
      </w:r>
      <w:del w:id="148" w:author="Dominic LaRoche" w:date="2015-10-28T15:25:00Z">
        <w:r w:rsidR="00DA67F8" w:rsidDel="00B973F9">
          <w:rPr>
            <w:rFonts w:ascii="Arial" w:hAnsi="Arial"/>
            <w:sz w:val="22"/>
            <w:szCs w:val="22"/>
          </w:rPr>
          <w:delText>potentially</w:delText>
        </w:r>
        <w:r w:rsidR="00E51242" w:rsidDel="00B973F9">
          <w:rPr>
            <w:rFonts w:ascii="Arial" w:hAnsi="Arial"/>
            <w:sz w:val="22"/>
            <w:szCs w:val="22"/>
          </w:rPr>
          <w:delText xml:space="preserve"> </w:delText>
        </w:r>
      </w:del>
      <w:r w:rsidR="00E51242">
        <w:rPr>
          <w:rFonts w:ascii="Arial" w:hAnsi="Arial"/>
          <w:sz w:val="22"/>
          <w:szCs w:val="22"/>
        </w:rPr>
        <w:t xml:space="preserve">insufficient power to detect significant cooperative SNPs from </w:t>
      </w:r>
      <w:del w:id="149" w:author="Dominic LaRoche" w:date="2015-10-28T15:25:00Z">
        <w:r w:rsidR="00E51242" w:rsidDel="00B973F9">
          <w:rPr>
            <w:rFonts w:ascii="Arial" w:hAnsi="Arial"/>
            <w:sz w:val="22"/>
            <w:szCs w:val="22"/>
          </w:rPr>
          <w:delText xml:space="preserve">already </w:delText>
        </w:r>
      </w:del>
      <w:ins w:id="150" w:author="Dominic LaRoche" w:date="2015-10-28T15:25:00Z">
        <w:r w:rsidR="00B973F9">
          <w:rPr>
            <w:rFonts w:ascii="Arial" w:hAnsi="Arial"/>
            <w:sz w:val="22"/>
            <w:szCs w:val="22"/>
          </w:rPr>
          <w:t xml:space="preserve">the </w:t>
        </w:r>
      </w:ins>
      <w:r w:rsidR="00E51242">
        <w:rPr>
          <w:rFonts w:ascii="Arial" w:hAnsi="Arial"/>
          <w:sz w:val="22"/>
          <w:szCs w:val="22"/>
        </w:rPr>
        <w:t>reduced, but still large</w:t>
      </w:r>
      <w:ins w:id="151" w:author="Dominic LaRoche" w:date="2015-10-28T15:25:00Z">
        <w:r w:rsidR="00B973F9">
          <w:rPr>
            <w:rFonts w:ascii="Arial" w:hAnsi="Arial"/>
            <w:sz w:val="22"/>
            <w:szCs w:val="22"/>
          </w:rPr>
          <w:t>,</w:t>
        </w:r>
      </w:ins>
      <w:r w:rsidR="00E51242">
        <w:rPr>
          <w:rFonts w:ascii="Arial" w:hAnsi="Arial"/>
          <w:sz w:val="22"/>
          <w:szCs w:val="22"/>
        </w:rPr>
        <w:t xml:space="preserve"> </w:t>
      </w:r>
      <w:r w:rsidR="00685AD8">
        <w:rPr>
          <w:rFonts w:ascii="Arial" w:hAnsi="Arial"/>
          <w:sz w:val="22"/>
          <w:szCs w:val="22"/>
        </w:rPr>
        <w:t>number of combinations. There are</w:t>
      </w:r>
      <w:r w:rsidR="00E51242">
        <w:rPr>
          <w:rFonts w:ascii="Arial" w:hAnsi="Arial"/>
          <w:sz w:val="22"/>
          <w:szCs w:val="22"/>
        </w:rPr>
        <w:t xml:space="preserve"> </w:t>
      </w:r>
      <w:r w:rsidR="00685AD8">
        <w:rPr>
          <w:rFonts w:ascii="Arial" w:hAnsi="Arial"/>
          <w:sz w:val="22"/>
          <w:szCs w:val="22"/>
        </w:rPr>
        <w:t xml:space="preserve">about </w:t>
      </w:r>
      <w:r w:rsidR="00E51242" w:rsidRPr="00685AD8">
        <w:rPr>
          <w:rFonts w:ascii="Arial" w:hAnsi="Arial"/>
          <w:sz w:val="22"/>
          <w:szCs w:val="22"/>
        </w:rPr>
        <w:t>150,000</w:t>
      </w:r>
      <w:r w:rsidR="0075218E">
        <w:rPr>
          <w:rFonts w:ascii="Arial" w:hAnsi="Arial"/>
          <w:sz w:val="22"/>
          <w:szCs w:val="22"/>
        </w:rPr>
        <w:t xml:space="preserve"> </w:t>
      </w:r>
      <w:r w:rsidR="00E51242">
        <w:rPr>
          <w:rFonts w:ascii="Arial" w:hAnsi="Arial"/>
          <w:sz w:val="22"/>
          <w:szCs w:val="22"/>
        </w:rPr>
        <w:t xml:space="preserve">trait-associated </w:t>
      </w:r>
      <w:r w:rsidR="00685AD8">
        <w:rPr>
          <w:rFonts w:ascii="Arial" w:hAnsi="Arial"/>
          <w:sz w:val="22"/>
          <w:szCs w:val="22"/>
        </w:rPr>
        <w:t>SNPs and LD SNPs, which lead</w:t>
      </w:r>
      <w:ins w:id="152" w:author="Dominic LaRoche" w:date="2015-10-28T15:25:00Z">
        <w:r w:rsidR="00B973F9">
          <w:rPr>
            <w:rFonts w:ascii="Arial" w:hAnsi="Arial"/>
            <w:sz w:val="22"/>
            <w:szCs w:val="22"/>
          </w:rPr>
          <w:t>s</w:t>
        </w:r>
      </w:ins>
      <w:r w:rsidR="00685AD8">
        <w:rPr>
          <w:rFonts w:ascii="Arial" w:hAnsi="Arial"/>
          <w:sz w:val="22"/>
          <w:szCs w:val="22"/>
        </w:rPr>
        <w:t xml:space="preserve"> to </w:t>
      </w:r>
      <w:ins w:id="153" w:author="Dominic LaRoche" w:date="2015-10-28T15:25:00Z">
        <w:r w:rsidR="00B973F9">
          <w:rPr>
            <w:rFonts w:ascii="Arial" w:hAnsi="Arial"/>
            <w:sz w:val="22"/>
            <w:szCs w:val="22"/>
          </w:rPr>
          <w:t>~</w:t>
        </w:r>
      </w:ins>
      <w:r w:rsidR="00685AD8">
        <w:rPr>
          <w:rFonts w:ascii="Arial" w:hAnsi="Arial"/>
          <w:sz w:val="22"/>
          <w:szCs w:val="22"/>
        </w:rPr>
        <w:t xml:space="preserve">11 billion combinations. </w:t>
      </w:r>
      <w:r w:rsidR="00E51242">
        <w:rPr>
          <w:rFonts w:ascii="Arial" w:hAnsi="Arial"/>
          <w:sz w:val="22"/>
          <w:szCs w:val="22"/>
        </w:rPr>
        <w:t xml:space="preserve"> While we have derived sig</w:t>
      </w:r>
      <w:r w:rsidR="00954439">
        <w:rPr>
          <w:rFonts w:ascii="Arial" w:hAnsi="Arial"/>
          <w:sz w:val="22"/>
          <w:szCs w:val="22"/>
        </w:rPr>
        <w:t>nificant results from 2 million</w:t>
      </w:r>
      <w:r w:rsidR="00E51242">
        <w:rPr>
          <w:rFonts w:ascii="Arial" w:hAnsi="Arial"/>
          <w:sz w:val="22"/>
          <w:szCs w:val="22"/>
        </w:rPr>
        <w:t xml:space="preserve"> combinations from 100k permutation</w:t>
      </w:r>
      <w:r w:rsidR="00685AD8">
        <w:rPr>
          <w:rFonts w:ascii="Arial" w:hAnsi="Arial"/>
          <w:sz w:val="22"/>
          <w:szCs w:val="22"/>
        </w:rPr>
        <w:t>s</w:t>
      </w:r>
      <w:r w:rsidR="00E51242">
        <w:rPr>
          <w:rFonts w:ascii="Arial" w:hAnsi="Arial"/>
          <w:sz w:val="22"/>
          <w:szCs w:val="22"/>
        </w:rPr>
        <w:t xml:space="preserve">, </w:t>
      </w:r>
      <w:r w:rsidR="00685AD8">
        <w:rPr>
          <w:rFonts w:ascii="Arial" w:hAnsi="Arial"/>
          <w:sz w:val="22"/>
          <w:szCs w:val="22"/>
        </w:rPr>
        <w:t xml:space="preserve">we may </w:t>
      </w:r>
      <w:del w:id="154" w:author="Dominic LaRoche" w:date="2015-10-28T15:26:00Z">
        <w:r w:rsidR="00685AD8" w:rsidDel="00B973F9">
          <w:rPr>
            <w:rFonts w:ascii="Arial" w:hAnsi="Arial"/>
            <w:sz w:val="22"/>
            <w:szCs w:val="22"/>
          </w:rPr>
          <w:delText>be under</w:delText>
        </w:r>
      </w:del>
      <w:ins w:id="155" w:author="Dominic LaRoche" w:date="2015-10-28T15:26:00Z">
        <w:r w:rsidR="00B973F9">
          <w:rPr>
            <w:rFonts w:ascii="Arial" w:hAnsi="Arial"/>
            <w:sz w:val="22"/>
            <w:szCs w:val="22"/>
          </w:rPr>
          <w:t>lack sufficient</w:t>
        </w:r>
      </w:ins>
      <w:r w:rsidR="00685AD8">
        <w:rPr>
          <w:rFonts w:ascii="Arial" w:hAnsi="Arial"/>
          <w:sz w:val="22"/>
          <w:szCs w:val="22"/>
        </w:rPr>
        <w:t xml:space="preserve"> power for</w:t>
      </w:r>
      <w:r w:rsidR="00E51242">
        <w:rPr>
          <w:rFonts w:ascii="Arial" w:hAnsi="Arial"/>
          <w:sz w:val="22"/>
          <w:szCs w:val="22"/>
        </w:rPr>
        <w:t xml:space="preserve"> </w:t>
      </w:r>
      <w:del w:id="156" w:author="Dominic LaRoche" w:date="2015-10-28T15:26:00Z">
        <w:r w:rsidR="00E51242" w:rsidDel="00B973F9">
          <w:rPr>
            <w:rFonts w:ascii="Arial" w:hAnsi="Arial"/>
            <w:sz w:val="22"/>
            <w:szCs w:val="22"/>
          </w:rPr>
          <w:delText>such huge</w:delText>
        </w:r>
      </w:del>
      <w:ins w:id="157" w:author="Dominic LaRoche" w:date="2015-10-28T15:26:00Z">
        <w:r w:rsidR="00B973F9">
          <w:rPr>
            <w:rFonts w:ascii="Arial" w:hAnsi="Arial"/>
            <w:sz w:val="22"/>
            <w:szCs w:val="22"/>
          </w:rPr>
          <w:t>this</w:t>
        </w:r>
      </w:ins>
      <w:r w:rsidR="00685AD8">
        <w:rPr>
          <w:rFonts w:ascii="Arial" w:hAnsi="Arial"/>
          <w:sz w:val="22"/>
          <w:szCs w:val="22"/>
        </w:rPr>
        <w:t xml:space="preserve"> number of</w:t>
      </w:r>
      <w:r w:rsidR="00E51242">
        <w:rPr>
          <w:rFonts w:ascii="Arial" w:hAnsi="Arial"/>
          <w:sz w:val="22"/>
          <w:szCs w:val="22"/>
        </w:rPr>
        <w:t xml:space="preserve"> pairwise combinations. </w:t>
      </w:r>
      <w:commentRangeStart w:id="158"/>
      <w:r w:rsidR="00E51242">
        <w:rPr>
          <w:rFonts w:ascii="Arial" w:hAnsi="Arial"/>
          <w:sz w:val="22"/>
          <w:szCs w:val="22"/>
        </w:rPr>
        <w:t xml:space="preserve">If </w:t>
      </w:r>
      <w:ins w:id="159" w:author="Dominic LaRoche" w:date="2015-10-28T15:26:00Z">
        <w:r w:rsidR="00B973F9">
          <w:rPr>
            <w:rFonts w:ascii="Arial" w:hAnsi="Arial"/>
            <w:sz w:val="22"/>
            <w:szCs w:val="22"/>
          </w:rPr>
          <w:t>we detect insufficient power</w:t>
        </w:r>
      </w:ins>
      <w:commentRangeEnd w:id="158"/>
      <w:ins w:id="160" w:author="Dominic LaRoche" w:date="2015-10-28T15:27:00Z">
        <w:r w:rsidR="00B973F9">
          <w:rPr>
            <w:rStyle w:val="CommentReference"/>
          </w:rPr>
          <w:commentReference w:id="158"/>
        </w:r>
      </w:ins>
      <w:del w:id="161" w:author="Dominic LaRoche" w:date="2015-10-28T15:26:00Z">
        <w:r w:rsidR="00E51242" w:rsidDel="00B973F9">
          <w:rPr>
            <w:rFonts w:ascii="Arial" w:hAnsi="Arial"/>
            <w:sz w:val="22"/>
            <w:szCs w:val="22"/>
          </w:rPr>
          <w:delText>that happen</w:delText>
        </w:r>
        <w:r w:rsidR="00685AD8" w:rsidDel="00B973F9">
          <w:rPr>
            <w:rFonts w:ascii="Arial" w:hAnsi="Arial"/>
            <w:sz w:val="22"/>
            <w:szCs w:val="22"/>
          </w:rPr>
          <w:delText>s</w:delText>
        </w:r>
      </w:del>
      <w:r w:rsidR="00E51242">
        <w:rPr>
          <w:rFonts w:ascii="Arial" w:hAnsi="Arial"/>
          <w:sz w:val="22"/>
          <w:szCs w:val="22"/>
        </w:rPr>
        <w:t>, we will restrict our search to</w:t>
      </w:r>
      <w:r w:rsidR="00685AD8">
        <w:rPr>
          <w:rFonts w:ascii="Arial" w:hAnsi="Arial"/>
          <w:sz w:val="22"/>
          <w:szCs w:val="22"/>
        </w:rPr>
        <w:t xml:space="preserve"> only</w:t>
      </w:r>
      <w:r w:rsidR="002C0100">
        <w:rPr>
          <w:rFonts w:ascii="Arial" w:hAnsi="Arial"/>
          <w:sz w:val="22"/>
          <w:szCs w:val="22"/>
        </w:rPr>
        <w:t xml:space="preserve"> relevant SNP pairs</w:t>
      </w:r>
      <w:r w:rsidR="00E51242" w:rsidRPr="002C0100">
        <w:rPr>
          <w:rFonts w:ascii="Arial" w:hAnsi="Arial"/>
          <w:noProof/>
          <w:sz w:val="22"/>
          <w:szCs w:val="22"/>
        </w:rPr>
        <w:t xml:space="preserve"> associate</w:t>
      </w:r>
      <w:r w:rsidR="00685AD8" w:rsidRPr="002C0100">
        <w:rPr>
          <w:rFonts w:ascii="Arial" w:hAnsi="Arial"/>
          <w:noProof/>
          <w:sz w:val="22"/>
          <w:szCs w:val="22"/>
        </w:rPr>
        <w:t>d</w:t>
      </w:r>
      <w:r w:rsidR="00685AD8">
        <w:rPr>
          <w:rFonts w:ascii="Arial" w:hAnsi="Arial"/>
          <w:sz w:val="22"/>
          <w:szCs w:val="22"/>
        </w:rPr>
        <w:t xml:space="preserve"> with the same diseases, or disease</w:t>
      </w:r>
      <w:r w:rsidR="00E51242">
        <w:rPr>
          <w:rFonts w:ascii="Arial" w:hAnsi="Arial"/>
          <w:sz w:val="22"/>
          <w:szCs w:val="22"/>
        </w:rPr>
        <w:t xml:space="preserve"> class</w:t>
      </w:r>
      <w:r w:rsidR="00685AD8">
        <w:rPr>
          <w:rFonts w:ascii="Arial" w:hAnsi="Arial"/>
          <w:sz w:val="22"/>
          <w:szCs w:val="22"/>
        </w:rPr>
        <w:t>es, which will significantly reduce the search space</w:t>
      </w:r>
      <w:r w:rsidR="00E51242">
        <w:rPr>
          <w:rFonts w:ascii="Arial" w:hAnsi="Arial"/>
          <w:sz w:val="22"/>
          <w:szCs w:val="22"/>
        </w:rPr>
        <w:t>.  Finally</w:t>
      </w:r>
      <w:commentRangeStart w:id="162"/>
      <w:r w:rsidR="00E51242">
        <w:rPr>
          <w:rFonts w:ascii="Arial" w:hAnsi="Arial"/>
          <w:sz w:val="22"/>
          <w:szCs w:val="22"/>
        </w:rPr>
        <w:t xml:space="preserve">, if the </w:t>
      </w:r>
      <w:proofErr w:type="spellStart"/>
      <w:r w:rsidR="00E51242">
        <w:rPr>
          <w:rFonts w:ascii="Arial" w:hAnsi="Arial"/>
          <w:sz w:val="22"/>
          <w:szCs w:val="22"/>
        </w:rPr>
        <w:t>boostrap</w:t>
      </w:r>
      <w:proofErr w:type="spellEnd"/>
      <w:r w:rsidR="00E51242">
        <w:rPr>
          <w:rFonts w:ascii="Arial" w:hAnsi="Arial"/>
          <w:sz w:val="22"/>
          <w:szCs w:val="22"/>
        </w:rPr>
        <w:t xml:space="preserve"> </w:t>
      </w:r>
      <w:r w:rsidR="00685AD8">
        <w:rPr>
          <w:rFonts w:ascii="Arial" w:hAnsi="Arial"/>
          <w:sz w:val="22"/>
          <w:szCs w:val="22"/>
        </w:rPr>
        <w:t>strategy does not work well</w:t>
      </w:r>
      <w:commentRangeEnd w:id="162"/>
      <w:r w:rsidR="00B973F9">
        <w:rPr>
          <w:rStyle w:val="CommentReference"/>
        </w:rPr>
        <w:commentReference w:id="162"/>
      </w:r>
      <w:r w:rsidR="00685AD8">
        <w:rPr>
          <w:rFonts w:ascii="Arial" w:hAnsi="Arial"/>
          <w:sz w:val="22"/>
          <w:szCs w:val="22"/>
        </w:rPr>
        <w:t xml:space="preserve">, we will assess the </w:t>
      </w:r>
      <w:r w:rsidR="00685AD8">
        <w:rPr>
          <w:rFonts w:ascii="Arial" w:hAnsi="Arial"/>
          <w:sz w:val="22"/>
          <w:szCs w:val="22"/>
        </w:rPr>
        <w:lastRenderedPageBreak/>
        <w:t>statistical significance by permuting assays</w:t>
      </w:r>
      <w:r w:rsidR="00E51242">
        <w:rPr>
          <w:rFonts w:ascii="Arial" w:hAnsi="Arial"/>
          <w:sz w:val="22"/>
          <w:szCs w:val="22"/>
        </w:rPr>
        <w:t>. We will also try an overall di</w:t>
      </w:r>
      <w:r w:rsidR="00685AD8">
        <w:rPr>
          <w:rFonts w:ascii="Arial" w:hAnsi="Arial"/>
          <w:sz w:val="22"/>
          <w:szCs w:val="22"/>
        </w:rPr>
        <w:t>stance or similarity score from</w:t>
      </w:r>
      <w:r w:rsidR="00E51242">
        <w:rPr>
          <w:rFonts w:ascii="Arial" w:hAnsi="Arial"/>
          <w:sz w:val="22"/>
          <w:szCs w:val="22"/>
        </w:rPr>
        <w:t xml:space="preserve"> all cell types for a SNP pair if cell</w:t>
      </w:r>
      <w:r w:rsidR="00685AD8">
        <w:rPr>
          <w:rFonts w:ascii="Arial" w:hAnsi="Arial"/>
          <w:sz w:val="22"/>
          <w:szCs w:val="22"/>
        </w:rPr>
        <w:t xml:space="preserve"> type</w:t>
      </w:r>
      <w:r w:rsidR="00E51242">
        <w:rPr>
          <w:rFonts w:ascii="Arial" w:hAnsi="Arial"/>
          <w:sz w:val="22"/>
          <w:szCs w:val="22"/>
        </w:rPr>
        <w:t xml:space="preserve"> specific appr</w:t>
      </w:r>
      <w:r w:rsidR="00685AD8">
        <w:rPr>
          <w:rFonts w:ascii="Arial" w:hAnsi="Arial"/>
          <w:sz w:val="22"/>
          <w:szCs w:val="22"/>
        </w:rPr>
        <w:t xml:space="preserve">oach does not work </w:t>
      </w:r>
      <w:commentRangeStart w:id="163"/>
      <w:r w:rsidR="00685AD8">
        <w:rPr>
          <w:rFonts w:ascii="Arial" w:hAnsi="Arial"/>
          <w:sz w:val="22"/>
          <w:szCs w:val="22"/>
        </w:rPr>
        <w:t>satisfactorily</w:t>
      </w:r>
      <w:commentRangeEnd w:id="163"/>
      <w:r w:rsidR="00B973F9">
        <w:rPr>
          <w:rStyle w:val="CommentReference"/>
        </w:rPr>
        <w:commentReference w:id="163"/>
      </w:r>
      <w:r w:rsidR="00E51242">
        <w:rPr>
          <w:rFonts w:ascii="Arial" w:hAnsi="Arial"/>
          <w:sz w:val="22"/>
          <w:szCs w:val="22"/>
        </w:rPr>
        <w:t xml:space="preserve">. </w:t>
      </w:r>
    </w:p>
    <w:sectPr w:rsidR="00621F78" w:rsidRPr="002F4422" w:rsidSect="003A320B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ominic LaRoche" w:date="2015-10-28T14:36:00Z" w:initials="DL">
    <w:p w14:paraId="7F300D51" w14:textId="39D426C1" w:rsidR="00E72C07" w:rsidRDefault="00E72C07">
      <w:pPr>
        <w:pStyle w:val="CommentText"/>
      </w:pPr>
      <w:r>
        <w:rPr>
          <w:rStyle w:val="CommentReference"/>
        </w:rPr>
        <w:annotationRef/>
      </w:r>
      <w:r>
        <w:t>Is there a citation for this?</w:t>
      </w:r>
    </w:p>
  </w:comment>
  <w:comment w:id="5" w:author="Dominic LaRoche" w:date="2015-10-28T14:36:00Z" w:initials="DL">
    <w:p w14:paraId="1ADF8292" w14:textId="36D6E4D2" w:rsidR="00E72C07" w:rsidRDefault="00E72C07">
      <w:pPr>
        <w:pStyle w:val="CommentText"/>
      </w:pPr>
      <w:r>
        <w:rPr>
          <w:rStyle w:val="CommentReference"/>
        </w:rPr>
        <w:annotationRef/>
      </w:r>
      <w:r>
        <w:t>Not sure if you really need to say this.  It goes with the definition of LD.</w:t>
      </w:r>
    </w:p>
  </w:comment>
  <w:comment w:id="6" w:author="Dominic LaRoche" w:date="2015-10-28T14:38:00Z" w:initials="DL">
    <w:p w14:paraId="36D7771C" w14:textId="659C28B4" w:rsidR="00E72C07" w:rsidRDefault="00E72C07">
      <w:pPr>
        <w:pStyle w:val="CommentText"/>
      </w:pPr>
      <w:r>
        <w:rPr>
          <w:rStyle w:val="CommentReference"/>
        </w:rPr>
        <w:annotationRef/>
      </w:r>
      <w:r>
        <w:t>Which SNPs?</w:t>
      </w:r>
    </w:p>
  </w:comment>
  <w:comment w:id="7" w:author="Dominic LaRoche" w:date="2015-10-28T14:37:00Z" w:initials="DL">
    <w:p w14:paraId="6D151052" w14:textId="562A7BAD" w:rsidR="00E72C07" w:rsidRDefault="00E72C07">
      <w:pPr>
        <w:pStyle w:val="CommentText"/>
      </w:pPr>
      <w:r>
        <w:rPr>
          <w:rStyle w:val="CommentReference"/>
        </w:rPr>
        <w:annotationRef/>
      </w:r>
      <w:r>
        <w:t>There is either too much detail here or this should be turned into two sentences.</w:t>
      </w:r>
    </w:p>
  </w:comment>
  <w:comment w:id="10" w:author="Dominic LaRoche" w:date="2015-10-28T14:39:00Z" w:initials="DL">
    <w:p w14:paraId="404F614F" w14:textId="1429C451" w:rsidR="004841A3" w:rsidRDefault="004841A3">
      <w:pPr>
        <w:pStyle w:val="CommentText"/>
      </w:pPr>
      <w:r>
        <w:rPr>
          <w:rStyle w:val="CommentReference"/>
        </w:rPr>
        <w:annotationRef/>
      </w:r>
      <w:r>
        <w:t>Are they really confounders or just hitchhikers?  Confounding has a pretty specific definition.</w:t>
      </w:r>
    </w:p>
  </w:comment>
  <w:comment w:id="16" w:author="Dominic LaRoche" w:date="2015-10-28T14:42:00Z" w:initials="DL">
    <w:p w14:paraId="3693CFDB" w14:textId="0E740D42" w:rsidR="004841A3" w:rsidRDefault="004841A3">
      <w:pPr>
        <w:pStyle w:val="CommentText"/>
      </w:pPr>
      <w:r>
        <w:rPr>
          <w:rStyle w:val="CommentReference"/>
        </w:rPr>
        <w:annotationRef/>
      </w:r>
      <w:r>
        <w:t>So you are trying to find a “latent” trait.  If so, you may want to mention that.</w:t>
      </w:r>
    </w:p>
  </w:comment>
  <w:comment w:id="33" w:author="Dominic LaRoche [2]" w:date="2015-10-22T09:19:00Z" w:initials="DL">
    <w:p w14:paraId="43EA2115" w14:textId="4311F0E3" w:rsidR="00482E4E" w:rsidRDefault="00482E4E">
      <w:pPr>
        <w:pStyle w:val="CommentText"/>
      </w:pPr>
      <w:r>
        <w:rPr>
          <w:rStyle w:val="CommentReference"/>
        </w:rPr>
        <w:annotationRef/>
      </w:r>
      <w:r>
        <w:t>Is this necessary to specify?</w:t>
      </w:r>
    </w:p>
  </w:comment>
  <w:comment w:id="55" w:author="Dominic LaRoche [2]" w:date="2015-10-22T09:36:00Z" w:initials="DL">
    <w:p w14:paraId="07A5551E" w14:textId="7AD56A58" w:rsidR="00482E4E" w:rsidRDefault="00482E4E">
      <w:pPr>
        <w:pStyle w:val="CommentText"/>
      </w:pPr>
      <w:r>
        <w:rPr>
          <w:rStyle w:val="CommentReference"/>
        </w:rPr>
        <w:annotationRef/>
      </w:r>
      <w:r>
        <w:t>What will qualify interest?</w:t>
      </w:r>
    </w:p>
  </w:comment>
  <w:comment w:id="64" w:author="Dominic LaRoche [2]" w:date="2015-10-22T09:47:00Z" w:initials="DL">
    <w:p w14:paraId="5ACFC271" w14:textId="4DF8B747" w:rsidR="00482E4E" w:rsidRDefault="00482E4E">
      <w:pPr>
        <w:pStyle w:val="CommentText"/>
      </w:pPr>
      <w:r>
        <w:rPr>
          <w:rStyle w:val="CommentReference"/>
        </w:rPr>
        <w:annotationRef/>
      </w:r>
      <w:r>
        <w:t>Be more specific about which matrix</w:t>
      </w:r>
    </w:p>
  </w:comment>
  <w:comment w:id="67" w:author="Dominic LaRoche [2]" w:date="2015-10-22T09:49:00Z" w:initials="DL">
    <w:p w14:paraId="458E2A93" w14:textId="61E24B1C" w:rsidR="00482E4E" w:rsidRDefault="00482E4E">
      <w:pPr>
        <w:pStyle w:val="CommentText"/>
      </w:pPr>
      <w:r>
        <w:rPr>
          <w:rStyle w:val="CommentReference"/>
        </w:rPr>
        <w:annotationRef/>
      </w:r>
      <w:r>
        <w:t>You mean it is difficult to identify what qualifies as a small distance?</w:t>
      </w:r>
    </w:p>
  </w:comment>
  <w:comment w:id="74" w:author="Dominic LaRoche [2]" w:date="2015-10-22T09:52:00Z" w:initials="DL">
    <w:p w14:paraId="7B4F171B" w14:textId="75E6E12F" w:rsidR="00482E4E" w:rsidRDefault="00482E4E">
      <w:pPr>
        <w:pStyle w:val="CommentText"/>
      </w:pPr>
      <w:r>
        <w:rPr>
          <w:rStyle w:val="CommentReference"/>
        </w:rPr>
        <w:annotationRef/>
      </w:r>
      <w:r>
        <w:t>If someone doesn’t know what a bootstrap is describing it as an empirical statistic probably won’t help.  You could add a second sentence describing the basic idea behind a bootstrap (i.e. estimate the empirical distribution)</w:t>
      </w:r>
    </w:p>
  </w:comment>
  <w:comment w:id="76" w:author="Dominic LaRoche" w:date="2015-10-28T14:55:00Z" w:initials="DL">
    <w:p w14:paraId="0361D9D1" w14:textId="4DD7FEFD" w:rsidR="009644F4" w:rsidRDefault="009644F4">
      <w:pPr>
        <w:pStyle w:val="CommentText"/>
      </w:pPr>
      <w:r>
        <w:rPr>
          <w:rStyle w:val="CommentReference"/>
        </w:rPr>
        <w:annotationRef/>
      </w:r>
      <w:r>
        <w:t>Why such a big range?</w:t>
      </w:r>
    </w:p>
  </w:comment>
  <w:comment w:id="77" w:author="Dominic LaRoche" w:date="2015-10-28T14:55:00Z" w:initials="DL">
    <w:p w14:paraId="725E04CD" w14:textId="0F35A785" w:rsidR="009644F4" w:rsidRDefault="009644F4">
      <w:pPr>
        <w:pStyle w:val="CommentText"/>
      </w:pPr>
      <w:r>
        <w:rPr>
          <w:rStyle w:val="CommentReference"/>
        </w:rPr>
        <w:annotationRef/>
      </w:r>
      <w:r>
        <w:t>Who sets this?</w:t>
      </w:r>
    </w:p>
  </w:comment>
  <w:comment w:id="80" w:author="Dominic LaRoche" w:date="2015-10-28T14:56:00Z" w:initials="DL">
    <w:p w14:paraId="77900528" w14:textId="1FFDB799" w:rsidR="009644F4" w:rsidRDefault="009644F4">
      <w:pPr>
        <w:pStyle w:val="CommentText"/>
      </w:pPr>
      <w:r>
        <w:rPr>
          <w:rStyle w:val="CommentReference"/>
        </w:rPr>
        <w:annotationRef/>
      </w:r>
      <w:r>
        <w:t>Confusing, I think a more heuristic explanation would help here.</w:t>
      </w:r>
    </w:p>
  </w:comment>
  <w:comment w:id="81" w:author="Dominic LaRoche" w:date="2015-10-28T14:57:00Z" w:initials="DL">
    <w:p w14:paraId="7319EE60" w14:textId="3A047481" w:rsidR="009644F4" w:rsidRDefault="009644F4">
      <w:pPr>
        <w:pStyle w:val="CommentText"/>
      </w:pPr>
      <w:r>
        <w:rPr>
          <w:rStyle w:val="CommentReference"/>
        </w:rPr>
        <w:annotationRef/>
      </w:r>
      <w:r>
        <w:t xml:space="preserve">I would avoid using the word </w:t>
      </w:r>
      <w:proofErr w:type="gramStart"/>
      <w:r>
        <w:t>bootstrap  since</w:t>
      </w:r>
      <w:proofErr w:type="gramEnd"/>
      <w:r>
        <w:t xml:space="preserve"> that is the process you are explaining here.</w:t>
      </w:r>
    </w:p>
  </w:comment>
  <w:comment w:id="95" w:author="Dominic LaRoche" w:date="2015-10-28T15:05:00Z" w:initials="DL">
    <w:p w14:paraId="3FD23C03" w14:textId="73938C63" w:rsidR="004D16D9" w:rsidRDefault="004D16D9">
      <w:pPr>
        <w:pStyle w:val="CommentText"/>
      </w:pPr>
      <w:r>
        <w:rPr>
          <w:rStyle w:val="CommentReference"/>
        </w:rPr>
        <w:annotationRef/>
      </w:r>
      <w:r>
        <w:t>I like this “common sense” expectation spelled out.</w:t>
      </w:r>
    </w:p>
  </w:comment>
  <w:comment w:id="108" w:author="Dominic LaRoche" w:date="2015-10-28T15:10:00Z" w:initials="DL">
    <w:p w14:paraId="097C9550" w14:textId="3619A0A6" w:rsidR="00EE627D" w:rsidRDefault="00EE627D">
      <w:pPr>
        <w:pStyle w:val="CommentText"/>
      </w:pPr>
      <w:r>
        <w:rPr>
          <w:rStyle w:val="CommentReference"/>
        </w:rPr>
        <w:annotationRef/>
      </w:r>
      <w:r>
        <w:t>If you have already validated the hypothesis why conduct the study?!</w:t>
      </w:r>
    </w:p>
  </w:comment>
  <w:comment w:id="113" w:author="Dominic LaRoche" w:date="2015-10-28T15:12:00Z" w:initials="DL">
    <w:p w14:paraId="163FB3FF" w14:textId="195C815B" w:rsidR="00EE627D" w:rsidRDefault="00EE627D">
      <w:pPr>
        <w:pStyle w:val="CommentText"/>
      </w:pPr>
      <w:r>
        <w:rPr>
          <w:rStyle w:val="CommentReference"/>
        </w:rPr>
        <w:annotationRef/>
      </w:r>
      <w:r>
        <w:t>Either define what qualifies as top or lose this word.</w:t>
      </w:r>
    </w:p>
  </w:comment>
  <w:comment w:id="117" w:author="Dominic LaRoche" w:date="2015-10-28T15:14:00Z" w:initials="DL">
    <w:p w14:paraId="4F608B6F" w14:textId="0675E505" w:rsidR="00EE627D" w:rsidRDefault="00EE627D">
      <w:pPr>
        <w:pStyle w:val="CommentText"/>
      </w:pPr>
      <w:r>
        <w:rPr>
          <w:rStyle w:val="CommentReference"/>
        </w:rPr>
        <w:annotationRef/>
      </w:r>
      <w:r w:rsidR="00077176">
        <w:t>‘We will utilize t</w:t>
      </w:r>
      <w:r>
        <w:t>he</w:t>
      </w:r>
      <w:r w:rsidR="00077176">
        <w:t xml:space="preserve"> expertise of the EMERGE team to</w:t>
      </w:r>
      <w:r>
        <w:t xml:space="preserve"> approve </w:t>
      </w:r>
      <w:r w:rsidR="00077176">
        <w:t>the selection of validation diseases. ‘</w:t>
      </w:r>
    </w:p>
  </w:comment>
  <w:comment w:id="158" w:author="Dominic LaRoche" w:date="2015-10-28T15:27:00Z" w:initials="DL">
    <w:p w14:paraId="7F31AB36" w14:textId="31024D86" w:rsidR="00B973F9" w:rsidRDefault="00B973F9">
      <w:pPr>
        <w:pStyle w:val="CommentText"/>
      </w:pPr>
      <w:r>
        <w:rPr>
          <w:rStyle w:val="CommentReference"/>
        </w:rPr>
        <w:annotationRef/>
      </w:r>
      <w:r>
        <w:t>How will you differentiate between low power and negligible effects?</w:t>
      </w:r>
    </w:p>
  </w:comment>
  <w:comment w:id="162" w:author="Dominic LaRoche" w:date="2015-10-28T15:28:00Z" w:initials="DL">
    <w:p w14:paraId="4064D875" w14:textId="5DE76EF0" w:rsidR="00B973F9" w:rsidRDefault="00B973F9">
      <w:pPr>
        <w:pStyle w:val="CommentText"/>
      </w:pPr>
      <w:r>
        <w:rPr>
          <w:rStyle w:val="CommentReference"/>
        </w:rPr>
        <w:annotationRef/>
      </w:r>
      <w:r>
        <w:t>Define not working well</w:t>
      </w:r>
    </w:p>
  </w:comment>
  <w:comment w:id="163" w:author="Dominic LaRoche" w:date="2015-10-28T15:28:00Z" w:initials="DL">
    <w:p w14:paraId="1297D531" w14:textId="082529B6" w:rsidR="00B973F9" w:rsidRDefault="00B973F9">
      <w:pPr>
        <w:pStyle w:val="CommentText"/>
      </w:pPr>
      <w:r>
        <w:rPr>
          <w:rStyle w:val="CommentReference"/>
        </w:rPr>
        <w:annotationRef/>
      </w:r>
      <w:r>
        <w:t xml:space="preserve">I feel like this section should be at least 3 paragraphs since there are a lot of things you just glaze over </w:t>
      </w:r>
      <w:r>
        <w:t>here.</w:t>
      </w:r>
      <w:bookmarkStart w:id="164" w:name="_GoBack"/>
      <w:bookmarkEnd w:id="16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300D51" w15:done="0"/>
  <w15:commentEx w15:paraId="1ADF8292" w15:done="0"/>
  <w15:commentEx w15:paraId="36D7771C" w15:done="0"/>
  <w15:commentEx w15:paraId="6D151052" w15:done="0"/>
  <w15:commentEx w15:paraId="404F614F" w15:done="0"/>
  <w15:commentEx w15:paraId="3693CFDB" w15:done="0"/>
  <w15:commentEx w15:paraId="43EA2115" w15:done="0"/>
  <w15:commentEx w15:paraId="07A5551E" w15:done="0"/>
  <w15:commentEx w15:paraId="5ACFC271" w15:done="0"/>
  <w15:commentEx w15:paraId="458E2A93" w15:done="0"/>
  <w15:commentEx w15:paraId="7B4F171B" w15:done="0"/>
  <w15:commentEx w15:paraId="0361D9D1" w15:done="0"/>
  <w15:commentEx w15:paraId="725E04CD" w15:done="0"/>
  <w15:commentEx w15:paraId="77900528" w15:done="0"/>
  <w15:commentEx w15:paraId="7319EE60" w15:done="0"/>
  <w15:commentEx w15:paraId="3FD23C03" w15:done="0"/>
  <w15:commentEx w15:paraId="097C9550" w15:done="0"/>
  <w15:commentEx w15:paraId="163FB3FF" w15:done="0"/>
  <w15:commentEx w15:paraId="4F608B6F" w15:done="0"/>
  <w15:commentEx w15:paraId="7F31AB36" w15:done="0"/>
  <w15:commentEx w15:paraId="4064D875" w15:done="0"/>
  <w15:commentEx w15:paraId="1297D5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E83BF" w14:textId="77777777" w:rsidR="00E03671" w:rsidRDefault="00E03671" w:rsidP="00212423">
      <w:r>
        <w:separator/>
      </w:r>
    </w:p>
  </w:endnote>
  <w:endnote w:type="continuationSeparator" w:id="0">
    <w:p w14:paraId="3E6A250D" w14:textId="77777777" w:rsidR="00E03671" w:rsidRDefault="00E03671" w:rsidP="0021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9A0F2" w14:textId="77777777" w:rsidR="00E03671" w:rsidRDefault="00E03671" w:rsidP="00212423">
      <w:r>
        <w:separator/>
      </w:r>
    </w:p>
  </w:footnote>
  <w:footnote w:type="continuationSeparator" w:id="0">
    <w:p w14:paraId="3331F554" w14:textId="77777777" w:rsidR="00E03671" w:rsidRDefault="00E03671" w:rsidP="002124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08C55" w14:textId="7E04F787" w:rsidR="00482E4E" w:rsidRDefault="00482E4E" w:rsidP="00212423">
    <w:pPr>
      <w:pStyle w:val="Header"/>
      <w:jc w:val="center"/>
    </w:pPr>
    <w:proofErr w:type="spellStart"/>
    <w:r>
      <w:t>Haiquan</w:t>
    </w:r>
    <w:proofErr w:type="spellEnd"/>
    <w:r>
      <w:t xml:space="preserve">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B1313"/>
    <w:multiLevelType w:val="hybridMultilevel"/>
    <w:tmpl w:val="2A3E0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D33BA"/>
    <w:multiLevelType w:val="hybridMultilevel"/>
    <w:tmpl w:val="47564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minic LaRoche">
    <w15:presenceInfo w15:providerId="Windows Live" w15:userId="8867899c3afd3079"/>
  </w15:person>
  <w15:person w15:author="Dominic LaRoche [2]">
    <w15:presenceInfo w15:providerId="AD" w15:userId="S-1-5-21-2346431672-2121911913-3984636220-1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QxMjewMDAwMTM1NjZT0lEKTi0uzszPAykwqwUA7f7HCiwAAAA="/>
  </w:docVars>
  <w:rsids>
    <w:rsidRoot w:val="0038621A"/>
    <w:rsid w:val="00004D84"/>
    <w:rsid w:val="000756CD"/>
    <w:rsid w:val="00077176"/>
    <w:rsid w:val="00087452"/>
    <w:rsid w:val="0009697F"/>
    <w:rsid w:val="000978D4"/>
    <w:rsid w:val="000B1A72"/>
    <w:rsid w:val="000D29C6"/>
    <w:rsid w:val="000F44E9"/>
    <w:rsid w:val="00104F64"/>
    <w:rsid w:val="00115DD7"/>
    <w:rsid w:val="00126CE5"/>
    <w:rsid w:val="00181BF9"/>
    <w:rsid w:val="00182DA7"/>
    <w:rsid w:val="00191D46"/>
    <w:rsid w:val="001B659B"/>
    <w:rsid w:val="001C1AF5"/>
    <w:rsid w:val="001D327A"/>
    <w:rsid w:val="001D6A84"/>
    <w:rsid w:val="001E4B92"/>
    <w:rsid w:val="001F689B"/>
    <w:rsid w:val="00212423"/>
    <w:rsid w:val="00215326"/>
    <w:rsid w:val="0022130F"/>
    <w:rsid w:val="002240D8"/>
    <w:rsid w:val="0024198F"/>
    <w:rsid w:val="00256BEC"/>
    <w:rsid w:val="00261711"/>
    <w:rsid w:val="0026688E"/>
    <w:rsid w:val="002B69BB"/>
    <w:rsid w:val="002C0100"/>
    <w:rsid w:val="002C447F"/>
    <w:rsid w:val="002D3610"/>
    <w:rsid w:val="002D5A66"/>
    <w:rsid w:val="002E6BA5"/>
    <w:rsid w:val="002F1CA4"/>
    <w:rsid w:val="002F4422"/>
    <w:rsid w:val="00340FB7"/>
    <w:rsid w:val="003505AF"/>
    <w:rsid w:val="003566EC"/>
    <w:rsid w:val="00383545"/>
    <w:rsid w:val="0038621A"/>
    <w:rsid w:val="003A320B"/>
    <w:rsid w:val="003A3264"/>
    <w:rsid w:val="003D3A3A"/>
    <w:rsid w:val="003D5E33"/>
    <w:rsid w:val="003E14F2"/>
    <w:rsid w:val="003E5C67"/>
    <w:rsid w:val="00401FCD"/>
    <w:rsid w:val="00415466"/>
    <w:rsid w:val="00420209"/>
    <w:rsid w:val="004343F1"/>
    <w:rsid w:val="00440E3A"/>
    <w:rsid w:val="00482E4E"/>
    <w:rsid w:val="004841A3"/>
    <w:rsid w:val="00487F46"/>
    <w:rsid w:val="004B6E6E"/>
    <w:rsid w:val="004C2E0D"/>
    <w:rsid w:val="004D16D9"/>
    <w:rsid w:val="004E5512"/>
    <w:rsid w:val="004E755F"/>
    <w:rsid w:val="004F142D"/>
    <w:rsid w:val="004F251A"/>
    <w:rsid w:val="00500A6B"/>
    <w:rsid w:val="00502559"/>
    <w:rsid w:val="0050715D"/>
    <w:rsid w:val="005429F1"/>
    <w:rsid w:val="005443FD"/>
    <w:rsid w:val="00563A24"/>
    <w:rsid w:val="005735B4"/>
    <w:rsid w:val="00590479"/>
    <w:rsid w:val="005A7870"/>
    <w:rsid w:val="005C0CFA"/>
    <w:rsid w:val="005C350C"/>
    <w:rsid w:val="005F647B"/>
    <w:rsid w:val="00604C70"/>
    <w:rsid w:val="00621F78"/>
    <w:rsid w:val="00635423"/>
    <w:rsid w:val="00644846"/>
    <w:rsid w:val="006449BA"/>
    <w:rsid w:val="00647CE1"/>
    <w:rsid w:val="00650D8B"/>
    <w:rsid w:val="00652347"/>
    <w:rsid w:val="006714B8"/>
    <w:rsid w:val="00685AD8"/>
    <w:rsid w:val="006B6823"/>
    <w:rsid w:val="006C1CA5"/>
    <w:rsid w:val="006E01F6"/>
    <w:rsid w:val="006F5201"/>
    <w:rsid w:val="00703FBB"/>
    <w:rsid w:val="00724557"/>
    <w:rsid w:val="007317C5"/>
    <w:rsid w:val="00750EA2"/>
    <w:rsid w:val="0075218E"/>
    <w:rsid w:val="00757C1E"/>
    <w:rsid w:val="00760772"/>
    <w:rsid w:val="0076726B"/>
    <w:rsid w:val="007B1564"/>
    <w:rsid w:val="00822535"/>
    <w:rsid w:val="00837737"/>
    <w:rsid w:val="00847B3A"/>
    <w:rsid w:val="0089251B"/>
    <w:rsid w:val="008A7EAF"/>
    <w:rsid w:val="008E12CD"/>
    <w:rsid w:val="008E1A84"/>
    <w:rsid w:val="008E387E"/>
    <w:rsid w:val="008E531F"/>
    <w:rsid w:val="008F0F43"/>
    <w:rsid w:val="00912E81"/>
    <w:rsid w:val="00914380"/>
    <w:rsid w:val="00922AE4"/>
    <w:rsid w:val="009323A6"/>
    <w:rsid w:val="009421BC"/>
    <w:rsid w:val="009429AA"/>
    <w:rsid w:val="00944D14"/>
    <w:rsid w:val="00954439"/>
    <w:rsid w:val="009644F4"/>
    <w:rsid w:val="00995974"/>
    <w:rsid w:val="00A0256C"/>
    <w:rsid w:val="00A35D12"/>
    <w:rsid w:val="00A35FD4"/>
    <w:rsid w:val="00A36DF7"/>
    <w:rsid w:val="00A6193F"/>
    <w:rsid w:val="00A80A92"/>
    <w:rsid w:val="00A951DD"/>
    <w:rsid w:val="00AA6520"/>
    <w:rsid w:val="00B0376E"/>
    <w:rsid w:val="00B04FAF"/>
    <w:rsid w:val="00B07546"/>
    <w:rsid w:val="00B20F85"/>
    <w:rsid w:val="00B81EA1"/>
    <w:rsid w:val="00B854C9"/>
    <w:rsid w:val="00B94785"/>
    <w:rsid w:val="00B973F9"/>
    <w:rsid w:val="00BD2060"/>
    <w:rsid w:val="00C109E0"/>
    <w:rsid w:val="00C20B3A"/>
    <w:rsid w:val="00C273B0"/>
    <w:rsid w:val="00C27A26"/>
    <w:rsid w:val="00C51056"/>
    <w:rsid w:val="00C55AC6"/>
    <w:rsid w:val="00C607A7"/>
    <w:rsid w:val="00C607FF"/>
    <w:rsid w:val="00C62ADE"/>
    <w:rsid w:val="00C83D00"/>
    <w:rsid w:val="00C90926"/>
    <w:rsid w:val="00CA1DF4"/>
    <w:rsid w:val="00CF0664"/>
    <w:rsid w:val="00D0742B"/>
    <w:rsid w:val="00D10B6F"/>
    <w:rsid w:val="00D23C30"/>
    <w:rsid w:val="00D54186"/>
    <w:rsid w:val="00D57751"/>
    <w:rsid w:val="00D63D0A"/>
    <w:rsid w:val="00D66867"/>
    <w:rsid w:val="00D74381"/>
    <w:rsid w:val="00D901A7"/>
    <w:rsid w:val="00DA52BA"/>
    <w:rsid w:val="00DA67F8"/>
    <w:rsid w:val="00DD1973"/>
    <w:rsid w:val="00E03671"/>
    <w:rsid w:val="00E05A0A"/>
    <w:rsid w:val="00E33669"/>
    <w:rsid w:val="00E4768A"/>
    <w:rsid w:val="00E51242"/>
    <w:rsid w:val="00E52271"/>
    <w:rsid w:val="00E55264"/>
    <w:rsid w:val="00E57E45"/>
    <w:rsid w:val="00E666EF"/>
    <w:rsid w:val="00E72C07"/>
    <w:rsid w:val="00E8538A"/>
    <w:rsid w:val="00EA6F4C"/>
    <w:rsid w:val="00EB19ED"/>
    <w:rsid w:val="00ED3860"/>
    <w:rsid w:val="00EE627D"/>
    <w:rsid w:val="00EF32B7"/>
    <w:rsid w:val="00F36559"/>
    <w:rsid w:val="00F36C76"/>
    <w:rsid w:val="00F36F59"/>
    <w:rsid w:val="00F925DE"/>
    <w:rsid w:val="00FB0498"/>
    <w:rsid w:val="00F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13653"/>
  <w15:docId w15:val="{70263E6D-F326-4221-80D6-E23FCF99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5D1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4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423"/>
  </w:style>
  <w:style w:type="paragraph" w:styleId="Footer">
    <w:name w:val="footer"/>
    <w:basedOn w:val="Normal"/>
    <w:link w:val="FooterChar"/>
    <w:uiPriority w:val="99"/>
    <w:unhideWhenUsed/>
    <w:rsid w:val="002124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423"/>
  </w:style>
  <w:style w:type="character" w:customStyle="1" w:styleId="Heading3Char">
    <w:name w:val="Heading 3 Char"/>
    <w:basedOn w:val="DefaultParagraphFont"/>
    <w:link w:val="Heading3"/>
    <w:uiPriority w:val="9"/>
    <w:rsid w:val="00A35D12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35D1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35D12"/>
  </w:style>
  <w:style w:type="paragraph" w:styleId="ListParagraph">
    <w:name w:val="List Paragraph"/>
    <w:basedOn w:val="Normal"/>
    <w:uiPriority w:val="34"/>
    <w:qFormat/>
    <w:rsid w:val="00847B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429A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F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F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A7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56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6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6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56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56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670CC-BC5D-4CDE-AACC-8067A10CC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2820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UofA</Company>
  <LinksUpToDate>false</LinksUpToDate>
  <CharactersWithSpaces>18863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Haiquan Li</dc:creator>
  <cp:keywords/>
  <dc:description/>
  <cp:lastModifiedBy>Dominic LaRoche</cp:lastModifiedBy>
  <cp:revision>9</cp:revision>
  <cp:lastPrinted>2015-10-16T04:30:00Z</cp:lastPrinted>
  <dcterms:created xsi:type="dcterms:W3CDTF">2015-10-22T16:48:00Z</dcterms:created>
  <dcterms:modified xsi:type="dcterms:W3CDTF">2015-10-28T22:29:00Z</dcterms:modified>
</cp:coreProperties>
</file>